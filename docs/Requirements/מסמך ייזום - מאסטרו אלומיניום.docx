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567" w:rsidRDefault="00AB2567">
      <w:pPr>
        <w:pStyle w:val="Title"/>
        <w:bidi/>
        <w:rPr>
          <w:ins w:id="0" w:author="Administrator" w:date="2013-12-11T17:35:00Z"/>
          <w:rFonts w:cs="David"/>
          <w:sz w:val="76"/>
          <w:szCs w:val="76"/>
          <w:vertAlign w:val="subscript"/>
          <w:rtl/>
        </w:rPr>
      </w:pPr>
      <w:bookmarkStart w:id="1" w:name="_Toc244604538"/>
    </w:p>
    <w:p w:rsidR="00AB2567" w:rsidRDefault="00AB2567">
      <w:pPr>
        <w:pStyle w:val="Title"/>
        <w:bidi/>
        <w:rPr>
          <w:ins w:id="2" w:author="Administrator" w:date="2013-12-11T17:35:00Z"/>
          <w:rFonts w:cs="David"/>
          <w:sz w:val="76"/>
          <w:szCs w:val="76"/>
          <w:vertAlign w:val="subscript"/>
          <w:rtl/>
        </w:rPr>
        <w:pPrChange w:id="3" w:author="Administrator" w:date="2013-12-11T17:35:00Z">
          <w:pPr>
            <w:pStyle w:val="Title"/>
            <w:bidi/>
          </w:pPr>
        </w:pPrChange>
      </w:pPr>
    </w:p>
    <w:p w:rsidR="00336421" w:rsidRPr="00AB2567" w:rsidRDefault="00832B6F">
      <w:pPr>
        <w:pStyle w:val="Title"/>
        <w:bidi/>
        <w:rPr>
          <w:ins w:id="4" w:author="Boaz Nissimov" w:date="2013-12-09T13:52:00Z"/>
          <w:rFonts w:cs="David"/>
          <w:sz w:val="76"/>
          <w:szCs w:val="76"/>
          <w:vertAlign w:val="subscript"/>
          <w:rtl/>
          <w:rPrChange w:id="5" w:author="Administrator" w:date="2013-12-11T17:35:00Z">
            <w:rPr>
              <w:ins w:id="6" w:author="Boaz Nissimov" w:date="2013-12-09T13:52:00Z"/>
              <w:rFonts w:cs="David"/>
              <w:rtl/>
            </w:rPr>
          </w:rPrChange>
        </w:rPr>
        <w:pPrChange w:id="7" w:author="Administrator" w:date="2013-12-11T17:35:00Z">
          <w:pPr>
            <w:pStyle w:val="Title"/>
            <w:bidi/>
          </w:pPr>
        </w:pPrChange>
      </w:pPr>
      <w:r w:rsidRPr="00AB2567">
        <w:rPr>
          <w:rFonts w:cs="David" w:hint="cs"/>
          <w:sz w:val="76"/>
          <w:szCs w:val="76"/>
          <w:vertAlign w:val="subscript"/>
          <w:rtl/>
          <w:rPrChange w:id="8" w:author="Administrator" w:date="2013-12-11T17:35:00Z">
            <w:rPr>
              <w:rFonts w:cs="David" w:hint="cs"/>
              <w:rtl/>
            </w:rPr>
          </w:rPrChange>
        </w:rPr>
        <w:t>מסמך</w:t>
      </w:r>
      <w:r w:rsidRPr="00AB2567">
        <w:rPr>
          <w:rFonts w:cs="David"/>
          <w:sz w:val="76"/>
          <w:szCs w:val="76"/>
          <w:vertAlign w:val="subscript"/>
          <w:rtl/>
          <w:rPrChange w:id="9" w:author="Administrator" w:date="2013-12-11T17:35:00Z">
            <w:rPr>
              <w:rFonts w:cs="David"/>
              <w:rtl/>
            </w:rPr>
          </w:rPrChange>
        </w:rPr>
        <w:t xml:space="preserve"> </w:t>
      </w:r>
      <w:r w:rsidRPr="00AB2567">
        <w:rPr>
          <w:rFonts w:cs="David" w:hint="cs"/>
          <w:sz w:val="76"/>
          <w:szCs w:val="76"/>
          <w:vertAlign w:val="subscript"/>
          <w:rtl/>
          <w:rPrChange w:id="10" w:author="Administrator" w:date="2013-12-11T17:35:00Z">
            <w:rPr>
              <w:rFonts w:cs="David" w:hint="cs"/>
              <w:rtl/>
            </w:rPr>
          </w:rPrChange>
        </w:rPr>
        <w:t>יזום</w:t>
      </w:r>
      <w:r w:rsidRPr="00AB2567">
        <w:rPr>
          <w:rFonts w:cs="David"/>
          <w:sz w:val="76"/>
          <w:szCs w:val="76"/>
          <w:vertAlign w:val="subscript"/>
          <w:rtl/>
          <w:rPrChange w:id="11" w:author="Administrator" w:date="2013-12-11T17:35:00Z">
            <w:rPr>
              <w:rFonts w:cs="David"/>
              <w:rtl/>
            </w:rPr>
          </w:rPrChange>
        </w:rPr>
        <w:t xml:space="preserve"> </w:t>
      </w:r>
      <w:r w:rsidRPr="00AB2567">
        <w:rPr>
          <w:rFonts w:cs="David" w:hint="cs"/>
          <w:sz w:val="76"/>
          <w:szCs w:val="76"/>
          <w:vertAlign w:val="subscript"/>
          <w:rtl/>
          <w:rPrChange w:id="12" w:author="Administrator" w:date="2013-12-11T17:35:00Z">
            <w:rPr>
              <w:rFonts w:cs="David" w:hint="cs"/>
              <w:rtl/>
            </w:rPr>
          </w:rPrChange>
        </w:rPr>
        <w:t>למערכת</w:t>
      </w:r>
      <w:r w:rsidRPr="00AB2567">
        <w:rPr>
          <w:rFonts w:cs="David"/>
          <w:sz w:val="76"/>
          <w:szCs w:val="76"/>
          <w:vertAlign w:val="subscript"/>
          <w:rtl/>
          <w:rPrChange w:id="13" w:author="Administrator" w:date="2013-12-11T17:35:00Z">
            <w:rPr>
              <w:rFonts w:cs="David"/>
              <w:rtl/>
            </w:rPr>
          </w:rPrChange>
        </w:rPr>
        <w:t xml:space="preserve"> </w:t>
      </w:r>
      <w:r w:rsidRPr="00AB2567">
        <w:rPr>
          <w:rFonts w:cs="David" w:hint="cs"/>
          <w:sz w:val="76"/>
          <w:szCs w:val="76"/>
          <w:vertAlign w:val="subscript"/>
          <w:rtl/>
          <w:rPrChange w:id="14" w:author="Administrator" w:date="2013-12-11T17:35:00Z">
            <w:rPr>
              <w:rFonts w:cs="David" w:hint="cs"/>
              <w:rtl/>
            </w:rPr>
          </w:rPrChange>
        </w:rPr>
        <w:t>מידע</w:t>
      </w:r>
      <w:bookmarkEnd w:id="1"/>
      <w:ins w:id="15" w:author="Boaz Nissimov" w:date="2013-12-09T13:51:00Z">
        <w:r w:rsidR="00336421" w:rsidRPr="00AB2567">
          <w:rPr>
            <w:rFonts w:cs="David"/>
            <w:sz w:val="76"/>
            <w:szCs w:val="76"/>
            <w:vertAlign w:val="subscript"/>
            <w:rtl/>
            <w:rPrChange w:id="16" w:author="Administrator" w:date="2013-12-11T17:35:00Z">
              <w:rPr>
                <w:rFonts w:cs="David"/>
                <w:rtl/>
              </w:rPr>
            </w:rPrChange>
          </w:rPr>
          <w:t xml:space="preserve"> </w:t>
        </w:r>
      </w:ins>
    </w:p>
    <w:p w:rsidR="00EB277D" w:rsidRPr="00AB2567" w:rsidDel="00AB2567" w:rsidRDefault="00336421" w:rsidP="00AB2567">
      <w:pPr>
        <w:pStyle w:val="Title"/>
        <w:bidi/>
        <w:rPr>
          <w:del w:id="17" w:author="Administrator" w:date="2013-12-11T17:31:00Z"/>
          <w:rFonts w:cs="David"/>
          <w:b w:val="0"/>
          <w:bCs w:val="0"/>
          <w:color w:val="FF0000"/>
          <w:sz w:val="38"/>
          <w:szCs w:val="38"/>
          <w:rtl/>
          <w:rPrChange w:id="18" w:author="Administrator" w:date="2013-12-11T17:35:00Z">
            <w:rPr>
              <w:del w:id="19" w:author="Administrator" w:date="2013-12-11T17:31:00Z"/>
              <w:rFonts w:cs="David"/>
              <w:rtl/>
            </w:rPr>
          </w:rPrChange>
        </w:rPr>
      </w:pPr>
      <w:ins w:id="20" w:author="Boaz Nissimov" w:date="2013-12-09T13:51:00Z">
        <w:del w:id="21" w:author="Administrator" w:date="2013-12-11T17:31:00Z">
          <w:r w:rsidRPr="00AB2567" w:rsidDel="00AB2567">
            <w:rPr>
              <w:rFonts w:cs="David" w:hint="cs"/>
              <w:b w:val="0"/>
              <w:bCs w:val="0"/>
              <w:color w:val="FF0000"/>
              <w:sz w:val="38"/>
              <w:szCs w:val="38"/>
              <w:rtl/>
              <w:rPrChange w:id="22" w:author="Administrator" w:date="2013-12-11T17:35:00Z">
                <w:rPr>
                  <w:rFonts w:cs="David" w:hint="cs"/>
                  <w:b w:val="0"/>
                  <w:bCs w:val="0"/>
                  <w:rtl/>
                </w:rPr>
              </w:rPrChange>
            </w:rPr>
            <w:delText>להוסיף</w:delText>
          </w:r>
          <w:r w:rsidRPr="00AB2567" w:rsidDel="00AB2567">
            <w:rPr>
              <w:rFonts w:cs="David"/>
              <w:b w:val="0"/>
              <w:bCs w:val="0"/>
              <w:color w:val="FF0000"/>
              <w:sz w:val="38"/>
              <w:szCs w:val="38"/>
              <w:rtl/>
              <w:rPrChange w:id="23" w:author="Administrator" w:date="2013-12-11T17:35:00Z">
                <w:rPr>
                  <w:rFonts w:cs="David"/>
                  <w:b w:val="0"/>
                  <w:bCs w:val="0"/>
                  <w:rtl/>
                </w:rPr>
              </w:rPrChange>
            </w:rPr>
            <w:delText xml:space="preserve"> </w:delText>
          </w:r>
          <w:r w:rsidRPr="00AB2567" w:rsidDel="00AB2567">
            <w:rPr>
              <w:rFonts w:cs="David" w:hint="cs"/>
              <w:b w:val="0"/>
              <w:bCs w:val="0"/>
              <w:color w:val="FF0000"/>
              <w:sz w:val="38"/>
              <w:szCs w:val="38"/>
              <w:rtl/>
              <w:rPrChange w:id="24" w:author="Administrator" w:date="2013-12-11T17:35:00Z">
                <w:rPr>
                  <w:rFonts w:cs="David" w:hint="cs"/>
                  <w:b w:val="0"/>
                  <w:bCs w:val="0"/>
                  <w:rtl/>
                </w:rPr>
              </w:rPrChange>
            </w:rPr>
            <w:delText>דף</w:delText>
          </w:r>
          <w:r w:rsidRPr="00AB2567" w:rsidDel="00AB2567">
            <w:rPr>
              <w:rFonts w:cs="David"/>
              <w:b w:val="0"/>
              <w:bCs w:val="0"/>
              <w:color w:val="FF0000"/>
              <w:sz w:val="38"/>
              <w:szCs w:val="38"/>
              <w:rtl/>
              <w:rPrChange w:id="25" w:author="Administrator" w:date="2013-12-11T17:35:00Z">
                <w:rPr>
                  <w:rFonts w:cs="David"/>
                  <w:b w:val="0"/>
                  <w:bCs w:val="0"/>
                  <w:rtl/>
                </w:rPr>
              </w:rPrChange>
            </w:rPr>
            <w:delText xml:space="preserve"> </w:delText>
          </w:r>
          <w:r w:rsidRPr="00AB2567" w:rsidDel="00AB2567">
            <w:rPr>
              <w:rFonts w:cs="David" w:hint="cs"/>
              <w:b w:val="0"/>
              <w:bCs w:val="0"/>
              <w:color w:val="FF0000"/>
              <w:sz w:val="38"/>
              <w:szCs w:val="38"/>
              <w:rtl/>
              <w:rPrChange w:id="26" w:author="Administrator" w:date="2013-12-11T17:35:00Z">
                <w:rPr>
                  <w:rFonts w:cs="David" w:hint="cs"/>
                  <w:b w:val="0"/>
                  <w:bCs w:val="0"/>
                  <w:rtl/>
                </w:rPr>
              </w:rPrChange>
            </w:rPr>
            <w:delText>שער</w:delText>
          </w:r>
        </w:del>
      </w:ins>
      <w:ins w:id="27" w:author="Boaz Nissimov" w:date="2013-12-09T13:52:00Z">
        <w:del w:id="28" w:author="Administrator" w:date="2013-12-11T17:31:00Z">
          <w:r w:rsidRPr="00AB2567" w:rsidDel="00AB2567">
            <w:rPr>
              <w:rFonts w:cs="David"/>
              <w:b w:val="0"/>
              <w:bCs w:val="0"/>
              <w:color w:val="FF0000"/>
              <w:sz w:val="38"/>
              <w:szCs w:val="38"/>
              <w:rtl/>
              <w:rPrChange w:id="29" w:author="Administrator" w:date="2013-12-11T17:35:00Z">
                <w:rPr>
                  <w:rFonts w:cs="David"/>
                  <w:b w:val="0"/>
                  <w:bCs w:val="0"/>
                  <w:rtl/>
                </w:rPr>
              </w:rPrChange>
            </w:rPr>
            <w:delText xml:space="preserve"> הכולל את שמות חברי הצוות </w:delText>
          </w:r>
        </w:del>
      </w:ins>
      <w:ins w:id="30" w:author="Boaz Nissimov" w:date="2013-12-09T14:00:00Z">
        <w:del w:id="31" w:author="Administrator" w:date="2013-12-11T17:31:00Z">
          <w:r w:rsidR="005345F3" w:rsidRPr="00AB2567" w:rsidDel="00AB2567">
            <w:rPr>
              <w:rFonts w:cs="David"/>
              <w:color w:val="FF0000"/>
              <w:sz w:val="38"/>
              <w:szCs w:val="38"/>
              <w:rtl/>
              <w:rPrChange w:id="32" w:author="Administrator" w:date="2013-12-11T17:35:00Z">
                <w:rPr>
                  <w:rFonts w:cs="David"/>
                  <w:color w:val="FF0000"/>
                  <w:sz w:val="22"/>
                  <w:szCs w:val="22"/>
                  <w:rtl/>
                </w:rPr>
              </w:rPrChange>
            </w:rPr>
            <w:delText xml:space="preserve">, </w:delText>
          </w:r>
          <w:r w:rsidR="005345F3" w:rsidRPr="00AB2567" w:rsidDel="00AB2567">
            <w:rPr>
              <w:rFonts w:cs="David" w:hint="cs"/>
              <w:color w:val="FF0000"/>
              <w:sz w:val="38"/>
              <w:szCs w:val="38"/>
              <w:rtl/>
              <w:rPrChange w:id="33" w:author="Administrator" w:date="2013-12-11T17:35:00Z">
                <w:rPr>
                  <w:rFonts w:cs="David" w:hint="cs"/>
                  <w:color w:val="FF0000"/>
                  <w:sz w:val="22"/>
                  <w:szCs w:val="22"/>
                  <w:rtl/>
                </w:rPr>
              </w:rPrChange>
            </w:rPr>
            <w:delText>מספר</w:delText>
          </w:r>
          <w:r w:rsidR="005345F3" w:rsidRPr="00AB2567" w:rsidDel="00AB2567">
            <w:rPr>
              <w:rFonts w:cs="David"/>
              <w:color w:val="FF0000"/>
              <w:sz w:val="38"/>
              <w:szCs w:val="38"/>
              <w:rtl/>
              <w:rPrChange w:id="34" w:author="Administrator" w:date="2013-12-11T17:35:00Z">
                <w:rPr>
                  <w:rFonts w:cs="David"/>
                  <w:color w:val="FF0000"/>
                  <w:sz w:val="22"/>
                  <w:szCs w:val="22"/>
                  <w:rtl/>
                </w:rPr>
              </w:rPrChange>
            </w:rPr>
            <w:delText xml:space="preserve"> </w:delText>
          </w:r>
          <w:r w:rsidR="005345F3" w:rsidRPr="00AB2567" w:rsidDel="00AB2567">
            <w:rPr>
              <w:rFonts w:cs="David" w:hint="cs"/>
              <w:color w:val="FF0000"/>
              <w:sz w:val="38"/>
              <w:szCs w:val="38"/>
              <w:rtl/>
              <w:rPrChange w:id="35" w:author="Administrator" w:date="2013-12-11T17:35:00Z">
                <w:rPr>
                  <w:rFonts w:cs="David" w:hint="cs"/>
                  <w:color w:val="FF0000"/>
                  <w:sz w:val="22"/>
                  <w:szCs w:val="22"/>
                  <w:rtl/>
                </w:rPr>
              </w:rPrChange>
            </w:rPr>
            <w:delText>הצוות</w:delText>
          </w:r>
        </w:del>
      </w:ins>
      <w:ins w:id="36" w:author="Boaz Nissimov" w:date="2013-12-09T13:52:00Z">
        <w:del w:id="37" w:author="Administrator" w:date="2013-12-11T17:31:00Z">
          <w:r w:rsidRPr="00AB2567" w:rsidDel="00AB2567">
            <w:rPr>
              <w:rFonts w:cs="David"/>
              <w:color w:val="FF0000"/>
              <w:sz w:val="38"/>
              <w:szCs w:val="38"/>
              <w:rtl/>
              <w:rPrChange w:id="38"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39" w:author="Administrator" w:date="2013-12-11T17:35:00Z">
                <w:rPr>
                  <w:rFonts w:cs="David" w:hint="cs"/>
                  <w:sz w:val="22"/>
                  <w:szCs w:val="22"/>
                  <w:rtl/>
                </w:rPr>
              </w:rPrChange>
            </w:rPr>
            <w:delText>שם</w:delText>
          </w:r>
          <w:r w:rsidRPr="00AB2567" w:rsidDel="00AB2567">
            <w:rPr>
              <w:rFonts w:cs="David"/>
              <w:color w:val="FF0000"/>
              <w:sz w:val="38"/>
              <w:szCs w:val="38"/>
              <w:rtl/>
              <w:rPrChange w:id="40"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41" w:author="Administrator" w:date="2013-12-11T17:35:00Z">
                <w:rPr>
                  <w:rFonts w:cs="David" w:hint="cs"/>
                  <w:sz w:val="22"/>
                  <w:szCs w:val="22"/>
                  <w:rtl/>
                </w:rPr>
              </w:rPrChange>
            </w:rPr>
            <w:delText>המיזם</w:delText>
          </w:r>
          <w:r w:rsidRPr="00AB2567" w:rsidDel="00AB2567">
            <w:rPr>
              <w:rFonts w:cs="David"/>
              <w:color w:val="FF0000"/>
              <w:sz w:val="38"/>
              <w:szCs w:val="38"/>
              <w:rtl/>
              <w:rPrChange w:id="42"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43" w:author="Administrator" w:date="2013-12-11T17:35:00Z">
                <w:rPr>
                  <w:rFonts w:cs="David" w:hint="cs"/>
                  <w:sz w:val="22"/>
                  <w:szCs w:val="22"/>
                  <w:rtl/>
                </w:rPr>
              </w:rPrChange>
            </w:rPr>
            <w:delText>שם</w:delText>
          </w:r>
          <w:r w:rsidRPr="00AB2567" w:rsidDel="00AB2567">
            <w:rPr>
              <w:rFonts w:cs="David"/>
              <w:color w:val="FF0000"/>
              <w:sz w:val="38"/>
              <w:szCs w:val="38"/>
              <w:rtl/>
              <w:rPrChange w:id="44"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45" w:author="Administrator" w:date="2013-12-11T17:35:00Z">
                <w:rPr>
                  <w:rFonts w:cs="David" w:hint="cs"/>
                  <w:sz w:val="22"/>
                  <w:szCs w:val="22"/>
                  <w:rtl/>
                </w:rPr>
              </w:rPrChange>
            </w:rPr>
            <w:delText>החברה</w:delText>
          </w:r>
          <w:r w:rsidRPr="00AB2567" w:rsidDel="00AB2567">
            <w:rPr>
              <w:rFonts w:cs="David"/>
              <w:color w:val="FF0000"/>
              <w:sz w:val="38"/>
              <w:szCs w:val="38"/>
              <w:rtl/>
              <w:rPrChange w:id="46"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47" w:author="Administrator" w:date="2013-12-11T17:35:00Z">
                <w:rPr>
                  <w:rFonts w:cs="David" w:hint="cs"/>
                  <w:sz w:val="22"/>
                  <w:szCs w:val="22"/>
                  <w:rtl/>
                </w:rPr>
              </w:rPrChange>
            </w:rPr>
            <w:delText>ושם</w:delText>
          </w:r>
          <w:r w:rsidRPr="00AB2567" w:rsidDel="00AB2567">
            <w:rPr>
              <w:rFonts w:cs="David"/>
              <w:color w:val="FF0000"/>
              <w:sz w:val="38"/>
              <w:szCs w:val="38"/>
              <w:rtl/>
              <w:rPrChange w:id="48" w:author="Administrator" w:date="2013-12-11T17:35:00Z">
                <w:rPr>
                  <w:rFonts w:cs="David"/>
                  <w:sz w:val="22"/>
                  <w:szCs w:val="22"/>
                  <w:rtl/>
                </w:rPr>
              </w:rPrChange>
            </w:rPr>
            <w:delText xml:space="preserve"> </w:delText>
          </w:r>
          <w:r w:rsidRPr="00AB2567" w:rsidDel="00AB2567">
            <w:rPr>
              <w:rFonts w:cs="David" w:hint="cs"/>
              <w:color w:val="FF0000"/>
              <w:sz w:val="38"/>
              <w:szCs w:val="38"/>
              <w:rtl/>
              <w:rPrChange w:id="49" w:author="Administrator" w:date="2013-12-11T17:35:00Z">
                <w:rPr>
                  <w:rFonts w:cs="David" w:hint="cs"/>
                  <w:sz w:val="22"/>
                  <w:szCs w:val="22"/>
                  <w:rtl/>
                </w:rPr>
              </w:rPrChange>
            </w:rPr>
            <w:delText>המנחה</w:delText>
          </w:r>
        </w:del>
      </w:ins>
    </w:p>
    <w:p w:rsidR="00AB2567" w:rsidRPr="00AB2567" w:rsidRDefault="00AB2567">
      <w:pPr>
        <w:pStyle w:val="Subtitle"/>
        <w:bidi/>
        <w:rPr>
          <w:ins w:id="50" w:author="Administrator" w:date="2013-12-11T17:31:00Z"/>
          <w:rFonts w:cs="David"/>
          <w:sz w:val="44"/>
          <w:szCs w:val="44"/>
          <w:u w:val="single"/>
          <w:rtl/>
          <w:rPrChange w:id="51" w:author="Administrator" w:date="2013-12-11T17:35:00Z">
            <w:rPr>
              <w:ins w:id="52" w:author="Administrator" w:date="2013-12-11T17:31:00Z"/>
              <w:rFonts w:cs="David"/>
              <w:sz w:val="28"/>
              <w:szCs w:val="28"/>
              <w:u w:val="single"/>
              <w:rtl/>
            </w:rPr>
          </w:rPrChange>
        </w:rPr>
        <w:pPrChange w:id="53" w:author="Administrator" w:date="2013-12-11T17:31:00Z">
          <w:pPr>
            <w:pStyle w:val="Subtitle"/>
            <w:bidi/>
          </w:pPr>
        </w:pPrChange>
      </w:pPr>
    </w:p>
    <w:p w:rsidR="00AB2567" w:rsidRPr="00AB2567" w:rsidRDefault="00AB2567">
      <w:pPr>
        <w:pStyle w:val="Subtitle"/>
        <w:bidi/>
        <w:rPr>
          <w:ins w:id="54" w:author="Administrator" w:date="2013-12-11T17:28:00Z"/>
          <w:rFonts w:cs="David"/>
          <w:sz w:val="44"/>
          <w:szCs w:val="44"/>
          <w:u w:val="single"/>
          <w:rtl/>
          <w:rPrChange w:id="55" w:author="Administrator" w:date="2013-12-11T17:35:00Z">
            <w:rPr>
              <w:ins w:id="56" w:author="Administrator" w:date="2013-12-11T17:28:00Z"/>
              <w:rFonts w:cs="David"/>
              <w:sz w:val="28"/>
              <w:szCs w:val="28"/>
              <w:u w:val="single"/>
              <w:rtl/>
            </w:rPr>
          </w:rPrChange>
        </w:rPr>
        <w:pPrChange w:id="57" w:author="Administrator" w:date="2013-12-11T17:31:00Z">
          <w:pPr>
            <w:pStyle w:val="Subtitle"/>
            <w:bidi/>
          </w:pPr>
        </w:pPrChange>
      </w:pPr>
    </w:p>
    <w:p w:rsidR="00EB277D" w:rsidRPr="00AB2567" w:rsidRDefault="0065496B" w:rsidP="00AB2567">
      <w:pPr>
        <w:pStyle w:val="Subtitle"/>
        <w:bidi/>
        <w:rPr>
          <w:rFonts w:cs="David"/>
          <w:sz w:val="44"/>
          <w:szCs w:val="44"/>
          <w:rPrChange w:id="58" w:author="Administrator" w:date="2013-12-11T17:35:00Z">
            <w:rPr>
              <w:rFonts w:cs="David"/>
              <w:sz w:val="28"/>
              <w:szCs w:val="28"/>
            </w:rPr>
          </w:rPrChange>
        </w:rPr>
      </w:pPr>
      <w:r w:rsidRPr="00AB2567">
        <w:rPr>
          <w:rFonts w:cs="David" w:hint="cs"/>
          <w:sz w:val="44"/>
          <w:szCs w:val="44"/>
          <w:u w:val="single"/>
          <w:rtl/>
          <w:rPrChange w:id="59" w:author="Administrator" w:date="2013-12-11T17:35:00Z">
            <w:rPr>
              <w:rFonts w:cs="David" w:hint="cs"/>
              <w:sz w:val="28"/>
              <w:szCs w:val="28"/>
              <w:u w:val="single"/>
              <w:rtl/>
            </w:rPr>
          </w:rPrChange>
        </w:rPr>
        <w:t>שם</w:t>
      </w:r>
      <w:r w:rsidRPr="00AB2567">
        <w:rPr>
          <w:rFonts w:cs="David"/>
          <w:sz w:val="44"/>
          <w:szCs w:val="44"/>
          <w:u w:val="single"/>
          <w:rtl/>
          <w:rPrChange w:id="60" w:author="Administrator" w:date="2013-12-11T17:35:00Z">
            <w:rPr>
              <w:rFonts w:cs="David"/>
              <w:sz w:val="28"/>
              <w:szCs w:val="28"/>
              <w:u w:val="single"/>
              <w:rtl/>
            </w:rPr>
          </w:rPrChange>
        </w:rPr>
        <w:t xml:space="preserve"> </w:t>
      </w:r>
      <w:r w:rsidRPr="00AB2567">
        <w:rPr>
          <w:rFonts w:cs="David" w:hint="cs"/>
          <w:sz w:val="44"/>
          <w:szCs w:val="44"/>
          <w:u w:val="single"/>
          <w:rtl/>
          <w:rPrChange w:id="61" w:author="Administrator" w:date="2013-12-11T17:35:00Z">
            <w:rPr>
              <w:rFonts w:cs="David" w:hint="cs"/>
              <w:sz w:val="28"/>
              <w:szCs w:val="28"/>
              <w:u w:val="single"/>
              <w:rtl/>
            </w:rPr>
          </w:rPrChange>
        </w:rPr>
        <w:t>המיזם</w:t>
      </w:r>
      <w:r w:rsidRPr="00AB2567">
        <w:rPr>
          <w:rFonts w:cs="David"/>
          <w:sz w:val="44"/>
          <w:szCs w:val="44"/>
          <w:rtl/>
          <w:rPrChange w:id="62" w:author="Administrator" w:date="2013-12-11T17:35:00Z">
            <w:rPr>
              <w:rFonts w:cs="David"/>
              <w:sz w:val="28"/>
              <w:szCs w:val="28"/>
              <w:rtl/>
            </w:rPr>
          </w:rPrChange>
        </w:rPr>
        <w:t>:</w:t>
      </w:r>
      <w:r w:rsidR="00AE21F1" w:rsidRPr="00AB2567">
        <w:rPr>
          <w:rFonts w:cs="David"/>
          <w:sz w:val="44"/>
          <w:szCs w:val="44"/>
          <w:rtl/>
          <w:rPrChange w:id="63" w:author="Administrator" w:date="2013-12-11T17:35:00Z">
            <w:rPr>
              <w:rFonts w:cs="David"/>
              <w:sz w:val="28"/>
              <w:szCs w:val="28"/>
              <w:rtl/>
            </w:rPr>
          </w:rPrChange>
        </w:rPr>
        <w:t xml:space="preserve"> מערכת </w:t>
      </w:r>
      <w:r w:rsidR="00766FFE" w:rsidRPr="00AB2567">
        <w:rPr>
          <w:rFonts w:cs="David" w:hint="cs"/>
          <w:sz w:val="44"/>
          <w:szCs w:val="44"/>
          <w:rtl/>
          <w:rPrChange w:id="64" w:author="Administrator" w:date="2013-12-11T17:35:00Z">
            <w:rPr>
              <w:rFonts w:cs="David" w:hint="cs"/>
              <w:sz w:val="28"/>
              <w:szCs w:val="28"/>
              <w:rtl/>
            </w:rPr>
          </w:rPrChange>
        </w:rPr>
        <w:t>מידע</w:t>
      </w:r>
      <w:r w:rsidR="00766FFE" w:rsidRPr="00AB2567">
        <w:rPr>
          <w:rFonts w:cs="David"/>
          <w:sz w:val="44"/>
          <w:szCs w:val="44"/>
          <w:rtl/>
          <w:rPrChange w:id="65" w:author="Administrator" w:date="2013-12-11T17:35:00Z">
            <w:rPr>
              <w:rFonts w:cs="David"/>
              <w:sz w:val="28"/>
              <w:szCs w:val="28"/>
              <w:rtl/>
            </w:rPr>
          </w:rPrChange>
        </w:rPr>
        <w:t xml:space="preserve"> </w:t>
      </w:r>
      <w:r w:rsidR="00766FFE" w:rsidRPr="00AB2567">
        <w:rPr>
          <w:rFonts w:cs="David" w:hint="cs"/>
          <w:sz w:val="44"/>
          <w:szCs w:val="44"/>
          <w:rtl/>
          <w:rPrChange w:id="66" w:author="Administrator" w:date="2013-12-11T17:35:00Z">
            <w:rPr>
              <w:rFonts w:cs="David" w:hint="cs"/>
              <w:sz w:val="28"/>
              <w:szCs w:val="28"/>
              <w:rtl/>
            </w:rPr>
          </w:rPrChange>
        </w:rPr>
        <w:t>עבור</w:t>
      </w:r>
      <w:r w:rsidR="00766FFE" w:rsidRPr="00AB2567">
        <w:rPr>
          <w:rFonts w:cs="David"/>
          <w:sz w:val="44"/>
          <w:szCs w:val="44"/>
          <w:rtl/>
          <w:rPrChange w:id="67" w:author="Administrator" w:date="2013-12-11T17:35:00Z">
            <w:rPr>
              <w:rFonts w:cs="David"/>
              <w:sz w:val="28"/>
              <w:szCs w:val="28"/>
              <w:rtl/>
            </w:rPr>
          </w:rPrChange>
        </w:rPr>
        <w:t xml:space="preserve"> </w:t>
      </w:r>
      <w:r w:rsidR="00766FFE" w:rsidRPr="00AB2567">
        <w:rPr>
          <w:rFonts w:cs="David" w:hint="cs"/>
          <w:sz w:val="44"/>
          <w:szCs w:val="44"/>
          <w:rtl/>
          <w:rPrChange w:id="68" w:author="Administrator" w:date="2013-12-11T17:35:00Z">
            <w:rPr>
              <w:rFonts w:cs="David" w:hint="cs"/>
              <w:sz w:val="28"/>
              <w:szCs w:val="28"/>
              <w:rtl/>
            </w:rPr>
          </w:rPrChange>
        </w:rPr>
        <w:t>חברת</w:t>
      </w:r>
      <w:r w:rsidR="00766FFE" w:rsidRPr="00AB2567">
        <w:rPr>
          <w:rFonts w:cs="David"/>
          <w:sz w:val="44"/>
          <w:szCs w:val="44"/>
          <w:rtl/>
          <w:rPrChange w:id="69" w:author="Administrator" w:date="2013-12-11T17:35:00Z">
            <w:rPr>
              <w:rFonts w:cs="David"/>
              <w:sz w:val="28"/>
              <w:szCs w:val="28"/>
              <w:rtl/>
            </w:rPr>
          </w:rPrChange>
        </w:rPr>
        <w:t xml:space="preserve"> "מאסטרו </w:t>
      </w:r>
      <w:r w:rsidR="00766FFE" w:rsidRPr="00AB2567">
        <w:rPr>
          <w:rFonts w:cs="David" w:hint="cs"/>
          <w:sz w:val="44"/>
          <w:szCs w:val="44"/>
          <w:rtl/>
          <w:rPrChange w:id="70" w:author="Administrator" w:date="2013-12-11T17:35:00Z">
            <w:rPr>
              <w:rFonts w:cs="David" w:hint="cs"/>
              <w:sz w:val="28"/>
              <w:szCs w:val="28"/>
              <w:rtl/>
            </w:rPr>
          </w:rPrChange>
        </w:rPr>
        <w:t>אלומיניום</w:t>
      </w:r>
      <w:r w:rsidR="00766FFE" w:rsidRPr="00AB2567">
        <w:rPr>
          <w:rFonts w:cs="David"/>
          <w:sz w:val="44"/>
          <w:szCs w:val="44"/>
          <w:rtl/>
          <w:rPrChange w:id="71" w:author="Administrator" w:date="2013-12-11T17:35:00Z">
            <w:rPr>
              <w:rFonts w:cs="David"/>
              <w:sz w:val="28"/>
              <w:szCs w:val="28"/>
              <w:rtl/>
            </w:rPr>
          </w:rPrChange>
        </w:rPr>
        <w:t>"</w:t>
      </w:r>
    </w:p>
    <w:p w:rsidR="00AB2567" w:rsidRPr="00AB2567" w:rsidRDefault="00AB2567" w:rsidP="003D6635">
      <w:pPr>
        <w:pStyle w:val="Subtitle"/>
        <w:bidi/>
        <w:rPr>
          <w:ins w:id="72" w:author="Administrator" w:date="2013-12-11T17:34:00Z"/>
          <w:rFonts w:cs="David"/>
          <w:sz w:val="44"/>
          <w:szCs w:val="44"/>
          <w:u w:val="single"/>
          <w:rtl/>
          <w:rPrChange w:id="73" w:author="Administrator" w:date="2013-12-11T17:35:00Z">
            <w:rPr>
              <w:ins w:id="74" w:author="Administrator" w:date="2013-12-11T17:34:00Z"/>
              <w:rFonts w:cs="David"/>
              <w:sz w:val="28"/>
              <w:szCs w:val="28"/>
              <w:u w:val="single"/>
              <w:rtl/>
            </w:rPr>
          </w:rPrChange>
        </w:rPr>
      </w:pPr>
    </w:p>
    <w:p w:rsidR="00AB2567" w:rsidRPr="00AB2567" w:rsidRDefault="00AB2567">
      <w:pPr>
        <w:pStyle w:val="Subtitle"/>
        <w:bidi/>
        <w:rPr>
          <w:ins w:id="75" w:author="Administrator" w:date="2013-12-11T17:34:00Z"/>
          <w:rFonts w:cs="David"/>
          <w:sz w:val="44"/>
          <w:szCs w:val="44"/>
          <w:u w:val="single"/>
          <w:rtl/>
          <w:rPrChange w:id="76" w:author="Administrator" w:date="2013-12-11T17:35:00Z">
            <w:rPr>
              <w:ins w:id="77" w:author="Administrator" w:date="2013-12-11T17:34:00Z"/>
              <w:rFonts w:cs="David"/>
              <w:sz w:val="28"/>
              <w:szCs w:val="28"/>
              <w:u w:val="single"/>
              <w:rtl/>
            </w:rPr>
          </w:rPrChange>
        </w:rPr>
        <w:pPrChange w:id="78" w:author="Administrator" w:date="2013-12-11T17:34:00Z">
          <w:pPr>
            <w:pStyle w:val="Subtitle"/>
            <w:bidi/>
          </w:pPr>
        </w:pPrChange>
      </w:pPr>
      <w:ins w:id="79" w:author="Administrator" w:date="2013-12-11T17:34:00Z">
        <w:r w:rsidRPr="00AB2567">
          <w:rPr>
            <w:rFonts w:cs="David" w:hint="cs"/>
            <w:sz w:val="44"/>
            <w:szCs w:val="44"/>
            <w:u w:val="single"/>
            <w:rtl/>
            <w:rPrChange w:id="80" w:author="Administrator" w:date="2013-12-11T17:35:00Z">
              <w:rPr>
                <w:rFonts w:cs="David" w:hint="cs"/>
                <w:sz w:val="28"/>
                <w:szCs w:val="28"/>
                <w:u w:val="single"/>
                <w:rtl/>
              </w:rPr>
            </w:rPrChange>
          </w:rPr>
          <w:t>שם</w:t>
        </w:r>
        <w:r w:rsidRPr="00AB2567">
          <w:rPr>
            <w:rFonts w:cs="David"/>
            <w:sz w:val="44"/>
            <w:szCs w:val="44"/>
            <w:u w:val="single"/>
            <w:rtl/>
            <w:rPrChange w:id="81" w:author="Administrator" w:date="2013-12-11T17:35:00Z">
              <w:rPr>
                <w:rFonts w:cs="David"/>
                <w:sz w:val="28"/>
                <w:szCs w:val="28"/>
                <w:u w:val="single"/>
                <w:rtl/>
              </w:rPr>
            </w:rPrChange>
          </w:rPr>
          <w:t xml:space="preserve"> </w:t>
        </w:r>
        <w:r w:rsidRPr="00AB2567">
          <w:rPr>
            <w:rFonts w:cs="David" w:hint="cs"/>
            <w:sz w:val="44"/>
            <w:szCs w:val="44"/>
            <w:u w:val="single"/>
            <w:rtl/>
            <w:rPrChange w:id="82" w:author="Administrator" w:date="2013-12-11T17:35:00Z">
              <w:rPr>
                <w:rFonts w:cs="David" w:hint="cs"/>
                <w:sz w:val="28"/>
                <w:szCs w:val="28"/>
                <w:u w:val="single"/>
                <w:rtl/>
              </w:rPr>
            </w:rPrChange>
          </w:rPr>
          <w:t>המנחה</w:t>
        </w:r>
        <w:r w:rsidRPr="00AB2567">
          <w:rPr>
            <w:rFonts w:cs="David"/>
            <w:sz w:val="44"/>
            <w:szCs w:val="44"/>
            <w:rtl/>
            <w:rPrChange w:id="83" w:author="Administrator" w:date="2013-12-11T17:35:00Z">
              <w:rPr>
                <w:rFonts w:cs="David"/>
                <w:sz w:val="28"/>
                <w:szCs w:val="28"/>
                <w:u w:val="single"/>
                <w:rtl/>
              </w:rPr>
            </w:rPrChange>
          </w:rPr>
          <w:t xml:space="preserve">: מר בועז </w:t>
        </w:r>
        <w:r w:rsidRPr="00AB2567">
          <w:rPr>
            <w:rFonts w:cs="David" w:hint="cs"/>
            <w:sz w:val="44"/>
            <w:szCs w:val="44"/>
            <w:rtl/>
            <w:rPrChange w:id="84" w:author="Administrator" w:date="2013-12-11T17:35:00Z">
              <w:rPr>
                <w:rFonts w:cs="David" w:hint="cs"/>
                <w:sz w:val="28"/>
                <w:szCs w:val="28"/>
                <w:rtl/>
              </w:rPr>
            </w:rPrChange>
          </w:rPr>
          <w:t>ניסימוב</w:t>
        </w:r>
      </w:ins>
    </w:p>
    <w:p w:rsidR="00AB2567" w:rsidRPr="00AB2567" w:rsidRDefault="00AB2567">
      <w:pPr>
        <w:pStyle w:val="Subtitle"/>
        <w:bidi/>
        <w:rPr>
          <w:ins w:id="85" w:author="Administrator" w:date="2013-12-11T17:32:00Z"/>
          <w:rFonts w:cs="David"/>
          <w:sz w:val="44"/>
          <w:szCs w:val="44"/>
          <w:u w:val="single"/>
          <w:rtl/>
          <w:rPrChange w:id="86" w:author="Administrator" w:date="2013-12-11T17:35:00Z">
            <w:rPr>
              <w:ins w:id="87" w:author="Administrator" w:date="2013-12-11T17:32:00Z"/>
              <w:rFonts w:cs="David"/>
              <w:sz w:val="28"/>
              <w:szCs w:val="28"/>
              <w:u w:val="single"/>
              <w:rtl/>
            </w:rPr>
          </w:rPrChange>
        </w:rPr>
        <w:pPrChange w:id="88" w:author="Administrator" w:date="2013-12-11T17:34:00Z">
          <w:pPr>
            <w:pStyle w:val="Subtitle"/>
            <w:bidi/>
          </w:pPr>
        </w:pPrChange>
      </w:pPr>
    </w:p>
    <w:p w:rsidR="00AB2567" w:rsidRPr="00AB2567" w:rsidRDefault="00AB2567">
      <w:pPr>
        <w:pStyle w:val="Subtitle"/>
        <w:bidi/>
        <w:rPr>
          <w:ins w:id="89" w:author="Administrator" w:date="2013-12-11T17:34:00Z"/>
          <w:rFonts w:cs="David"/>
          <w:sz w:val="44"/>
          <w:szCs w:val="44"/>
          <w:rtl/>
          <w:rPrChange w:id="90" w:author="Administrator" w:date="2013-12-11T17:35:00Z">
            <w:rPr>
              <w:ins w:id="91" w:author="Administrator" w:date="2013-12-11T17:34:00Z"/>
              <w:rFonts w:cs="David"/>
              <w:sz w:val="28"/>
              <w:szCs w:val="28"/>
              <w:rtl/>
            </w:rPr>
          </w:rPrChange>
        </w:rPr>
        <w:pPrChange w:id="92" w:author="Administrator" w:date="2013-12-11T17:32:00Z">
          <w:pPr>
            <w:pStyle w:val="Subtitle"/>
            <w:bidi/>
          </w:pPr>
        </w:pPrChange>
      </w:pPr>
      <w:ins w:id="93" w:author="Administrator" w:date="2013-12-11T17:32:00Z">
        <w:r w:rsidRPr="00AB2567">
          <w:rPr>
            <w:rFonts w:cs="David" w:hint="cs"/>
            <w:sz w:val="44"/>
            <w:szCs w:val="44"/>
            <w:u w:val="single"/>
            <w:rtl/>
            <w:rPrChange w:id="94" w:author="Administrator" w:date="2013-12-11T17:35:00Z">
              <w:rPr>
                <w:rFonts w:cs="David" w:hint="cs"/>
                <w:sz w:val="28"/>
                <w:szCs w:val="28"/>
                <w:u w:val="single"/>
                <w:rtl/>
              </w:rPr>
            </w:rPrChange>
          </w:rPr>
          <w:t>שמות</w:t>
        </w:r>
        <w:r w:rsidRPr="00AB2567">
          <w:rPr>
            <w:rFonts w:cs="David"/>
            <w:sz w:val="44"/>
            <w:szCs w:val="44"/>
            <w:u w:val="single"/>
            <w:rtl/>
            <w:rPrChange w:id="95" w:author="Administrator" w:date="2013-12-11T17:35:00Z">
              <w:rPr>
                <w:rFonts w:cs="David"/>
                <w:sz w:val="28"/>
                <w:szCs w:val="28"/>
                <w:u w:val="single"/>
                <w:rtl/>
              </w:rPr>
            </w:rPrChange>
          </w:rPr>
          <w:t xml:space="preserve"> </w:t>
        </w:r>
        <w:r w:rsidRPr="00AB2567">
          <w:rPr>
            <w:rFonts w:cs="David" w:hint="cs"/>
            <w:sz w:val="44"/>
            <w:szCs w:val="44"/>
            <w:u w:val="single"/>
            <w:rtl/>
            <w:rPrChange w:id="96" w:author="Administrator" w:date="2013-12-11T17:35:00Z">
              <w:rPr>
                <w:rFonts w:cs="David" w:hint="cs"/>
                <w:sz w:val="28"/>
                <w:szCs w:val="28"/>
                <w:u w:val="single"/>
                <w:rtl/>
              </w:rPr>
            </w:rPrChange>
          </w:rPr>
          <w:t>חברי</w:t>
        </w:r>
        <w:r w:rsidRPr="00AB2567">
          <w:rPr>
            <w:rFonts w:cs="David"/>
            <w:sz w:val="44"/>
            <w:szCs w:val="44"/>
            <w:u w:val="single"/>
            <w:rtl/>
            <w:rPrChange w:id="97" w:author="Administrator" w:date="2013-12-11T17:35:00Z">
              <w:rPr>
                <w:rFonts w:cs="David"/>
                <w:sz w:val="28"/>
                <w:szCs w:val="28"/>
                <w:u w:val="single"/>
                <w:rtl/>
              </w:rPr>
            </w:rPrChange>
          </w:rPr>
          <w:t xml:space="preserve"> </w:t>
        </w:r>
        <w:r w:rsidRPr="00AB2567">
          <w:rPr>
            <w:rFonts w:cs="David" w:hint="cs"/>
            <w:sz w:val="44"/>
            <w:szCs w:val="44"/>
            <w:u w:val="single"/>
            <w:rtl/>
            <w:rPrChange w:id="98" w:author="Administrator" w:date="2013-12-11T17:35:00Z">
              <w:rPr>
                <w:rFonts w:cs="David" w:hint="cs"/>
                <w:sz w:val="28"/>
                <w:szCs w:val="28"/>
                <w:u w:val="single"/>
                <w:rtl/>
              </w:rPr>
            </w:rPrChange>
          </w:rPr>
          <w:t>קבוצה</w:t>
        </w:r>
        <w:r w:rsidRPr="00AB2567">
          <w:rPr>
            <w:rFonts w:cs="David"/>
            <w:sz w:val="44"/>
            <w:szCs w:val="44"/>
            <w:u w:val="single"/>
            <w:rtl/>
            <w:rPrChange w:id="99" w:author="Administrator" w:date="2013-12-11T17:35:00Z">
              <w:rPr>
                <w:rFonts w:cs="David"/>
                <w:sz w:val="28"/>
                <w:szCs w:val="28"/>
                <w:u w:val="single"/>
                <w:rtl/>
              </w:rPr>
            </w:rPrChange>
          </w:rPr>
          <w:t xml:space="preserve"> 21</w:t>
        </w:r>
        <w:r w:rsidRPr="00AB2567">
          <w:rPr>
            <w:rFonts w:cs="David"/>
            <w:sz w:val="44"/>
            <w:szCs w:val="44"/>
            <w:rtl/>
            <w:rPrChange w:id="100" w:author="Administrator" w:date="2013-12-11T17:35:00Z">
              <w:rPr>
                <w:rFonts w:cs="David"/>
                <w:sz w:val="28"/>
                <w:szCs w:val="28"/>
                <w:rtl/>
              </w:rPr>
            </w:rPrChange>
          </w:rPr>
          <w:t xml:space="preserve">: </w:t>
        </w:r>
      </w:ins>
    </w:p>
    <w:p w:rsidR="00AB2567" w:rsidRPr="00AB2567" w:rsidRDefault="00AB2567">
      <w:pPr>
        <w:pStyle w:val="Subtitle"/>
        <w:bidi/>
        <w:rPr>
          <w:ins w:id="101" w:author="Administrator" w:date="2013-12-11T17:32:00Z"/>
          <w:rFonts w:cs="David"/>
          <w:sz w:val="44"/>
          <w:szCs w:val="44"/>
          <w:rtl/>
          <w:rPrChange w:id="102" w:author="Administrator" w:date="2013-12-11T17:35:00Z">
            <w:rPr>
              <w:ins w:id="103" w:author="Administrator" w:date="2013-12-11T17:32:00Z"/>
              <w:rFonts w:cs="David"/>
              <w:sz w:val="28"/>
              <w:szCs w:val="28"/>
              <w:rtl/>
            </w:rPr>
          </w:rPrChange>
        </w:rPr>
        <w:pPrChange w:id="104" w:author="Administrator" w:date="2013-12-11T17:34:00Z">
          <w:pPr>
            <w:pStyle w:val="Subtitle"/>
            <w:bidi/>
          </w:pPr>
        </w:pPrChange>
      </w:pPr>
    </w:p>
    <w:p w:rsidR="00AB2567" w:rsidRPr="00AB2567" w:rsidRDefault="00AB2567">
      <w:pPr>
        <w:pStyle w:val="Subtitle"/>
        <w:bidi/>
        <w:rPr>
          <w:ins w:id="105" w:author="Administrator" w:date="2013-12-11T17:32:00Z"/>
          <w:rFonts w:cs="David"/>
          <w:sz w:val="44"/>
          <w:szCs w:val="44"/>
          <w:rtl/>
          <w:rPrChange w:id="106" w:author="Administrator" w:date="2013-12-11T17:35:00Z">
            <w:rPr>
              <w:ins w:id="107" w:author="Administrator" w:date="2013-12-11T17:32:00Z"/>
              <w:rFonts w:cs="David"/>
              <w:sz w:val="28"/>
              <w:szCs w:val="28"/>
              <w:rtl/>
            </w:rPr>
          </w:rPrChange>
        </w:rPr>
        <w:pPrChange w:id="108" w:author="Administrator" w:date="2013-12-11T17:32:00Z">
          <w:pPr>
            <w:pStyle w:val="Subtitle"/>
            <w:bidi/>
          </w:pPr>
        </w:pPrChange>
      </w:pPr>
      <w:ins w:id="109" w:author="Administrator" w:date="2013-12-11T17:32:00Z">
        <w:r w:rsidRPr="00AB2567">
          <w:rPr>
            <w:rFonts w:cs="David" w:hint="cs"/>
            <w:sz w:val="44"/>
            <w:szCs w:val="44"/>
            <w:rtl/>
            <w:rPrChange w:id="110" w:author="Administrator" w:date="2013-12-11T17:35:00Z">
              <w:rPr>
                <w:rFonts w:cs="David" w:hint="cs"/>
                <w:sz w:val="28"/>
                <w:szCs w:val="28"/>
                <w:rtl/>
              </w:rPr>
            </w:rPrChange>
          </w:rPr>
          <w:t>דורון</w:t>
        </w:r>
        <w:r w:rsidRPr="00AB2567">
          <w:rPr>
            <w:rFonts w:cs="David"/>
            <w:sz w:val="44"/>
            <w:szCs w:val="44"/>
            <w:rtl/>
            <w:rPrChange w:id="111" w:author="Administrator" w:date="2013-12-11T17:35:00Z">
              <w:rPr>
                <w:rFonts w:cs="David"/>
                <w:sz w:val="28"/>
                <w:szCs w:val="28"/>
                <w:rtl/>
              </w:rPr>
            </w:rPrChange>
          </w:rPr>
          <w:t xml:space="preserve"> </w:t>
        </w:r>
        <w:r w:rsidRPr="00AB2567">
          <w:rPr>
            <w:rFonts w:cs="David" w:hint="cs"/>
            <w:sz w:val="44"/>
            <w:szCs w:val="44"/>
            <w:rtl/>
            <w:rPrChange w:id="112" w:author="Administrator" w:date="2013-12-11T17:35:00Z">
              <w:rPr>
                <w:rFonts w:cs="David" w:hint="cs"/>
                <w:sz w:val="28"/>
                <w:szCs w:val="28"/>
                <w:rtl/>
              </w:rPr>
            </w:rPrChange>
          </w:rPr>
          <w:t>וקנין</w:t>
        </w:r>
        <w:r w:rsidRPr="00AB2567">
          <w:rPr>
            <w:rFonts w:cs="David"/>
            <w:sz w:val="44"/>
            <w:szCs w:val="44"/>
            <w:rtl/>
            <w:rPrChange w:id="113" w:author="Administrator" w:date="2013-12-11T17:35:00Z">
              <w:rPr>
                <w:rFonts w:cs="David"/>
                <w:sz w:val="28"/>
                <w:szCs w:val="28"/>
                <w:rtl/>
              </w:rPr>
            </w:rPrChange>
          </w:rPr>
          <w:t xml:space="preserve"> 300821832</w:t>
        </w:r>
      </w:ins>
    </w:p>
    <w:p w:rsidR="00AB2567" w:rsidRPr="00AB2567" w:rsidRDefault="00AB2567">
      <w:pPr>
        <w:pStyle w:val="Subtitle"/>
        <w:bidi/>
        <w:rPr>
          <w:ins w:id="114" w:author="Administrator" w:date="2013-12-11T17:32:00Z"/>
          <w:rFonts w:cs="David"/>
          <w:sz w:val="44"/>
          <w:szCs w:val="44"/>
          <w:rtl/>
          <w:rPrChange w:id="115" w:author="Administrator" w:date="2013-12-11T17:35:00Z">
            <w:rPr>
              <w:ins w:id="116" w:author="Administrator" w:date="2013-12-11T17:32:00Z"/>
              <w:rFonts w:cs="David"/>
              <w:sz w:val="28"/>
              <w:szCs w:val="28"/>
              <w:rtl/>
            </w:rPr>
          </w:rPrChange>
        </w:rPr>
        <w:pPrChange w:id="117" w:author="Administrator" w:date="2013-12-11T17:32:00Z">
          <w:pPr>
            <w:pStyle w:val="Subtitle"/>
            <w:bidi/>
          </w:pPr>
        </w:pPrChange>
      </w:pPr>
      <w:ins w:id="118" w:author="Administrator" w:date="2013-12-11T17:32:00Z">
        <w:r w:rsidRPr="00AB2567">
          <w:rPr>
            <w:rFonts w:cs="David" w:hint="cs"/>
            <w:sz w:val="44"/>
            <w:szCs w:val="44"/>
            <w:rtl/>
            <w:rPrChange w:id="119" w:author="Administrator" w:date="2013-12-11T17:35:00Z">
              <w:rPr>
                <w:rFonts w:cs="David" w:hint="cs"/>
                <w:sz w:val="28"/>
                <w:szCs w:val="28"/>
                <w:rtl/>
              </w:rPr>
            </w:rPrChange>
          </w:rPr>
          <w:t>שמוליק</w:t>
        </w:r>
        <w:r w:rsidRPr="00AB2567">
          <w:rPr>
            <w:rFonts w:cs="David"/>
            <w:sz w:val="44"/>
            <w:szCs w:val="44"/>
            <w:rtl/>
            <w:rPrChange w:id="120" w:author="Administrator" w:date="2013-12-11T17:35:00Z">
              <w:rPr>
                <w:rFonts w:cs="David"/>
                <w:sz w:val="28"/>
                <w:szCs w:val="28"/>
                <w:rtl/>
              </w:rPr>
            </w:rPrChange>
          </w:rPr>
          <w:t xml:space="preserve"> </w:t>
        </w:r>
        <w:r w:rsidRPr="00AB2567">
          <w:rPr>
            <w:rFonts w:cs="David" w:hint="cs"/>
            <w:sz w:val="44"/>
            <w:szCs w:val="44"/>
            <w:rtl/>
            <w:rPrChange w:id="121" w:author="Administrator" w:date="2013-12-11T17:35:00Z">
              <w:rPr>
                <w:rFonts w:cs="David" w:hint="cs"/>
                <w:sz w:val="28"/>
                <w:szCs w:val="28"/>
                <w:rtl/>
              </w:rPr>
            </w:rPrChange>
          </w:rPr>
          <w:t>חזן</w:t>
        </w:r>
        <w:r w:rsidRPr="00AB2567">
          <w:rPr>
            <w:rFonts w:cs="David"/>
            <w:sz w:val="44"/>
            <w:szCs w:val="44"/>
            <w:rtl/>
            <w:rPrChange w:id="122" w:author="Administrator" w:date="2013-12-11T17:35:00Z">
              <w:rPr>
                <w:rFonts w:cs="David"/>
                <w:sz w:val="28"/>
                <w:szCs w:val="28"/>
                <w:rtl/>
              </w:rPr>
            </w:rPrChange>
          </w:rPr>
          <w:t xml:space="preserve"> 037995560</w:t>
        </w:r>
      </w:ins>
    </w:p>
    <w:p w:rsidR="00AB2567" w:rsidRPr="00AB2567" w:rsidRDefault="00AB2567">
      <w:pPr>
        <w:pStyle w:val="Subtitle"/>
        <w:bidi/>
        <w:rPr>
          <w:ins w:id="123" w:author="Administrator" w:date="2013-12-11T17:32:00Z"/>
          <w:rFonts w:cs="David"/>
          <w:sz w:val="44"/>
          <w:szCs w:val="44"/>
          <w:rtl/>
          <w:rPrChange w:id="124" w:author="Administrator" w:date="2013-12-11T17:35:00Z">
            <w:rPr>
              <w:ins w:id="125" w:author="Administrator" w:date="2013-12-11T17:32:00Z"/>
              <w:rFonts w:cs="David"/>
              <w:sz w:val="28"/>
              <w:szCs w:val="28"/>
              <w:rtl/>
            </w:rPr>
          </w:rPrChange>
        </w:rPr>
        <w:pPrChange w:id="126" w:author="Administrator" w:date="2013-12-11T17:33:00Z">
          <w:pPr>
            <w:pStyle w:val="Subtitle"/>
            <w:bidi/>
          </w:pPr>
        </w:pPrChange>
      </w:pPr>
      <w:ins w:id="127" w:author="Administrator" w:date="2013-12-11T17:33:00Z">
        <w:r w:rsidRPr="00AB2567">
          <w:rPr>
            <w:rFonts w:cs="David" w:hint="cs"/>
            <w:sz w:val="44"/>
            <w:szCs w:val="44"/>
            <w:rtl/>
            <w:rPrChange w:id="128" w:author="Administrator" w:date="2013-12-11T17:35:00Z">
              <w:rPr>
                <w:rFonts w:cs="David" w:hint="cs"/>
                <w:sz w:val="28"/>
                <w:szCs w:val="28"/>
                <w:rtl/>
              </w:rPr>
            </w:rPrChange>
          </w:rPr>
          <w:t>ליאור</w:t>
        </w:r>
        <w:r w:rsidRPr="00AB2567">
          <w:rPr>
            <w:rFonts w:cs="David"/>
            <w:sz w:val="44"/>
            <w:szCs w:val="44"/>
            <w:rtl/>
            <w:rPrChange w:id="129" w:author="Administrator" w:date="2013-12-11T17:35:00Z">
              <w:rPr>
                <w:rFonts w:cs="David"/>
                <w:sz w:val="28"/>
                <w:szCs w:val="28"/>
                <w:rtl/>
              </w:rPr>
            </w:rPrChange>
          </w:rPr>
          <w:t xml:space="preserve"> </w:t>
        </w:r>
        <w:r w:rsidRPr="00AB2567">
          <w:rPr>
            <w:rFonts w:cs="David" w:hint="cs"/>
            <w:sz w:val="44"/>
            <w:szCs w:val="44"/>
            <w:rtl/>
            <w:rPrChange w:id="130" w:author="Administrator" w:date="2013-12-11T17:35:00Z">
              <w:rPr>
                <w:rFonts w:cs="David" w:hint="cs"/>
                <w:sz w:val="28"/>
                <w:szCs w:val="28"/>
                <w:rtl/>
              </w:rPr>
            </w:rPrChange>
          </w:rPr>
          <w:t>זיני</w:t>
        </w:r>
        <w:r w:rsidRPr="00AB2567">
          <w:rPr>
            <w:rFonts w:cs="David"/>
            <w:sz w:val="44"/>
            <w:szCs w:val="44"/>
            <w:rtl/>
            <w:rPrChange w:id="131" w:author="Administrator" w:date="2013-12-11T17:35:00Z">
              <w:rPr>
                <w:rFonts w:cs="David"/>
                <w:sz w:val="28"/>
                <w:szCs w:val="28"/>
                <w:rtl/>
              </w:rPr>
            </w:rPrChange>
          </w:rPr>
          <w:t xml:space="preserve"> 300837952</w:t>
        </w:r>
      </w:ins>
    </w:p>
    <w:p w:rsidR="00AB2567" w:rsidRPr="00AB2567" w:rsidRDefault="00AB2567">
      <w:pPr>
        <w:pStyle w:val="Subtitle"/>
        <w:bidi/>
        <w:rPr>
          <w:ins w:id="132" w:author="Administrator" w:date="2013-12-11T17:32:00Z"/>
          <w:rFonts w:cs="David"/>
          <w:sz w:val="44"/>
          <w:szCs w:val="44"/>
          <w:rtl/>
          <w:rPrChange w:id="133" w:author="Administrator" w:date="2013-12-11T17:35:00Z">
            <w:rPr>
              <w:ins w:id="134" w:author="Administrator" w:date="2013-12-11T17:32:00Z"/>
              <w:rFonts w:cs="David"/>
              <w:sz w:val="28"/>
              <w:szCs w:val="28"/>
              <w:rtl/>
            </w:rPr>
          </w:rPrChange>
        </w:rPr>
        <w:pPrChange w:id="135" w:author="Administrator" w:date="2013-12-11T17:32:00Z">
          <w:pPr>
            <w:pStyle w:val="Subtitle"/>
            <w:bidi/>
          </w:pPr>
        </w:pPrChange>
      </w:pPr>
    </w:p>
    <w:p w:rsidR="00AB2567" w:rsidRPr="00AB2567" w:rsidRDefault="00AB2567">
      <w:pPr>
        <w:pStyle w:val="Subtitle"/>
        <w:bidi/>
        <w:rPr>
          <w:ins w:id="136" w:author="Administrator" w:date="2013-12-11T17:31:00Z"/>
          <w:rFonts w:cs="David"/>
          <w:sz w:val="44"/>
          <w:szCs w:val="44"/>
          <w:rtl/>
          <w:rPrChange w:id="137" w:author="Administrator" w:date="2013-12-11T17:35:00Z">
            <w:rPr>
              <w:ins w:id="138" w:author="Administrator" w:date="2013-12-11T17:31:00Z"/>
              <w:rFonts w:cs="David"/>
              <w:sz w:val="28"/>
              <w:szCs w:val="28"/>
              <w:u w:val="single"/>
              <w:rtl/>
            </w:rPr>
          </w:rPrChange>
        </w:rPr>
        <w:pPrChange w:id="139" w:author="Administrator" w:date="2013-12-11T17:32:00Z">
          <w:pPr>
            <w:pStyle w:val="Subtitle"/>
            <w:bidi/>
          </w:pPr>
        </w:pPrChange>
      </w:pPr>
    </w:p>
    <w:p w:rsidR="0065496B" w:rsidRPr="00AB2567" w:rsidRDefault="0065496B">
      <w:pPr>
        <w:pStyle w:val="Subtitle"/>
        <w:bidi/>
        <w:rPr>
          <w:ins w:id="140" w:author="Administrator" w:date="2013-12-11T17:31:00Z"/>
          <w:rFonts w:cs="David"/>
          <w:sz w:val="44"/>
          <w:szCs w:val="44"/>
          <w:rtl/>
          <w:rPrChange w:id="141" w:author="Administrator" w:date="2013-12-11T17:35:00Z">
            <w:rPr>
              <w:ins w:id="142" w:author="Administrator" w:date="2013-12-11T17:31:00Z"/>
              <w:rFonts w:cs="David"/>
              <w:sz w:val="28"/>
              <w:szCs w:val="28"/>
              <w:rtl/>
            </w:rPr>
          </w:rPrChange>
        </w:rPr>
        <w:pPrChange w:id="143" w:author="Administrator" w:date="2013-12-11T17:31:00Z">
          <w:pPr>
            <w:pStyle w:val="Subtitle"/>
            <w:bidi/>
          </w:pPr>
        </w:pPrChange>
      </w:pPr>
      <w:r w:rsidRPr="00AB2567">
        <w:rPr>
          <w:rFonts w:cs="David" w:hint="cs"/>
          <w:sz w:val="44"/>
          <w:szCs w:val="44"/>
          <w:u w:val="single"/>
          <w:rtl/>
          <w:rPrChange w:id="144" w:author="Administrator" w:date="2013-12-11T17:35:00Z">
            <w:rPr>
              <w:rFonts w:cs="David" w:hint="cs"/>
              <w:sz w:val="28"/>
              <w:szCs w:val="28"/>
              <w:u w:val="single"/>
              <w:rtl/>
            </w:rPr>
          </w:rPrChange>
        </w:rPr>
        <w:t>תאריך</w:t>
      </w:r>
      <w:r w:rsidRPr="00AB2567">
        <w:rPr>
          <w:rFonts w:cs="David"/>
          <w:sz w:val="44"/>
          <w:szCs w:val="44"/>
          <w:rtl/>
          <w:rPrChange w:id="145" w:author="Administrator" w:date="2013-12-11T17:35:00Z">
            <w:rPr>
              <w:rFonts w:cs="David"/>
              <w:sz w:val="28"/>
              <w:szCs w:val="28"/>
              <w:rtl/>
            </w:rPr>
          </w:rPrChange>
        </w:rPr>
        <w:t>:</w:t>
      </w:r>
      <w:r w:rsidR="00AE21F1" w:rsidRPr="00AB2567">
        <w:rPr>
          <w:rFonts w:cs="David"/>
          <w:sz w:val="44"/>
          <w:szCs w:val="44"/>
          <w:rtl/>
          <w:rPrChange w:id="146" w:author="Administrator" w:date="2013-12-11T17:35:00Z">
            <w:rPr>
              <w:rFonts w:cs="David"/>
              <w:sz w:val="28"/>
              <w:szCs w:val="28"/>
              <w:rtl/>
            </w:rPr>
          </w:rPrChange>
        </w:rPr>
        <w:t xml:space="preserve"> </w:t>
      </w:r>
      <w:r w:rsidR="003D6635" w:rsidRPr="00AB2567">
        <w:rPr>
          <w:rFonts w:cs="David"/>
          <w:sz w:val="44"/>
          <w:szCs w:val="44"/>
          <w:rPrChange w:id="147" w:author="Administrator" w:date="2013-12-11T17:35:00Z">
            <w:rPr>
              <w:rFonts w:cs="David"/>
              <w:sz w:val="28"/>
              <w:szCs w:val="28"/>
            </w:rPr>
          </w:rPrChange>
        </w:rPr>
        <w:t>17</w:t>
      </w:r>
      <w:r w:rsidR="00AE21F1" w:rsidRPr="00AB2567">
        <w:rPr>
          <w:rFonts w:cs="David"/>
          <w:sz w:val="44"/>
          <w:szCs w:val="44"/>
          <w:rPrChange w:id="148" w:author="Administrator" w:date="2013-12-11T17:35:00Z">
            <w:rPr>
              <w:rFonts w:cs="David"/>
              <w:sz w:val="28"/>
              <w:szCs w:val="28"/>
            </w:rPr>
          </w:rPrChange>
        </w:rPr>
        <w:t>/11/2013</w:t>
      </w:r>
    </w:p>
    <w:p w:rsidR="00AB2567" w:rsidRDefault="00AB2567">
      <w:pPr>
        <w:pStyle w:val="Subtitle"/>
        <w:bidi/>
        <w:rPr>
          <w:ins w:id="149" w:author="Administrator" w:date="2013-12-11T17:31:00Z"/>
          <w:rFonts w:cs="David"/>
          <w:sz w:val="28"/>
          <w:szCs w:val="28"/>
          <w:rtl/>
        </w:rPr>
        <w:pPrChange w:id="150" w:author="Administrator" w:date="2013-12-11T17:31:00Z">
          <w:pPr>
            <w:pStyle w:val="Subtitle"/>
            <w:bidi/>
          </w:pPr>
        </w:pPrChange>
      </w:pPr>
    </w:p>
    <w:p w:rsidR="00AB2567" w:rsidRDefault="00AB2567">
      <w:pPr>
        <w:pStyle w:val="Subtitle"/>
        <w:bidi/>
        <w:rPr>
          <w:ins w:id="151" w:author="Administrator" w:date="2013-12-11T17:31:00Z"/>
          <w:rFonts w:cs="David"/>
          <w:sz w:val="28"/>
          <w:szCs w:val="28"/>
          <w:rtl/>
        </w:rPr>
        <w:pPrChange w:id="152" w:author="Administrator" w:date="2013-12-11T17:31:00Z">
          <w:pPr>
            <w:pStyle w:val="Subtitle"/>
            <w:bidi/>
          </w:pPr>
        </w:pPrChange>
      </w:pPr>
    </w:p>
    <w:p w:rsidR="00AB2567" w:rsidRDefault="00AB2567">
      <w:pPr>
        <w:pStyle w:val="Subtitle"/>
        <w:bidi/>
        <w:rPr>
          <w:ins w:id="153" w:author="Administrator" w:date="2013-12-11T17:31:00Z"/>
          <w:rFonts w:cs="David"/>
          <w:sz w:val="28"/>
          <w:szCs w:val="28"/>
          <w:rtl/>
        </w:rPr>
        <w:pPrChange w:id="154" w:author="Administrator" w:date="2013-12-11T17:31:00Z">
          <w:pPr>
            <w:pStyle w:val="Subtitle"/>
            <w:bidi/>
          </w:pPr>
        </w:pPrChange>
      </w:pPr>
    </w:p>
    <w:p w:rsidR="00AB2567" w:rsidRDefault="00AB2567">
      <w:pPr>
        <w:pStyle w:val="Subtitle"/>
        <w:bidi/>
        <w:rPr>
          <w:ins w:id="155" w:author="Administrator" w:date="2013-12-11T17:31:00Z"/>
          <w:rFonts w:cs="David"/>
          <w:sz w:val="28"/>
          <w:szCs w:val="28"/>
          <w:rtl/>
        </w:rPr>
        <w:pPrChange w:id="156" w:author="Administrator" w:date="2013-12-11T17:31:00Z">
          <w:pPr>
            <w:pStyle w:val="Subtitle"/>
            <w:bidi/>
          </w:pPr>
        </w:pPrChange>
      </w:pPr>
    </w:p>
    <w:p w:rsidR="00AB2567" w:rsidRDefault="00AB2567">
      <w:pPr>
        <w:pStyle w:val="Subtitle"/>
        <w:bidi/>
        <w:rPr>
          <w:ins w:id="157" w:author="Administrator" w:date="2013-12-11T17:31:00Z"/>
          <w:rFonts w:cs="David"/>
          <w:sz w:val="28"/>
          <w:szCs w:val="28"/>
          <w:rtl/>
        </w:rPr>
        <w:pPrChange w:id="158" w:author="Administrator" w:date="2013-12-11T17:31:00Z">
          <w:pPr>
            <w:pStyle w:val="Subtitle"/>
            <w:bidi/>
          </w:pPr>
        </w:pPrChange>
      </w:pPr>
    </w:p>
    <w:p w:rsidR="00AB2567" w:rsidRDefault="00AB2567">
      <w:pPr>
        <w:pStyle w:val="Subtitle"/>
        <w:bidi/>
        <w:rPr>
          <w:ins w:id="159" w:author="Administrator" w:date="2013-12-11T17:31:00Z"/>
          <w:rFonts w:cs="David"/>
          <w:sz w:val="28"/>
          <w:szCs w:val="28"/>
          <w:rtl/>
        </w:rPr>
        <w:pPrChange w:id="160" w:author="Administrator" w:date="2013-12-11T17:31:00Z">
          <w:pPr>
            <w:pStyle w:val="Subtitle"/>
            <w:bidi/>
          </w:pPr>
        </w:pPrChange>
      </w:pPr>
    </w:p>
    <w:p w:rsidR="00AB2567" w:rsidRDefault="00AB2567">
      <w:pPr>
        <w:pStyle w:val="Subtitle"/>
        <w:bidi/>
        <w:rPr>
          <w:ins w:id="161" w:author="Administrator" w:date="2013-12-11T17:31:00Z"/>
          <w:rFonts w:cs="David"/>
          <w:sz w:val="28"/>
          <w:szCs w:val="28"/>
          <w:rtl/>
        </w:rPr>
        <w:pPrChange w:id="162" w:author="Administrator" w:date="2013-12-11T17:31:00Z">
          <w:pPr>
            <w:pStyle w:val="Subtitle"/>
            <w:bidi/>
          </w:pPr>
        </w:pPrChange>
      </w:pPr>
    </w:p>
    <w:p w:rsidR="00AB2567" w:rsidRDefault="00AB2567">
      <w:pPr>
        <w:pStyle w:val="Subtitle"/>
        <w:bidi/>
        <w:rPr>
          <w:ins w:id="163" w:author="Administrator" w:date="2013-12-11T17:31:00Z"/>
          <w:rFonts w:cs="David"/>
          <w:sz w:val="28"/>
          <w:szCs w:val="28"/>
          <w:rtl/>
        </w:rPr>
        <w:pPrChange w:id="164" w:author="Administrator" w:date="2013-12-11T17:31:00Z">
          <w:pPr>
            <w:pStyle w:val="Subtitle"/>
            <w:bidi/>
          </w:pPr>
        </w:pPrChange>
      </w:pPr>
    </w:p>
    <w:p w:rsidR="00AB2567" w:rsidRPr="00A008F9" w:rsidDel="00AB2567" w:rsidRDefault="00AB2567">
      <w:pPr>
        <w:pStyle w:val="Subtitle"/>
        <w:bidi/>
        <w:jc w:val="left"/>
        <w:rPr>
          <w:del w:id="165" w:author="Administrator" w:date="2013-12-11T17:35:00Z"/>
          <w:rFonts w:cs="David"/>
          <w:sz w:val="28"/>
          <w:szCs w:val="28"/>
        </w:rPr>
        <w:pPrChange w:id="166" w:author="Administrator" w:date="2013-12-11T17:35:00Z">
          <w:pPr>
            <w:pStyle w:val="Subtitle"/>
            <w:bidi/>
          </w:pPr>
        </w:pPrChange>
      </w:pPr>
    </w:p>
    <w:p w:rsidR="00FC26DF" w:rsidRPr="006366D0" w:rsidRDefault="00FC26DF" w:rsidP="006366D0">
      <w:pPr>
        <w:pStyle w:val="StyleHeading1"/>
        <w:bidi/>
        <w:rPr>
          <w:rFonts w:cs="David"/>
          <w:rtl/>
        </w:rPr>
      </w:pPr>
      <w:bookmarkStart w:id="167" w:name="_Toc244604540"/>
      <w:bookmarkStart w:id="168" w:name="_Ref244608886"/>
      <w:bookmarkStart w:id="169" w:name="_Toc244618273"/>
      <w:r w:rsidRPr="00A008F9">
        <w:rPr>
          <w:rFonts w:cs="David" w:hint="cs"/>
          <w:rtl/>
        </w:rPr>
        <w:t>תקציר מנהלים</w:t>
      </w:r>
    </w:p>
    <w:p w:rsidR="00DB539A" w:rsidRDefault="00DB539A" w:rsidP="00766FFE">
      <w:pPr>
        <w:bidi/>
        <w:spacing w:line="276" w:lineRule="auto"/>
        <w:ind w:left="512"/>
        <w:rPr>
          <w:rFonts w:ascii="Times New Roman" w:eastAsia="Times New Roman" w:hAnsi="Times New Roman" w:cs="David"/>
          <w:smallCaps/>
          <w:rtl/>
          <w:lang w:eastAsia="en-US"/>
        </w:rPr>
      </w:pPr>
    </w:p>
    <w:p w:rsidR="00EB64B2" w:rsidRPr="00A008F9" w:rsidRDefault="00EB64B2" w:rsidP="00DB539A">
      <w:pPr>
        <w:bidi/>
        <w:spacing w:line="276" w:lineRule="auto"/>
        <w:ind w:left="512"/>
        <w:rPr>
          <w:rFonts w:ascii="Times New Roman" w:eastAsia="Times New Roman" w:hAnsi="Times New Roman" w:cs="David"/>
          <w:smallCaps/>
          <w:rtl/>
          <w:lang w:eastAsia="en-US"/>
        </w:rPr>
      </w:pPr>
      <w:r w:rsidRPr="00A008F9">
        <w:rPr>
          <w:rFonts w:ascii="Times New Roman" w:eastAsia="Times New Roman" w:hAnsi="Times New Roman" w:cs="David" w:hint="cs"/>
          <w:smallCaps/>
          <w:rtl/>
          <w:lang w:eastAsia="en-US"/>
        </w:rPr>
        <w:t xml:space="preserve">מסמך זה עוסק </w:t>
      </w:r>
      <w:r w:rsidR="00840616">
        <w:rPr>
          <w:rFonts w:ascii="Times New Roman" w:eastAsia="Times New Roman" w:hAnsi="Times New Roman" w:cs="David" w:hint="cs"/>
          <w:smallCaps/>
          <w:rtl/>
          <w:lang w:eastAsia="en-US"/>
        </w:rPr>
        <w:t>בהקמת</w:t>
      </w:r>
      <w:r w:rsidR="00F011B1">
        <w:rPr>
          <w:rFonts w:ascii="Times New Roman" w:eastAsia="Times New Roman" w:hAnsi="Times New Roman" w:cs="David" w:hint="cs"/>
          <w:smallCaps/>
          <w:rtl/>
          <w:lang w:eastAsia="en-US"/>
        </w:rPr>
        <w:t xml:space="preserve"> </w:t>
      </w:r>
      <w:r w:rsidR="005D4900" w:rsidRPr="00A008F9">
        <w:rPr>
          <w:rFonts w:ascii="Times New Roman" w:eastAsia="Times New Roman" w:hAnsi="Times New Roman" w:cs="David" w:hint="cs"/>
          <w:smallCaps/>
          <w:rtl/>
          <w:lang w:eastAsia="en-US"/>
        </w:rPr>
        <w:t>מערכת</w:t>
      </w:r>
      <w:r w:rsidR="00840616">
        <w:rPr>
          <w:rFonts w:ascii="Times New Roman" w:eastAsia="Times New Roman" w:hAnsi="Times New Roman" w:cs="David" w:hint="cs"/>
          <w:smallCaps/>
          <w:rtl/>
          <w:lang w:eastAsia="en-US"/>
        </w:rPr>
        <w:t xml:space="preserve"> מידע</w:t>
      </w:r>
      <w:r w:rsidR="00FA5F01">
        <w:rPr>
          <w:rFonts w:ascii="Times New Roman" w:eastAsia="Times New Roman" w:hAnsi="Times New Roman" w:cs="David" w:hint="cs"/>
          <w:smallCaps/>
          <w:rtl/>
          <w:lang w:eastAsia="en-US"/>
        </w:rPr>
        <w:t xml:space="preserve"> עבור חברת </w:t>
      </w:r>
      <w:r w:rsidR="00840616">
        <w:rPr>
          <w:rFonts w:ascii="Times New Roman" w:eastAsia="Times New Roman" w:hAnsi="Times New Roman" w:cs="David" w:hint="cs"/>
          <w:smallCaps/>
          <w:rtl/>
          <w:lang w:eastAsia="en-US"/>
        </w:rPr>
        <w:t>"</w:t>
      </w:r>
      <w:r w:rsidR="00FA5F01">
        <w:rPr>
          <w:rFonts w:ascii="Times New Roman" w:eastAsia="Times New Roman" w:hAnsi="Times New Roman" w:cs="David" w:hint="cs"/>
          <w:smallCaps/>
          <w:rtl/>
          <w:lang w:eastAsia="en-US"/>
        </w:rPr>
        <w:t>מאסטרו אלומיניום</w:t>
      </w:r>
      <w:r w:rsidR="00840616">
        <w:rPr>
          <w:rFonts w:ascii="Times New Roman" w:eastAsia="Times New Roman" w:hAnsi="Times New Roman" w:cs="David" w:hint="cs"/>
          <w:smallCaps/>
          <w:rtl/>
          <w:lang w:eastAsia="en-US"/>
        </w:rPr>
        <w:t>"</w:t>
      </w:r>
      <w:r w:rsidRPr="00A008F9">
        <w:rPr>
          <w:rFonts w:ascii="Times New Roman" w:eastAsia="Times New Roman" w:hAnsi="Times New Roman" w:cs="David" w:hint="cs"/>
          <w:smallCaps/>
          <w:rtl/>
          <w:lang w:eastAsia="en-US"/>
        </w:rPr>
        <w:t>.</w:t>
      </w:r>
    </w:p>
    <w:p w:rsidR="00766FFE" w:rsidRDefault="00F011B1" w:rsidP="007F11A0">
      <w:pPr>
        <w:bidi/>
        <w:spacing w:line="276" w:lineRule="auto"/>
        <w:ind w:left="512"/>
        <w:rPr>
          <w:rFonts w:ascii="Times New Roman" w:eastAsia="Times New Roman" w:hAnsi="Times New Roman" w:cs="David"/>
          <w:smallCaps/>
          <w:rtl/>
          <w:lang w:eastAsia="en-US"/>
        </w:rPr>
      </w:pPr>
      <w:r>
        <w:rPr>
          <w:rFonts w:ascii="Times New Roman" w:eastAsia="Times New Roman" w:hAnsi="Times New Roman" w:cs="David" w:hint="cs"/>
          <w:smallCaps/>
          <w:rtl/>
          <w:lang w:eastAsia="en-US"/>
        </w:rPr>
        <w:t>מטרתה העיקרית של המערכת</w:t>
      </w:r>
      <w:r w:rsidR="00EB64B2" w:rsidRPr="00A008F9">
        <w:rPr>
          <w:rFonts w:ascii="Times New Roman" w:eastAsia="Times New Roman" w:hAnsi="Times New Roman" w:cs="David" w:hint="cs"/>
          <w:smallCaps/>
          <w:rtl/>
          <w:lang w:eastAsia="en-US"/>
        </w:rPr>
        <w:t xml:space="preserve"> </w:t>
      </w:r>
      <w:r w:rsidR="00766FFE">
        <w:rPr>
          <w:rFonts w:ascii="Times New Roman" w:eastAsia="Times New Roman" w:hAnsi="Times New Roman" w:cs="David" w:hint="cs"/>
          <w:smallCaps/>
          <w:rtl/>
          <w:lang w:eastAsia="en-US"/>
        </w:rPr>
        <w:t>הינה</w:t>
      </w:r>
      <w:r w:rsidR="006C71A4">
        <w:rPr>
          <w:rFonts w:ascii="Times New Roman" w:eastAsia="Times New Roman" w:hAnsi="Times New Roman" w:cs="David" w:hint="cs"/>
          <w:smallCaps/>
          <w:rtl/>
          <w:lang w:eastAsia="en-US"/>
        </w:rPr>
        <w:t xml:space="preserve"> </w:t>
      </w:r>
      <w:r w:rsidR="00766FFE">
        <w:rPr>
          <w:rFonts w:ascii="Times New Roman" w:eastAsia="Times New Roman" w:hAnsi="Times New Roman" w:cs="David" w:hint="cs"/>
          <w:smallCaps/>
          <w:rtl/>
          <w:lang w:eastAsia="en-US"/>
        </w:rPr>
        <w:t>תמיכה בתהליכים המתקיימים בארגון כיום.</w:t>
      </w:r>
    </w:p>
    <w:p w:rsidR="008746D1" w:rsidRDefault="00766FFE" w:rsidP="008746D1">
      <w:pPr>
        <w:bidi/>
        <w:spacing w:line="276" w:lineRule="auto"/>
        <w:ind w:left="512"/>
        <w:rPr>
          <w:rFonts w:ascii="Times New Roman" w:eastAsia="Times New Roman" w:hAnsi="Times New Roman" w:cs="David"/>
          <w:smallCaps/>
          <w:rtl/>
          <w:lang w:eastAsia="en-US"/>
        </w:rPr>
      </w:pPr>
      <w:r>
        <w:rPr>
          <w:rFonts w:ascii="Times New Roman" w:eastAsia="Times New Roman" w:hAnsi="Times New Roman" w:cs="David" w:hint="cs"/>
          <w:smallCaps/>
          <w:rtl/>
          <w:lang w:eastAsia="en-US"/>
        </w:rPr>
        <w:t xml:space="preserve">מערכת המידע תאפשר לארגון בקרה יעילה יותר בנושאים השוטפים, כגון: תיאום פקודות עבודה למדידות, </w:t>
      </w:r>
      <w:r w:rsidR="006B46DA">
        <w:rPr>
          <w:rFonts w:ascii="Times New Roman" w:eastAsia="Times New Roman" w:hAnsi="Times New Roman" w:cs="David" w:hint="cs"/>
          <w:smallCaps/>
          <w:rtl/>
          <w:lang w:eastAsia="en-US"/>
        </w:rPr>
        <w:t>להתקנות</w:t>
      </w:r>
      <w:r>
        <w:rPr>
          <w:rFonts w:ascii="Times New Roman" w:eastAsia="Times New Roman" w:hAnsi="Times New Roman" w:cs="David" w:hint="cs"/>
          <w:smallCaps/>
          <w:rtl/>
          <w:lang w:eastAsia="en-US"/>
        </w:rPr>
        <w:t xml:space="preserve"> </w:t>
      </w:r>
      <w:r w:rsidR="006B46DA">
        <w:rPr>
          <w:rFonts w:ascii="Times New Roman" w:eastAsia="Times New Roman" w:hAnsi="Times New Roman" w:cs="David" w:hint="cs"/>
          <w:smallCaps/>
          <w:rtl/>
          <w:lang w:eastAsia="en-US"/>
        </w:rPr>
        <w:t>ול</w:t>
      </w:r>
      <w:r w:rsidR="003A6782">
        <w:rPr>
          <w:rFonts w:ascii="Times New Roman" w:eastAsia="Times New Roman" w:hAnsi="Times New Roman" w:cs="David" w:hint="cs"/>
          <w:smallCaps/>
          <w:rtl/>
          <w:lang w:eastAsia="en-US"/>
        </w:rPr>
        <w:t>קריאות שירות.</w:t>
      </w:r>
      <w:r w:rsidR="006B46DA">
        <w:rPr>
          <w:rFonts w:ascii="Times New Roman" w:eastAsia="Times New Roman" w:hAnsi="Times New Roman" w:cs="David" w:hint="cs"/>
          <w:smallCaps/>
          <w:rtl/>
          <w:lang w:eastAsia="en-US"/>
        </w:rPr>
        <w:t xml:space="preserve"> בנוסף, </w:t>
      </w:r>
      <w:r w:rsidR="00714476">
        <w:rPr>
          <w:rFonts w:ascii="Times New Roman" w:eastAsia="Times New Roman" w:hAnsi="Times New Roman" w:cs="David" w:hint="cs"/>
          <w:smallCaps/>
          <w:rtl/>
          <w:lang w:eastAsia="en-US"/>
        </w:rPr>
        <w:t>תתמוך המערכת בהזמנות מספקים, הזמנות חוזרות</w:t>
      </w:r>
      <w:r w:rsidR="005D7CF5">
        <w:rPr>
          <w:rFonts w:ascii="Times New Roman" w:eastAsia="Times New Roman" w:hAnsi="Times New Roman" w:cs="David" w:hint="cs"/>
          <w:smallCaps/>
          <w:rtl/>
          <w:lang w:eastAsia="en-US"/>
        </w:rPr>
        <w:t xml:space="preserve"> עקב חוסרים ופגמים בחו"ג</w:t>
      </w:r>
      <w:r w:rsidR="00714476">
        <w:rPr>
          <w:rFonts w:ascii="Times New Roman" w:eastAsia="Times New Roman" w:hAnsi="Times New Roman" w:cs="David" w:hint="cs"/>
          <w:smallCaps/>
          <w:rtl/>
          <w:lang w:eastAsia="en-US"/>
        </w:rPr>
        <w:t xml:space="preserve"> ושמירת חומר</w:t>
      </w:r>
      <w:r w:rsidR="00120DC0">
        <w:rPr>
          <w:rFonts w:ascii="Times New Roman" w:eastAsia="Times New Roman" w:hAnsi="Times New Roman" w:cs="David" w:hint="cs"/>
          <w:smallCaps/>
          <w:rtl/>
          <w:lang w:eastAsia="en-US"/>
        </w:rPr>
        <w:t xml:space="preserve"> עבור מקרים בהם לא כל הפתחים מוכנים לביצוע</w:t>
      </w:r>
      <w:r w:rsidR="000C055B">
        <w:rPr>
          <w:rFonts w:ascii="Times New Roman" w:eastAsia="Times New Roman" w:hAnsi="Times New Roman" w:cs="David" w:hint="cs"/>
          <w:smallCaps/>
          <w:rtl/>
          <w:lang w:eastAsia="en-US"/>
        </w:rPr>
        <w:t xml:space="preserve"> באתר</w:t>
      </w:r>
      <w:r w:rsidR="00402B40">
        <w:rPr>
          <w:rFonts w:ascii="Times New Roman" w:eastAsia="Times New Roman" w:hAnsi="Times New Roman" w:cs="David" w:hint="cs"/>
          <w:smallCaps/>
          <w:rtl/>
          <w:lang w:eastAsia="en-US"/>
        </w:rPr>
        <w:t>.</w:t>
      </w:r>
      <w:r w:rsidR="000117A0">
        <w:rPr>
          <w:rFonts w:ascii="Times New Roman" w:eastAsia="Times New Roman" w:hAnsi="Times New Roman" w:cs="David" w:hint="cs"/>
          <w:smallCaps/>
          <w:rtl/>
          <w:lang w:eastAsia="en-US"/>
        </w:rPr>
        <w:t xml:space="preserve"> המערכ</w:t>
      </w:r>
      <w:r w:rsidR="008746D1">
        <w:rPr>
          <w:rFonts w:ascii="Times New Roman" w:eastAsia="Times New Roman" w:hAnsi="Times New Roman" w:cs="David" w:hint="cs"/>
          <w:smallCaps/>
          <w:rtl/>
          <w:lang w:eastAsia="en-US"/>
        </w:rPr>
        <w:t xml:space="preserve">ת תפיק דו"חות עבור המנהלים על מנת לעקוב אחר הפעילות השוטפת של הארגון (דו"חות המופקים עפ"י קריטריונים </w:t>
      </w:r>
      <w:r w:rsidR="007E2D0A">
        <w:rPr>
          <w:rFonts w:ascii="Times New Roman" w:eastAsia="Times New Roman" w:hAnsi="Times New Roman" w:cs="David" w:hint="cs"/>
          <w:smallCaps/>
          <w:rtl/>
          <w:lang w:eastAsia="en-US"/>
        </w:rPr>
        <w:t>הרלוונטיי</w:t>
      </w:r>
      <w:r w:rsidR="007E2D0A">
        <w:rPr>
          <w:rFonts w:ascii="Times New Roman" w:eastAsia="Times New Roman" w:hAnsi="Times New Roman" w:cs="David" w:hint="eastAsia"/>
          <w:smallCaps/>
          <w:rtl/>
          <w:lang w:eastAsia="en-US"/>
        </w:rPr>
        <w:t>ם</w:t>
      </w:r>
      <w:r w:rsidR="008746D1">
        <w:rPr>
          <w:rFonts w:ascii="Times New Roman" w:eastAsia="Times New Roman" w:hAnsi="Times New Roman" w:cs="David" w:hint="cs"/>
          <w:smallCaps/>
          <w:rtl/>
          <w:lang w:eastAsia="en-US"/>
        </w:rPr>
        <w:t xml:space="preserve"> לבדיקה ע"י צוות ההנהלה).</w:t>
      </w:r>
    </w:p>
    <w:p w:rsidR="007C096F" w:rsidRDefault="007F11A0" w:rsidP="00ED6D8E">
      <w:pPr>
        <w:bidi/>
        <w:spacing w:line="276" w:lineRule="auto"/>
        <w:ind w:left="512"/>
        <w:rPr>
          <w:rFonts w:ascii="Times New Roman" w:eastAsia="Times New Roman" w:hAnsi="Times New Roman" w:cs="David"/>
          <w:smallCaps/>
          <w:rtl/>
          <w:lang w:eastAsia="en-US"/>
        </w:rPr>
      </w:pPr>
      <w:r>
        <w:rPr>
          <w:rFonts w:ascii="Times New Roman" w:eastAsia="Times New Roman" w:hAnsi="Times New Roman" w:cs="David" w:hint="cs"/>
          <w:smallCaps/>
          <w:rtl/>
          <w:lang w:eastAsia="en-US"/>
        </w:rPr>
        <w:t>כמו כן, המערכת תסייע</w:t>
      </w:r>
      <w:r w:rsidR="006C71A4">
        <w:rPr>
          <w:rFonts w:ascii="Times New Roman" w:eastAsia="Times New Roman" w:hAnsi="Times New Roman" w:cs="David" w:hint="cs"/>
          <w:smallCaps/>
          <w:rtl/>
          <w:lang w:eastAsia="en-US"/>
        </w:rPr>
        <w:t xml:space="preserve"> </w:t>
      </w:r>
      <w:r w:rsidR="00ED6D8E">
        <w:rPr>
          <w:rFonts w:ascii="Times New Roman" w:eastAsia="Times New Roman" w:hAnsi="Times New Roman" w:cs="David" w:hint="cs"/>
          <w:smallCaps/>
          <w:rtl/>
          <w:lang w:eastAsia="en-US"/>
        </w:rPr>
        <w:t>בקבלת תמונת מצב לגבי</w:t>
      </w:r>
      <w:r w:rsidR="006C71A4">
        <w:rPr>
          <w:rFonts w:ascii="Times New Roman" w:eastAsia="Times New Roman" w:hAnsi="Times New Roman" w:cs="David" w:hint="cs"/>
          <w:smallCaps/>
          <w:rtl/>
          <w:lang w:eastAsia="en-US"/>
        </w:rPr>
        <w:t xml:space="preserve"> הסטטוסים העדכניים </w:t>
      </w:r>
      <w:r w:rsidR="00F011B1">
        <w:rPr>
          <w:rFonts w:ascii="Times New Roman" w:eastAsia="Times New Roman" w:hAnsi="Times New Roman" w:cs="David" w:hint="cs"/>
          <w:smallCaps/>
          <w:rtl/>
          <w:lang w:eastAsia="en-US"/>
        </w:rPr>
        <w:t xml:space="preserve">של הפרויקטים השונים בכל מקום ובכל זמן, </w:t>
      </w:r>
      <w:r>
        <w:rPr>
          <w:rFonts w:ascii="Times New Roman" w:eastAsia="Times New Roman" w:hAnsi="Times New Roman" w:cs="David" w:hint="cs"/>
          <w:smallCaps/>
          <w:rtl/>
          <w:lang w:eastAsia="en-US"/>
        </w:rPr>
        <w:t>תלווה</w:t>
      </w:r>
      <w:r w:rsidR="00EB64B2" w:rsidRPr="00A008F9">
        <w:rPr>
          <w:rFonts w:ascii="Times New Roman" w:eastAsia="Times New Roman" w:hAnsi="Times New Roman" w:cs="David" w:hint="cs"/>
          <w:smallCaps/>
          <w:rtl/>
          <w:lang w:eastAsia="en-US"/>
        </w:rPr>
        <w:t xml:space="preserve"> </w:t>
      </w:r>
      <w:r w:rsidR="00F011B1">
        <w:rPr>
          <w:rFonts w:ascii="Times New Roman" w:eastAsia="Times New Roman" w:hAnsi="Times New Roman" w:cs="David" w:hint="cs"/>
          <w:smallCaps/>
          <w:rtl/>
          <w:lang w:eastAsia="en-US"/>
        </w:rPr>
        <w:t xml:space="preserve">תיקי פרויקט מתחילתם ועד סופם, תוך יצירת </w:t>
      </w:r>
      <w:r w:rsidR="00AA2972">
        <w:rPr>
          <w:rFonts w:ascii="Times New Roman" w:eastAsia="Times New Roman" w:hAnsi="Times New Roman" w:cs="David" w:hint="cs"/>
          <w:smallCaps/>
          <w:rtl/>
          <w:lang w:eastAsia="en-US"/>
        </w:rPr>
        <w:t xml:space="preserve">מאגר </w:t>
      </w:r>
      <w:r w:rsidR="00F011B1">
        <w:rPr>
          <w:rFonts w:ascii="Times New Roman" w:eastAsia="Times New Roman" w:hAnsi="Times New Roman" w:cs="David" w:hint="cs"/>
          <w:smallCaps/>
          <w:rtl/>
          <w:lang w:eastAsia="en-US"/>
        </w:rPr>
        <w:t>ת</w:t>
      </w:r>
      <w:r w:rsidR="006C71A4">
        <w:rPr>
          <w:rFonts w:ascii="Times New Roman" w:eastAsia="Times New Roman" w:hAnsi="Times New Roman" w:cs="David" w:hint="cs"/>
          <w:smallCaps/>
          <w:rtl/>
          <w:lang w:eastAsia="en-US"/>
        </w:rPr>
        <w:t xml:space="preserve">יקי לקוחות </w:t>
      </w:r>
      <w:r w:rsidR="00AA2972">
        <w:rPr>
          <w:rFonts w:ascii="Times New Roman" w:eastAsia="Times New Roman" w:hAnsi="Times New Roman" w:cs="David" w:hint="cs"/>
          <w:smallCaps/>
          <w:rtl/>
          <w:lang w:eastAsia="en-US"/>
        </w:rPr>
        <w:t>ו</w:t>
      </w:r>
      <w:r w:rsidR="006C71A4">
        <w:rPr>
          <w:rFonts w:ascii="Times New Roman" w:eastAsia="Times New Roman" w:hAnsi="Times New Roman" w:cs="David" w:hint="cs"/>
          <w:smallCaps/>
          <w:rtl/>
          <w:lang w:eastAsia="en-US"/>
        </w:rPr>
        <w:t>מסמכים רלוונט</w:t>
      </w:r>
      <w:r w:rsidR="00E51C2B">
        <w:rPr>
          <w:rFonts w:ascii="Times New Roman" w:eastAsia="Times New Roman" w:hAnsi="Times New Roman" w:cs="David" w:hint="cs"/>
          <w:smallCaps/>
          <w:rtl/>
          <w:lang w:eastAsia="en-US"/>
        </w:rPr>
        <w:t>י</w:t>
      </w:r>
      <w:r w:rsidR="006C71A4">
        <w:rPr>
          <w:rFonts w:ascii="Times New Roman" w:eastAsia="Times New Roman" w:hAnsi="Times New Roman" w:cs="David" w:hint="cs"/>
          <w:smallCaps/>
          <w:rtl/>
          <w:lang w:eastAsia="en-US"/>
        </w:rPr>
        <w:t>ים לשם כך (</w:t>
      </w:r>
      <w:r w:rsidR="00EB64B2" w:rsidRPr="00A008F9">
        <w:rPr>
          <w:rFonts w:ascii="Times New Roman" w:eastAsia="Times New Roman" w:hAnsi="Times New Roman" w:cs="David"/>
          <w:smallCaps/>
          <w:rtl/>
          <w:lang w:eastAsia="en-US"/>
        </w:rPr>
        <w:t>חוזה</w:t>
      </w:r>
      <w:r w:rsidR="006C71A4">
        <w:rPr>
          <w:rFonts w:ascii="Times New Roman" w:eastAsia="Times New Roman" w:hAnsi="Times New Roman" w:cs="David" w:hint="cs"/>
          <w:smallCaps/>
          <w:rtl/>
          <w:lang w:eastAsia="en-US"/>
        </w:rPr>
        <w:t xml:space="preserve"> עבודה</w:t>
      </w:r>
      <w:r w:rsidR="00EB64B2" w:rsidRPr="00A008F9">
        <w:rPr>
          <w:rFonts w:ascii="Times New Roman" w:eastAsia="Times New Roman" w:hAnsi="Times New Roman" w:cs="David"/>
          <w:smallCaps/>
          <w:rtl/>
          <w:lang w:eastAsia="en-US"/>
        </w:rPr>
        <w:t xml:space="preserve">, </w:t>
      </w:r>
      <w:r w:rsidR="006C71A4">
        <w:rPr>
          <w:rFonts w:ascii="Times New Roman" w:eastAsia="Times New Roman" w:hAnsi="Times New Roman" w:cs="David" w:hint="cs"/>
          <w:smallCaps/>
          <w:rtl/>
          <w:lang w:eastAsia="en-US"/>
        </w:rPr>
        <w:t xml:space="preserve">תרשים </w:t>
      </w:r>
      <w:r w:rsidR="00EB64B2" w:rsidRPr="00A008F9">
        <w:rPr>
          <w:rFonts w:ascii="Times New Roman" w:eastAsia="Times New Roman" w:hAnsi="Times New Roman" w:cs="David"/>
          <w:smallCaps/>
          <w:rtl/>
          <w:lang w:eastAsia="en-US"/>
        </w:rPr>
        <w:t>מדידות, תמונות של האתר בשטח וכו</w:t>
      </w:r>
      <w:r w:rsidR="00EB64B2" w:rsidRPr="00A008F9">
        <w:rPr>
          <w:rFonts w:ascii="Times New Roman" w:eastAsia="Times New Roman" w:hAnsi="Times New Roman" w:cs="David" w:hint="cs"/>
          <w:smallCaps/>
          <w:rtl/>
          <w:lang w:eastAsia="en-US"/>
        </w:rPr>
        <w:t>'</w:t>
      </w:r>
      <w:r w:rsidR="006C71A4">
        <w:rPr>
          <w:rFonts w:ascii="Times New Roman" w:eastAsia="Times New Roman" w:hAnsi="Times New Roman" w:cs="David" w:hint="cs"/>
          <w:smallCaps/>
          <w:rtl/>
          <w:lang w:eastAsia="en-US"/>
        </w:rPr>
        <w:t>)</w:t>
      </w:r>
      <w:r w:rsidR="007C096F">
        <w:rPr>
          <w:rFonts w:ascii="Times New Roman" w:eastAsia="Times New Roman" w:hAnsi="Times New Roman" w:cs="David" w:hint="cs"/>
          <w:smallCaps/>
          <w:rtl/>
          <w:lang w:eastAsia="en-US"/>
        </w:rPr>
        <w:t>.</w:t>
      </w:r>
    </w:p>
    <w:p w:rsidR="00EB64B2" w:rsidRDefault="00AA2972" w:rsidP="00766FFE">
      <w:pPr>
        <w:bidi/>
        <w:spacing w:line="276" w:lineRule="auto"/>
        <w:ind w:left="512"/>
        <w:rPr>
          <w:rFonts w:ascii="Times New Roman" w:eastAsia="Times New Roman" w:hAnsi="Times New Roman" w:cs="David"/>
          <w:smallCaps/>
          <w:rtl/>
          <w:lang w:eastAsia="en-US"/>
        </w:rPr>
      </w:pPr>
      <w:r>
        <w:rPr>
          <w:rFonts w:ascii="Times New Roman" w:eastAsia="Times New Roman" w:hAnsi="Times New Roman" w:cs="David"/>
          <w:smallCaps/>
          <w:rtl/>
          <w:lang w:eastAsia="en-US"/>
        </w:rPr>
        <w:t>ע</w:t>
      </w:r>
      <w:r w:rsidR="007073E7" w:rsidRPr="00A008F9">
        <w:rPr>
          <w:rFonts w:ascii="Times New Roman" w:eastAsia="Times New Roman" w:hAnsi="Times New Roman" w:cs="David"/>
          <w:smallCaps/>
          <w:rtl/>
          <w:lang w:eastAsia="en-US"/>
        </w:rPr>
        <w:t>פ</w:t>
      </w:r>
      <w:r>
        <w:rPr>
          <w:rFonts w:ascii="Times New Roman" w:eastAsia="Times New Roman" w:hAnsi="Times New Roman" w:cs="David" w:hint="cs"/>
          <w:smallCaps/>
          <w:rtl/>
          <w:lang w:eastAsia="en-US"/>
        </w:rPr>
        <w:t>"י</w:t>
      </w:r>
      <w:r w:rsidR="007073E7" w:rsidRPr="00A008F9">
        <w:rPr>
          <w:rFonts w:ascii="Times New Roman" w:eastAsia="Times New Roman" w:hAnsi="Times New Roman" w:cs="David"/>
          <w:smallCaps/>
          <w:rtl/>
          <w:lang w:eastAsia="en-US"/>
        </w:rPr>
        <w:t xml:space="preserve"> סטטוס הפרוי</w:t>
      </w:r>
      <w:r>
        <w:rPr>
          <w:rFonts w:ascii="Times New Roman" w:eastAsia="Times New Roman" w:hAnsi="Times New Roman" w:cs="David"/>
          <w:smallCaps/>
          <w:rtl/>
          <w:lang w:eastAsia="en-US"/>
        </w:rPr>
        <w:t xml:space="preserve">קט יוכלו </w:t>
      </w:r>
      <w:r w:rsidR="00EB64B2" w:rsidRPr="00A008F9">
        <w:rPr>
          <w:rFonts w:ascii="Times New Roman" w:eastAsia="Times New Roman" w:hAnsi="Times New Roman" w:cs="David"/>
          <w:smallCaps/>
          <w:rtl/>
          <w:lang w:eastAsia="en-US"/>
        </w:rPr>
        <w:t>פונקציות</w:t>
      </w:r>
      <w:r>
        <w:rPr>
          <w:rFonts w:ascii="Times New Roman" w:eastAsia="Times New Roman" w:hAnsi="Times New Roman" w:cs="David" w:hint="cs"/>
          <w:smallCaps/>
          <w:rtl/>
          <w:lang w:eastAsia="en-US"/>
        </w:rPr>
        <w:t xml:space="preserve"> ההנהלה השונות</w:t>
      </w:r>
      <w:r w:rsidR="00EB64B2" w:rsidRPr="00A008F9">
        <w:rPr>
          <w:rFonts w:ascii="Times New Roman" w:eastAsia="Times New Roman" w:hAnsi="Times New Roman" w:cs="David"/>
          <w:smallCaps/>
          <w:rtl/>
          <w:lang w:eastAsia="en-US"/>
        </w:rPr>
        <w:t xml:space="preserve"> לתכנן לוחות זמנים ל</w:t>
      </w:r>
      <w:r>
        <w:rPr>
          <w:rFonts w:ascii="Times New Roman" w:eastAsia="Times New Roman" w:hAnsi="Times New Roman" w:cs="David" w:hint="cs"/>
          <w:smallCaps/>
          <w:rtl/>
          <w:lang w:eastAsia="en-US"/>
        </w:rPr>
        <w:t xml:space="preserve">התחלת </w:t>
      </w:r>
      <w:r>
        <w:rPr>
          <w:rFonts w:ascii="Times New Roman" w:eastAsia="Times New Roman" w:hAnsi="Times New Roman" w:cs="David"/>
          <w:smallCaps/>
          <w:rtl/>
          <w:lang w:eastAsia="en-US"/>
        </w:rPr>
        <w:t>ייצור</w:t>
      </w:r>
      <w:r>
        <w:rPr>
          <w:rFonts w:ascii="Times New Roman" w:eastAsia="Times New Roman" w:hAnsi="Times New Roman" w:cs="David" w:hint="cs"/>
          <w:smallCaps/>
          <w:rtl/>
          <w:lang w:eastAsia="en-US"/>
        </w:rPr>
        <w:t xml:space="preserve">, </w:t>
      </w:r>
      <w:r w:rsidR="00EB64B2" w:rsidRPr="00A008F9">
        <w:rPr>
          <w:rFonts w:ascii="Times New Roman" w:eastAsia="Times New Roman" w:hAnsi="Times New Roman" w:cs="David"/>
          <w:smallCaps/>
          <w:rtl/>
          <w:lang w:eastAsia="en-US"/>
        </w:rPr>
        <w:t>הרכבה</w:t>
      </w:r>
      <w:r w:rsidR="00D26FD7">
        <w:rPr>
          <w:rFonts w:ascii="Times New Roman" w:eastAsia="Times New Roman" w:hAnsi="Times New Roman" w:cs="David"/>
          <w:smallCaps/>
          <w:lang w:eastAsia="en-US"/>
        </w:rPr>
        <w:t xml:space="preserve"> </w:t>
      </w:r>
      <w:r w:rsidR="00EB64B2" w:rsidRPr="00A008F9">
        <w:rPr>
          <w:rFonts w:ascii="Times New Roman" w:eastAsia="Times New Roman" w:hAnsi="Times New Roman" w:cs="David"/>
          <w:smallCaps/>
          <w:rtl/>
          <w:lang w:eastAsia="en-US"/>
        </w:rPr>
        <w:t>ולנהל</w:t>
      </w:r>
      <w:r w:rsidR="005D4900" w:rsidRPr="00A008F9">
        <w:rPr>
          <w:rFonts w:ascii="Times New Roman" w:eastAsia="Times New Roman" w:hAnsi="Times New Roman" w:cs="David"/>
          <w:smallCaps/>
          <w:lang w:eastAsia="en-US"/>
        </w:rPr>
        <w:t xml:space="preserve"> </w:t>
      </w:r>
      <w:r w:rsidR="00EB64B2" w:rsidRPr="00A008F9">
        <w:rPr>
          <w:rFonts w:ascii="Times New Roman" w:eastAsia="Times New Roman" w:hAnsi="Times New Roman" w:cs="David"/>
          <w:smallCaps/>
          <w:rtl/>
          <w:lang w:eastAsia="en-US"/>
        </w:rPr>
        <w:t xml:space="preserve">את </w:t>
      </w:r>
      <w:r w:rsidR="007073E7" w:rsidRPr="00A008F9">
        <w:rPr>
          <w:rFonts w:ascii="Times New Roman" w:eastAsia="Times New Roman" w:hAnsi="Times New Roman" w:cs="David"/>
          <w:smallCaps/>
          <w:rtl/>
          <w:lang w:eastAsia="en-US"/>
        </w:rPr>
        <w:t>מועדי התשלומים בהתאם לשלבי הפרו</w:t>
      </w:r>
      <w:r w:rsidR="00EB64B2" w:rsidRPr="00A008F9">
        <w:rPr>
          <w:rFonts w:ascii="Times New Roman" w:eastAsia="Times New Roman" w:hAnsi="Times New Roman" w:cs="David"/>
          <w:smallCaps/>
          <w:rtl/>
          <w:lang w:eastAsia="en-US"/>
        </w:rPr>
        <w:t>יקט</w:t>
      </w:r>
      <w:r w:rsidR="00EB64B2" w:rsidRPr="00A008F9">
        <w:rPr>
          <w:rFonts w:ascii="Times New Roman" w:eastAsia="Times New Roman" w:hAnsi="Times New Roman" w:cs="David"/>
          <w:smallCaps/>
          <w:lang w:eastAsia="en-US"/>
        </w:rPr>
        <w:t>.</w:t>
      </w:r>
    </w:p>
    <w:p w:rsidR="00AE72EC" w:rsidRPr="00D26FD7" w:rsidRDefault="00AE72EC" w:rsidP="00AE72EC">
      <w:pPr>
        <w:bidi/>
        <w:spacing w:line="276" w:lineRule="auto"/>
        <w:ind w:left="512"/>
        <w:rPr>
          <w:rFonts w:ascii="Times New Roman" w:eastAsia="Times New Roman" w:hAnsi="Times New Roman" w:cs="David"/>
          <w:smallCaps/>
          <w:rtl/>
          <w:lang w:eastAsia="en-US"/>
        </w:rPr>
      </w:pPr>
      <w:r>
        <w:rPr>
          <w:rFonts w:ascii="Times New Roman" w:eastAsia="Times New Roman" w:hAnsi="Times New Roman" w:cs="David" w:hint="cs"/>
          <w:smallCaps/>
          <w:rtl/>
          <w:lang w:eastAsia="en-US"/>
        </w:rPr>
        <w:t xml:space="preserve">המערכת תהיה מבוססת </w:t>
      </w:r>
      <w:r w:rsidRPr="00AE72EC">
        <w:t>Web</w:t>
      </w:r>
      <w:r>
        <w:rPr>
          <w:rFonts w:ascii="Times New Roman" w:eastAsia="Times New Roman" w:hAnsi="Times New Roman" w:cs="David" w:hint="cs"/>
          <w:smallCaps/>
          <w:rtl/>
          <w:lang w:eastAsia="en-US"/>
        </w:rPr>
        <w:t xml:space="preserve">, </w:t>
      </w:r>
      <w:r w:rsidR="00E80720">
        <w:rPr>
          <w:rFonts w:ascii="Times New Roman" w:eastAsia="Times New Roman" w:hAnsi="Times New Roman" w:cs="David" w:hint="cs"/>
          <w:smallCaps/>
          <w:rtl/>
          <w:lang w:eastAsia="en-US"/>
        </w:rPr>
        <w:t>ותפעל בארכיטקטורה מבוזרת שתשתמש במערכת</w:t>
      </w:r>
      <w:r w:rsidR="00E80720" w:rsidRPr="00125CF3">
        <w:t>Microsoft</w:t>
      </w:r>
      <w:r w:rsidR="00E80720">
        <w:rPr>
          <w:rFonts w:ascii="Times New Roman" w:eastAsia="Times New Roman" w:hAnsi="Times New Roman" w:cs="David"/>
          <w:smallCaps/>
          <w:lang w:eastAsia="en-US"/>
        </w:rPr>
        <w:t xml:space="preserve"> </w:t>
      </w:r>
      <w:r w:rsidR="00E80720" w:rsidRPr="00125CF3">
        <w:t>SQL</w:t>
      </w:r>
      <w:r w:rsidR="00E80720">
        <w:rPr>
          <w:rFonts w:ascii="Times New Roman" w:eastAsia="Times New Roman" w:hAnsi="Times New Roman" w:cs="David" w:hint="cs"/>
          <w:smallCaps/>
          <w:rtl/>
          <w:lang w:eastAsia="en-US"/>
        </w:rPr>
        <w:t xml:space="preserve"> לארגון המידע.</w:t>
      </w:r>
    </w:p>
    <w:p w:rsidR="00EB64B2" w:rsidRPr="00A008F9" w:rsidRDefault="00EB64B2" w:rsidP="009D6EA0">
      <w:pPr>
        <w:bidi/>
        <w:ind w:left="512"/>
        <w:rPr>
          <w:rFonts w:cs="David"/>
          <w:sz w:val="20"/>
          <w:szCs w:val="20"/>
          <w:rtl/>
        </w:rPr>
      </w:pPr>
    </w:p>
    <w:p w:rsidR="00EB277D" w:rsidRPr="00A008F9" w:rsidRDefault="00832B6F" w:rsidP="009D6EA0">
      <w:pPr>
        <w:pStyle w:val="StyleHeading1"/>
        <w:bidi/>
        <w:rPr>
          <w:rFonts w:cs="David"/>
          <w:rtl/>
        </w:rPr>
      </w:pPr>
      <w:r w:rsidRPr="00A008F9">
        <w:rPr>
          <w:rFonts w:cs="David" w:hint="cs"/>
          <w:rtl/>
        </w:rPr>
        <w:t>מבוא</w:t>
      </w:r>
      <w:bookmarkEnd w:id="167"/>
      <w:bookmarkEnd w:id="168"/>
      <w:bookmarkEnd w:id="169"/>
    </w:p>
    <w:p w:rsidR="00EB277D" w:rsidRPr="00A008F9" w:rsidRDefault="00832B6F" w:rsidP="00AB2567">
      <w:pPr>
        <w:pStyle w:val="StyleStyleStyleHeading2"/>
        <w:rPr>
          <w:rtl/>
        </w:rPr>
      </w:pPr>
      <w:r w:rsidRPr="00A008F9">
        <w:rPr>
          <w:rFonts w:hint="cs"/>
          <w:rtl/>
        </w:rPr>
        <w:t xml:space="preserve"> </w:t>
      </w:r>
      <w:bookmarkStart w:id="170" w:name="_Toc244604541"/>
      <w:bookmarkStart w:id="171" w:name="_Toc244618274"/>
      <w:r w:rsidRPr="00A008F9">
        <w:rPr>
          <w:rFonts w:hint="cs"/>
          <w:rtl/>
        </w:rPr>
        <w:t>אודות הארגון</w:t>
      </w:r>
      <w:bookmarkEnd w:id="170"/>
      <w:bookmarkEnd w:id="171"/>
    </w:p>
    <w:p w:rsidR="00A9233D" w:rsidRDefault="00536652">
      <w:pPr>
        <w:pStyle w:val="Normal1"/>
        <w:ind w:left="512" w:right="0"/>
        <w:jc w:val="left"/>
        <w:rPr>
          <w:sz w:val="24"/>
          <w:rtl/>
        </w:rPr>
        <w:pPrChange w:id="172" w:author="Administrator" w:date="2013-12-11T17:36:00Z">
          <w:pPr>
            <w:pStyle w:val="Normal1"/>
            <w:ind w:left="512" w:right="0"/>
            <w:jc w:val="left"/>
          </w:pPr>
        </w:pPrChange>
      </w:pPr>
      <w:r w:rsidRPr="00A008F9">
        <w:rPr>
          <w:rFonts w:hint="cs"/>
          <w:sz w:val="24"/>
          <w:rtl/>
        </w:rPr>
        <w:t>מאסטרו אלומיניום מתמח</w:t>
      </w:r>
      <w:r w:rsidR="00D167E9">
        <w:rPr>
          <w:rFonts w:hint="cs"/>
          <w:sz w:val="24"/>
          <w:rtl/>
        </w:rPr>
        <w:t>ה בייצור בהתאמה אישית של חלונות</w:t>
      </w:r>
      <w:r w:rsidRPr="00A008F9">
        <w:rPr>
          <w:rFonts w:hint="cs"/>
          <w:sz w:val="24"/>
          <w:rtl/>
        </w:rPr>
        <w:t>, דלתות והצללות לווילות</w:t>
      </w:r>
      <w:r w:rsidR="00BC44BE" w:rsidRPr="00A008F9">
        <w:rPr>
          <w:rFonts w:hint="cs"/>
          <w:sz w:val="24"/>
          <w:rtl/>
        </w:rPr>
        <w:t xml:space="preserve"> יוקרה</w:t>
      </w:r>
      <w:r w:rsidRPr="00A008F9">
        <w:rPr>
          <w:rFonts w:hint="cs"/>
          <w:sz w:val="24"/>
          <w:rtl/>
        </w:rPr>
        <w:t xml:space="preserve"> ובתים פרטיים.</w:t>
      </w:r>
      <w:r w:rsidR="004B2BAC" w:rsidRPr="00A008F9">
        <w:rPr>
          <w:rFonts w:hint="cs"/>
          <w:sz w:val="24"/>
          <w:rtl/>
        </w:rPr>
        <w:t xml:space="preserve"> מבנה הארגון הוא פונקציונאלי והוא מתחלק ליחידות בהתאם לתהליך העבודה בתחום זה.</w:t>
      </w:r>
      <w:r w:rsidR="00125CF3">
        <w:rPr>
          <w:rFonts w:hint="cs"/>
          <w:sz w:val="24"/>
          <w:rtl/>
        </w:rPr>
        <w:t xml:space="preserve"> </w:t>
      </w:r>
      <w:r w:rsidR="002D4E16" w:rsidRPr="00A008F9">
        <w:rPr>
          <w:rFonts w:hint="cs"/>
          <w:sz w:val="24"/>
          <w:rtl/>
        </w:rPr>
        <w:t xml:space="preserve">זהו ארגון משפחתי </w:t>
      </w:r>
      <w:del w:id="173" w:author="Administrator" w:date="2013-12-11T17:36:00Z">
        <w:r w:rsidR="002D4E16" w:rsidRPr="00FA3545" w:rsidDel="00FA3545">
          <w:rPr>
            <w:rFonts w:hint="eastAsia"/>
            <w:sz w:val="24"/>
            <w:rtl/>
          </w:rPr>
          <w:delText>שחולק</w:delText>
        </w:r>
        <w:r w:rsidR="002D4E16" w:rsidRPr="00FA3545" w:rsidDel="00FA3545">
          <w:rPr>
            <w:sz w:val="24"/>
            <w:rtl/>
          </w:rPr>
          <w:delText xml:space="preserve"> </w:delText>
        </w:r>
        <w:r w:rsidR="00F26752" w:rsidRPr="00FA3545" w:rsidDel="00FA3545">
          <w:rPr>
            <w:sz w:val="24"/>
            <w:rtl/>
          </w:rPr>
          <w:delText xml:space="preserve"> </w:delText>
        </w:r>
      </w:del>
      <w:del w:id="174" w:author="Boaz Nissimov" w:date="2013-12-09T13:20:00Z">
        <w:r w:rsidR="00F26752" w:rsidRPr="00FA3545" w:rsidDel="00F26752">
          <w:rPr>
            <w:rFonts w:hint="eastAsia"/>
            <w:sz w:val="24"/>
            <w:rtl/>
            <w:rPrChange w:id="175" w:author="Administrator" w:date="2013-12-11T17:36:00Z">
              <w:rPr>
                <w:rFonts w:hint="eastAsia"/>
                <w:color w:val="FF0000"/>
                <w:sz w:val="24"/>
                <w:highlight w:val="yellow"/>
                <w:rtl/>
              </w:rPr>
            </w:rPrChange>
          </w:rPr>
          <w:delText>המחולק</w:delText>
        </w:r>
        <w:r w:rsidR="00F26752" w:rsidRPr="00FA3545" w:rsidDel="00F26752">
          <w:rPr>
            <w:sz w:val="24"/>
            <w:rtl/>
            <w:rPrChange w:id="176" w:author="Administrator" w:date="2013-12-11T17:36:00Z">
              <w:rPr>
                <w:color w:val="FF0000"/>
                <w:sz w:val="24"/>
                <w:highlight w:val="yellow"/>
                <w:rtl/>
              </w:rPr>
            </w:rPrChange>
          </w:rPr>
          <w:delText xml:space="preserve"> </w:delText>
        </w:r>
      </w:del>
      <w:ins w:id="177" w:author="Boaz Nissimov" w:date="2013-12-09T13:20:00Z">
        <w:r w:rsidR="00F26752" w:rsidRPr="00FA3545">
          <w:rPr>
            <w:rFonts w:hint="eastAsia"/>
            <w:sz w:val="24"/>
            <w:rtl/>
            <w:rPrChange w:id="178" w:author="Administrator" w:date="2013-12-11T17:36:00Z">
              <w:rPr>
                <w:rFonts w:hint="eastAsia"/>
                <w:color w:val="FF0000"/>
                <w:sz w:val="24"/>
                <w:highlight w:val="yellow"/>
                <w:rtl/>
              </w:rPr>
            </w:rPrChange>
          </w:rPr>
          <w:t>המחולק</w:t>
        </w:r>
        <w:r w:rsidR="00F26752" w:rsidRPr="00FA3545">
          <w:rPr>
            <w:sz w:val="24"/>
            <w:rtl/>
            <w:rPrChange w:id="179" w:author="Administrator" w:date="2013-12-11T17:36:00Z">
              <w:rPr>
                <w:color w:val="FF0000"/>
                <w:sz w:val="24"/>
                <w:highlight w:val="yellow"/>
                <w:rtl/>
              </w:rPr>
            </w:rPrChange>
          </w:rPr>
          <w:t xml:space="preserve"> </w:t>
        </w:r>
      </w:ins>
      <w:r w:rsidR="002D4E16" w:rsidRPr="00A008F9">
        <w:rPr>
          <w:rFonts w:hint="cs"/>
          <w:sz w:val="24"/>
          <w:rtl/>
        </w:rPr>
        <w:t>למחלקות: מכירות,</w:t>
      </w:r>
      <w:r w:rsidR="00E041E8">
        <w:rPr>
          <w:rFonts w:hint="cs"/>
          <w:sz w:val="24"/>
          <w:rtl/>
        </w:rPr>
        <w:t xml:space="preserve"> </w:t>
      </w:r>
      <w:r w:rsidR="002D4E16" w:rsidRPr="00A008F9">
        <w:rPr>
          <w:rFonts w:hint="cs"/>
          <w:sz w:val="24"/>
          <w:rtl/>
        </w:rPr>
        <w:t xml:space="preserve">הנהלת </w:t>
      </w:r>
      <w:r w:rsidR="00E041E8" w:rsidRPr="00A008F9">
        <w:rPr>
          <w:rFonts w:hint="cs"/>
          <w:sz w:val="24"/>
          <w:rtl/>
        </w:rPr>
        <w:t>חשבונות</w:t>
      </w:r>
      <w:r w:rsidR="00351910">
        <w:rPr>
          <w:rFonts w:hint="cs"/>
          <w:sz w:val="24"/>
          <w:rtl/>
        </w:rPr>
        <w:t>,</w:t>
      </w:r>
      <w:r w:rsidR="002D4E16" w:rsidRPr="00A008F9">
        <w:rPr>
          <w:rFonts w:hint="cs"/>
          <w:sz w:val="24"/>
          <w:rtl/>
        </w:rPr>
        <w:t xml:space="preserve"> תכנון, ייצור והתקנה. כל אחד מבני המשפחה אחראי על תחום </w:t>
      </w:r>
      <w:r w:rsidR="000F0FB9" w:rsidRPr="00A008F9">
        <w:rPr>
          <w:rFonts w:hint="cs"/>
          <w:sz w:val="24"/>
          <w:rtl/>
        </w:rPr>
        <w:t>מסוים</w:t>
      </w:r>
      <w:r w:rsidR="002D4E16" w:rsidRPr="00A008F9">
        <w:rPr>
          <w:rFonts w:hint="cs"/>
          <w:sz w:val="24"/>
          <w:rtl/>
        </w:rPr>
        <w:t xml:space="preserve"> והפרויקט מתנהל כך שהוא עובר בין המחלקות השונות בסדר תהליכי מובנה.</w:t>
      </w:r>
    </w:p>
    <w:p w:rsidR="0008425E" w:rsidRPr="00A008F9" w:rsidRDefault="00A9233D" w:rsidP="00A9233D">
      <w:pPr>
        <w:pStyle w:val="Normal1"/>
        <w:ind w:left="512" w:right="0"/>
        <w:jc w:val="left"/>
        <w:rPr>
          <w:sz w:val="24"/>
          <w:rtl/>
        </w:rPr>
      </w:pPr>
      <w:r w:rsidRPr="00A9233D">
        <w:rPr>
          <w:rFonts w:hint="cs"/>
          <w:b/>
          <w:bCs/>
          <w:sz w:val="24"/>
          <w:u w:val="single"/>
          <w:rtl/>
        </w:rPr>
        <w:t xml:space="preserve">מבנה </w:t>
      </w:r>
      <w:r>
        <w:rPr>
          <w:rFonts w:hint="cs"/>
          <w:b/>
          <w:bCs/>
          <w:sz w:val="24"/>
          <w:u w:val="single"/>
          <w:rtl/>
        </w:rPr>
        <w:t>ארגוני</w:t>
      </w:r>
      <w:r>
        <w:rPr>
          <w:noProof/>
        </w:rPr>
        <w:drawing>
          <wp:inline distT="0" distB="0" distL="0" distR="0" wp14:anchorId="376132BA" wp14:editId="26E3E80F">
            <wp:extent cx="5486400" cy="2361062"/>
            <wp:effectExtent l="76200" t="0" r="95250" b="0"/>
            <wp:docPr id="4" name="דיאגרמה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4220C" w:rsidRPr="00A008F9" w:rsidRDefault="00E4220C" w:rsidP="00AB2567">
      <w:pPr>
        <w:pStyle w:val="StyleStyleStyleHeading2"/>
        <w:rPr>
          <w:rtl/>
        </w:rPr>
      </w:pPr>
      <w:bookmarkStart w:id="180" w:name="_Toc244618276"/>
      <w:bookmarkStart w:id="181" w:name="_Toc244604542"/>
      <w:bookmarkStart w:id="182" w:name="_Toc244618275"/>
      <w:r w:rsidRPr="00A008F9">
        <w:rPr>
          <w:rFonts w:hint="cs"/>
          <w:rtl/>
        </w:rPr>
        <w:t>חזון הארגון</w:t>
      </w:r>
      <w:r w:rsidR="007C297F" w:rsidRPr="00A008F9">
        <w:rPr>
          <w:rFonts w:hint="cs"/>
          <w:rtl/>
        </w:rPr>
        <w:t xml:space="preserve"> ומטרותיו</w:t>
      </w:r>
    </w:p>
    <w:p w:rsidR="00281A4C" w:rsidRPr="00336421" w:rsidRDefault="0079067E">
      <w:pPr>
        <w:pStyle w:val="Normal1"/>
        <w:ind w:left="512" w:right="0"/>
        <w:jc w:val="left"/>
        <w:rPr>
          <w:color w:val="FF0000"/>
          <w:sz w:val="24"/>
          <w:rtl/>
          <w:rPrChange w:id="183" w:author="Boaz Nissimov" w:date="2013-12-09T13:53:00Z">
            <w:rPr>
              <w:sz w:val="24"/>
              <w:rtl/>
            </w:rPr>
          </w:rPrChange>
        </w:rPr>
        <w:pPrChange w:id="184" w:author="Administrator" w:date="2013-12-11T17:43:00Z">
          <w:pPr>
            <w:pStyle w:val="Normal1"/>
            <w:ind w:left="512" w:right="0"/>
            <w:jc w:val="left"/>
          </w:pPr>
        </w:pPrChange>
      </w:pPr>
      <w:r w:rsidRPr="00A008F9">
        <w:rPr>
          <w:rFonts w:hint="cs"/>
          <w:sz w:val="24"/>
          <w:rtl/>
        </w:rPr>
        <w:t xml:space="preserve">חזון הארגון הוא להיות </w:t>
      </w:r>
      <w:r w:rsidR="00284929">
        <w:rPr>
          <w:rFonts w:hint="cs"/>
          <w:sz w:val="24"/>
          <w:rtl/>
        </w:rPr>
        <w:t xml:space="preserve">חברה המתמחה </w:t>
      </w:r>
      <w:r w:rsidRPr="00A008F9">
        <w:rPr>
          <w:rFonts w:hint="cs"/>
          <w:sz w:val="24"/>
          <w:rtl/>
        </w:rPr>
        <w:t xml:space="preserve">בשוק </w:t>
      </w:r>
      <w:r w:rsidR="002B50F0">
        <w:rPr>
          <w:rFonts w:hint="cs"/>
          <w:sz w:val="24"/>
          <w:rtl/>
        </w:rPr>
        <w:t xml:space="preserve">האלומיניום </w:t>
      </w:r>
      <w:r w:rsidR="00F64C8D" w:rsidRPr="00A008F9">
        <w:rPr>
          <w:rFonts w:hint="cs"/>
          <w:sz w:val="24"/>
          <w:rtl/>
        </w:rPr>
        <w:t xml:space="preserve">תוך צבירת מוניטין והצבת סטנדרטים גבוהים </w:t>
      </w:r>
      <w:r w:rsidRPr="00A008F9">
        <w:rPr>
          <w:sz w:val="24"/>
          <w:rtl/>
        </w:rPr>
        <w:t>במקצועיות</w:t>
      </w:r>
      <w:r w:rsidR="00777481" w:rsidRPr="00A008F9">
        <w:rPr>
          <w:rFonts w:hint="cs"/>
          <w:sz w:val="24"/>
          <w:rtl/>
        </w:rPr>
        <w:t xml:space="preserve"> </w:t>
      </w:r>
      <w:r w:rsidRPr="00A008F9">
        <w:rPr>
          <w:sz w:val="24"/>
          <w:rtl/>
        </w:rPr>
        <w:t xml:space="preserve">ואמינות זאת תוך שימת דגש על רמת </w:t>
      </w:r>
      <w:r w:rsidR="007C243B" w:rsidRPr="00A008F9">
        <w:rPr>
          <w:sz w:val="24"/>
          <w:rtl/>
        </w:rPr>
        <w:t xml:space="preserve">דיוק גבוהה ושקיפות אל </w:t>
      </w:r>
      <w:r w:rsidR="007C243B" w:rsidRPr="00A008F9">
        <w:rPr>
          <w:sz w:val="24"/>
          <w:rtl/>
        </w:rPr>
        <w:lastRenderedPageBreak/>
        <w:t>מול הלקוח</w:t>
      </w:r>
      <w:r w:rsidR="002B50F0">
        <w:rPr>
          <w:rFonts w:hint="cs"/>
          <w:sz w:val="24"/>
          <w:rtl/>
        </w:rPr>
        <w:t>,</w:t>
      </w:r>
      <w:r w:rsidRPr="00A008F9">
        <w:rPr>
          <w:sz w:val="24"/>
          <w:rtl/>
        </w:rPr>
        <w:t xml:space="preserve"> </w:t>
      </w:r>
      <w:r w:rsidR="007C243B" w:rsidRPr="00A008F9">
        <w:rPr>
          <w:rFonts w:hint="cs"/>
          <w:sz w:val="24"/>
          <w:rtl/>
        </w:rPr>
        <w:t>להתמחות</w:t>
      </w:r>
      <w:r w:rsidRPr="00A008F9">
        <w:rPr>
          <w:sz w:val="24"/>
          <w:rtl/>
        </w:rPr>
        <w:t xml:space="preserve"> </w:t>
      </w:r>
      <w:r w:rsidR="007C243B" w:rsidRPr="00A008F9">
        <w:rPr>
          <w:rFonts w:hint="cs"/>
          <w:sz w:val="24"/>
          <w:rtl/>
        </w:rPr>
        <w:t>ב</w:t>
      </w:r>
      <w:r w:rsidRPr="00A008F9">
        <w:rPr>
          <w:sz w:val="24"/>
          <w:rtl/>
        </w:rPr>
        <w:t xml:space="preserve">התאמת סגנון עיצוב אישי לכל פתח וכן בתשומת לב לפרטים הקטנים ולרצונות הייחודיים </w:t>
      </w:r>
      <w:r w:rsidR="00BC44BE" w:rsidRPr="00A008F9">
        <w:rPr>
          <w:rFonts w:hint="cs"/>
          <w:sz w:val="24"/>
          <w:rtl/>
        </w:rPr>
        <w:t>ש</w:t>
      </w:r>
      <w:r w:rsidRPr="00A008F9">
        <w:rPr>
          <w:sz w:val="24"/>
          <w:rtl/>
        </w:rPr>
        <w:t>ל</w:t>
      </w:r>
      <w:r w:rsidR="00BC44BE" w:rsidRPr="00A008F9">
        <w:rPr>
          <w:rFonts w:hint="cs"/>
          <w:sz w:val="24"/>
          <w:rtl/>
        </w:rPr>
        <w:t xml:space="preserve"> ה</w:t>
      </w:r>
      <w:r w:rsidRPr="00A008F9">
        <w:rPr>
          <w:sz w:val="24"/>
          <w:rtl/>
        </w:rPr>
        <w:t xml:space="preserve">לקוח והאדריכל, כל זאת על מנת </w:t>
      </w:r>
      <w:r w:rsidR="009D2AFA">
        <w:rPr>
          <w:rFonts w:hint="cs"/>
          <w:sz w:val="24"/>
          <w:rtl/>
        </w:rPr>
        <w:t>שהתוצר</w:t>
      </w:r>
      <w:r w:rsidRPr="00A008F9">
        <w:rPr>
          <w:sz w:val="24"/>
          <w:rtl/>
        </w:rPr>
        <w:t xml:space="preserve"> לא יהיה </w:t>
      </w:r>
      <w:r w:rsidR="009D2AFA">
        <w:rPr>
          <w:sz w:val="24"/>
          <w:rtl/>
        </w:rPr>
        <w:t>רק מרהיב אלא גם פרקטי</w:t>
      </w:r>
      <w:r w:rsidR="009D2AFA">
        <w:rPr>
          <w:rFonts w:hint="cs"/>
          <w:sz w:val="24"/>
          <w:rtl/>
        </w:rPr>
        <w:t xml:space="preserve"> ומותאם בצורה מיטבית עבור הלקוח</w:t>
      </w:r>
      <w:ins w:id="185" w:author="Administrator" w:date="2013-12-11T17:44:00Z">
        <w:r w:rsidR="0019757A">
          <w:rPr>
            <w:rFonts w:hint="cs"/>
            <w:sz w:val="24"/>
            <w:rtl/>
          </w:rPr>
          <w:t>. החברה מעוניינת להוות פקטור תחרותי בשוק שבו היא פועלת תוך הרחבת פעילותה והגדלת הכנסותיה.</w:t>
        </w:r>
      </w:ins>
      <w:del w:id="186" w:author="Administrator" w:date="2013-12-11T17:37:00Z">
        <w:r w:rsidRPr="00A008F9" w:rsidDel="0019757A">
          <w:rPr>
            <w:sz w:val="24"/>
            <w:rtl/>
          </w:rPr>
          <w:delText>.</w:delText>
        </w:r>
      </w:del>
      <w:ins w:id="187" w:author="Boaz Nissimov" w:date="2013-12-09T13:53:00Z">
        <w:del w:id="188" w:author="Administrator" w:date="2013-12-11T17:37:00Z">
          <w:r w:rsidR="00336421" w:rsidDel="0019757A">
            <w:rPr>
              <w:rFonts w:hint="cs"/>
              <w:sz w:val="24"/>
              <w:rtl/>
            </w:rPr>
            <w:delText xml:space="preserve"> </w:delText>
          </w:r>
          <w:r w:rsidR="00336421" w:rsidRPr="00336421" w:rsidDel="0019757A">
            <w:rPr>
              <w:rFonts w:hint="eastAsia"/>
              <w:color w:val="FF0000"/>
              <w:sz w:val="24"/>
              <w:rtl/>
              <w:rPrChange w:id="189" w:author="Boaz Nissimov" w:date="2013-12-09T13:53:00Z">
                <w:rPr>
                  <w:rFonts w:hint="eastAsia"/>
                  <w:sz w:val="24"/>
                  <w:rtl/>
                </w:rPr>
              </w:rPrChange>
            </w:rPr>
            <w:delText>אני</w:delText>
          </w:r>
          <w:r w:rsidR="00336421" w:rsidRPr="00336421" w:rsidDel="0019757A">
            <w:rPr>
              <w:color w:val="FF0000"/>
              <w:sz w:val="24"/>
              <w:rtl/>
              <w:rPrChange w:id="190" w:author="Boaz Nissimov" w:date="2013-12-09T13:53:00Z">
                <w:rPr>
                  <w:sz w:val="24"/>
                  <w:rtl/>
                </w:rPr>
              </w:rPrChange>
            </w:rPr>
            <w:delText xml:space="preserve"> </w:delText>
          </w:r>
          <w:r w:rsidR="00336421" w:rsidRPr="00336421" w:rsidDel="0019757A">
            <w:rPr>
              <w:rFonts w:hint="eastAsia"/>
              <w:color w:val="FF0000"/>
              <w:sz w:val="24"/>
              <w:rtl/>
              <w:rPrChange w:id="191" w:author="Boaz Nissimov" w:date="2013-12-09T13:53:00Z">
                <w:rPr>
                  <w:rFonts w:hint="eastAsia"/>
                  <w:sz w:val="24"/>
                  <w:rtl/>
                </w:rPr>
              </w:rPrChange>
            </w:rPr>
            <w:delText>מניח</w:delText>
          </w:r>
          <w:r w:rsidR="00336421" w:rsidRPr="00336421" w:rsidDel="0019757A">
            <w:rPr>
              <w:color w:val="FF0000"/>
              <w:sz w:val="24"/>
              <w:rtl/>
              <w:rPrChange w:id="192" w:author="Boaz Nissimov" w:date="2013-12-09T13:53:00Z">
                <w:rPr>
                  <w:sz w:val="24"/>
                  <w:rtl/>
                </w:rPr>
              </w:rPrChange>
            </w:rPr>
            <w:delText xml:space="preserve"> </w:delText>
          </w:r>
          <w:r w:rsidR="00336421" w:rsidRPr="00336421" w:rsidDel="0019757A">
            <w:rPr>
              <w:rFonts w:hint="eastAsia"/>
              <w:color w:val="FF0000"/>
              <w:sz w:val="24"/>
              <w:rtl/>
              <w:rPrChange w:id="193" w:author="Boaz Nissimov" w:date="2013-12-09T13:53:00Z">
                <w:rPr>
                  <w:rFonts w:hint="eastAsia"/>
                  <w:sz w:val="24"/>
                  <w:rtl/>
                </w:rPr>
              </w:rPrChange>
            </w:rPr>
            <w:delText>כי</w:delText>
          </w:r>
          <w:r w:rsidR="00336421" w:rsidRPr="00336421" w:rsidDel="0019757A">
            <w:rPr>
              <w:color w:val="FF0000"/>
              <w:sz w:val="24"/>
              <w:rtl/>
              <w:rPrChange w:id="194" w:author="Boaz Nissimov" w:date="2013-12-09T13:53:00Z">
                <w:rPr>
                  <w:sz w:val="24"/>
                  <w:rtl/>
                </w:rPr>
              </w:rPrChange>
            </w:rPr>
            <w:delText xml:space="preserve"> </w:delText>
          </w:r>
          <w:r w:rsidR="00336421" w:rsidRPr="00336421" w:rsidDel="0019757A">
            <w:rPr>
              <w:rFonts w:hint="eastAsia"/>
              <w:color w:val="FF0000"/>
              <w:sz w:val="24"/>
              <w:rtl/>
              <w:rPrChange w:id="195" w:author="Boaz Nissimov" w:date="2013-12-09T13:53:00Z">
                <w:rPr>
                  <w:rFonts w:hint="eastAsia"/>
                  <w:sz w:val="24"/>
                  <w:rtl/>
                </w:rPr>
              </w:rPrChange>
            </w:rPr>
            <w:delText>הארגון</w:delText>
          </w:r>
          <w:r w:rsidR="00336421" w:rsidRPr="00336421" w:rsidDel="0019757A">
            <w:rPr>
              <w:color w:val="FF0000"/>
              <w:sz w:val="24"/>
              <w:rtl/>
              <w:rPrChange w:id="196" w:author="Boaz Nissimov" w:date="2013-12-09T13:53:00Z">
                <w:rPr>
                  <w:sz w:val="24"/>
                  <w:rtl/>
                </w:rPr>
              </w:rPrChange>
            </w:rPr>
            <w:delText xml:space="preserve"> / </w:delText>
          </w:r>
          <w:r w:rsidR="00336421" w:rsidRPr="00336421" w:rsidDel="0019757A">
            <w:rPr>
              <w:rFonts w:hint="eastAsia"/>
              <w:color w:val="FF0000"/>
              <w:sz w:val="24"/>
              <w:rtl/>
              <w:rPrChange w:id="197" w:author="Boaz Nissimov" w:date="2013-12-09T13:53:00Z">
                <w:rPr>
                  <w:rFonts w:hint="eastAsia"/>
                  <w:sz w:val="24"/>
                  <w:rtl/>
                </w:rPr>
              </w:rPrChange>
            </w:rPr>
            <w:delText>החברה</w:delText>
          </w:r>
          <w:r w:rsidR="00336421" w:rsidRPr="00336421" w:rsidDel="0019757A">
            <w:rPr>
              <w:color w:val="FF0000"/>
              <w:sz w:val="24"/>
              <w:rtl/>
              <w:rPrChange w:id="198" w:author="Boaz Nissimov" w:date="2013-12-09T13:53:00Z">
                <w:rPr>
                  <w:sz w:val="24"/>
                  <w:rtl/>
                </w:rPr>
              </w:rPrChange>
            </w:rPr>
            <w:delText xml:space="preserve"> </w:delText>
          </w:r>
          <w:r w:rsidR="00336421" w:rsidRPr="00336421" w:rsidDel="0019757A">
            <w:rPr>
              <w:rFonts w:hint="eastAsia"/>
              <w:color w:val="FF0000"/>
              <w:sz w:val="24"/>
              <w:rtl/>
              <w:rPrChange w:id="199" w:author="Boaz Nissimov" w:date="2013-12-09T13:53:00Z">
                <w:rPr>
                  <w:rFonts w:hint="eastAsia"/>
                  <w:sz w:val="24"/>
                  <w:rtl/>
                </w:rPr>
              </w:rPrChange>
            </w:rPr>
            <w:delText>גם</w:delText>
          </w:r>
          <w:r w:rsidR="00336421" w:rsidRPr="00336421" w:rsidDel="0019757A">
            <w:rPr>
              <w:color w:val="FF0000"/>
              <w:sz w:val="24"/>
              <w:rtl/>
              <w:rPrChange w:id="200" w:author="Boaz Nissimov" w:date="2013-12-09T13:53:00Z">
                <w:rPr>
                  <w:sz w:val="24"/>
                  <w:rtl/>
                </w:rPr>
              </w:rPrChange>
            </w:rPr>
            <w:delText xml:space="preserve"> </w:delText>
          </w:r>
          <w:r w:rsidR="00336421" w:rsidRPr="00336421" w:rsidDel="0019757A">
            <w:rPr>
              <w:rFonts w:hint="eastAsia"/>
              <w:color w:val="FF0000"/>
              <w:sz w:val="24"/>
              <w:rtl/>
              <w:rPrChange w:id="201" w:author="Boaz Nissimov" w:date="2013-12-09T13:53:00Z">
                <w:rPr>
                  <w:rFonts w:hint="eastAsia"/>
                  <w:sz w:val="24"/>
                  <w:rtl/>
                </w:rPr>
              </w:rPrChange>
            </w:rPr>
            <w:delText>רוצה</w:delText>
          </w:r>
          <w:r w:rsidR="00336421" w:rsidRPr="00336421" w:rsidDel="0019757A">
            <w:rPr>
              <w:color w:val="FF0000"/>
              <w:sz w:val="24"/>
              <w:rtl/>
              <w:rPrChange w:id="202" w:author="Boaz Nissimov" w:date="2013-12-09T13:53:00Z">
                <w:rPr>
                  <w:sz w:val="24"/>
                  <w:rtl/>
                </w:rPr>
              </w:rPrChange>
            </w:rPr>
            <w:delText xml:space="preserve"> </w:delText>
          </w:r>
          <w:r w:rsidR="00336421" w:rsidRPr="00336421" w:rsidDel="0019757A">
            <w:rPr>
              <w:rFonts w:hint="eastAsia"/>
              <w:color w:val="FF0000"/>
              <w:sz w:val="24"/>
              <w:rtl/>
              <w:rPrChange w:id="203" w:author="Boaz Nissimov" w:date="2013-12-09T13:53:00Z">
                <w:rPr>
                  <w:rFonts w:hint="eastAsia"/>
                  <w:sz w:val="24"/>
                  <w:rtl/>
                </w:rPr>
              </w:rPrChange>
            </w:rPr>
            <w:delText>להשיג</w:delText>
          </w:r>
          <w:r w:rsidR="00336421" w:rsidRPr="00336421" w:rsidDel="0019757A">
            <w:rPr>
              <w:color w:val="FF0000"/>
              <w:sz w:val="24"/>
              <w:rtl/>
              <w:rPrChange w:id="204" w:author="Boaz Nissimov" w:date="2013-12-09T13:53:00Z">
                <w:rPr>
                  <w:sz w:val="24"/>
                  <w:rtl/>
                </w:rPr>
              </w:rPrChange>
            </w:rPr>
            <w:delText xml:space="preserve"> </w:delText>
          </w:r>
          <w:r w:rsidR="00336421" w:rsidRPr="00336421" w:rsidDel="0019757A">
            <w:rPr>
              <w:rFonts w:hint="eastAsia"/>
              <w:color w:val="FF0000"/>
              <w:sz w:val="24"/>
              <w:rtl/>
              <w:rPrChange w:id="205" w:author="Boaz Nissimov" w:date="2013-12-09T13:53:00Z">
                <w:rPr>
                  <w:rFonts w:hint="eastAsia"/>
                  <w:sz w:val="24"/>
                  <w:rtl/>
                </w:rPr>
              </w:rPrChange>
            </w:rPr>
            <w:delText>רווחיות</w:delText>
          </w:r>
          <w:r w:rsidR="00336421" w:rsidRPr="00336421" w:rsidDel="0019757A">
            <w:rPr>
              <w:color w:val="FF0000"/>
              <w:sz w:val="24"/>
              <w:rtl/>
              <w:rPrChange w:id="206" w:author="Boaz Nissimov" w:date="2013-12-09T13:53:00Z">
                <w:rPr>
                  <w:sz w:val="24"/>
                  <w:rtl/>
                </w:rPr>
              </w:rPrChange>
            </w:rPr>
            <w:delText xml:space="preserve"> </w:delText>
          </w:r>
          <w:r w:rsidR="00336421" w:rsidRPr="00336421" w:rsidDel="0019757A">
            <w:rPr>
              <w:rFonts w:hint="eastAsia"/>
              <w:color w:val="FF0000"/>
              <w:sz w:val="24"/>
              <w:rtl/>
              <w:rPrChange w:id="207" w:author="Boaz Nissimov" w:date="2013-12-09T13:53:00Z">
                <w:rPr>
                  <w:rFonts w:hint="eastAsia"/>
                  <w:sz w:val="24"/>
                  <w:rtl/>
                </w:rPr>
              </w:rPrChange>
            </w:rPr>
            <w:delText>נאותה</w:delText>
          </w:r>
        </w:del>
      </w:ins>
    </w:p>
    <w:p w:rsidR="00AB05A3" w:rsidRDefault="00AB05A3" w:rsidP="00AB2567">
      <w:pPr>
        <w:pStyle w:val="StyleStyleStyleHeading2"/>
        <w:rPr>
          <w:ins w:id="208" w:author="Administrator" w:date="2013-12-11T19:09:00Z"/>
          <w:rtl/>
        </w:rPr>
      </w:pPr>
      <w:r w:rsidRPr="00A008F9">
        <w:rPr>
          <w:rtl/>
        </w:rPr>
        <w:t>תיאור מצב קיים</w:t>
      </w:r>
      <w:bookmarkEnd w:id="180"/>
      <w:r w:rsidR="007C297F" w:rsidRPr="00A008F9">
        <w:rPr>
          <w:rFonts w:hint="cs"/>
          <w:rtl/>
        </w:rPr>
        <w:t>: תהליכים מרכזיים ובעיות</w:t>
      </w:r>
    </w:p>
    <w:p w:rsidR="002E5149" w:rsidRPr="002E5149" w:rsidDel="002E5149" w:rsidRDefault="002E5149">
      <w:pPr>
        <w:pStyle w:val="BodyText"/>
        <w:rPr>
          <w:del w:id="209" w:author="Administrator" w:date="2013-12-11T19:11:00Z"/>
          <w:rtl/>
          <w:rPrChange w:id="210" w:author="Administrator" w:date="2013-12-11T19:09:00Z">
            <w:rPr>
              <w:del w:id="211" w:author="Administrator" w:date="2013-12-11T19:11:00Z"/>
              <w:rtl/>
            </w:rPr>
          </w:rPrChange>
        </w:rPr>
        <w:pPrChange w:id="212" w:author="Administrator" w:date="2013-12-11T19:09:00Z">
          <w:pPr>
            <w:pStyle w:val="StyleStyleStyleHeading2"/>
          </w:pPr>
        </w:pPrChange>
      </w:pPr>
    </w:p>
    <w:p w:rsidR="002E5149" w:rsidRPr="002E5149" w:rsidDel="002E5149" w:rsidRDefault="002E5149">
      <w:pPr>
        <w:bidi/>
        <w:ind w:left="720"/>
        <w:rPr>
          <w:del w:id="213" w:author="Administrator" w:date="2013-12-11T19:10:00Z"/>
          <w:rFonts w:ascii="Times New Roman" w:eastAsia="Times New Roman" w:hAnsi="Times New Roman" w:cs="David"/>
          <w:smallCaps/>
          <w:sz w:val="20"/>
          <w:u w:val="single"/>
          <w:rtl/>
          <w:lang w:eastAsia="en-US"/>
          <w:rPrChange w:id="214" w:author="Administrator" w:date="2013-12-11T19:11:00Z">
            <w:rPr>
              <w:del w:id="215" w:author="Administrator" w:date="2013-12-11T19:10:00Z"/>
              <w:rtl/>
              <w:lang w:eastAsia="en-US"/>
            </w:rPr>
          </w:rPrChange>
        </w:rPr>
        <w:pPrChange w:id="216" w:author="Administrator" w:date="2013-12-11T19:10:00Z">
          <w:pPr>
            <w:bidi/>
            <w:ind w:left="512"/>
          </w:pPr>
        </w:pPrChange>
      </w:pPr>
    </w:p>
    <w:p w:rsidR="00281A4C" w:rsidRPr="002E5149" w:rsidRDefault="00281A4C">
      <w:pPr>
        <w:pStyle w:val="Heading3"/>
        <w:bidi/>
        <w:rPr>
          <w:rFonts w:cs="David"/>
          <w:b w:val="0"/>
          <w:bCs w:val="0"/>
          <w:sz w:val="26"/>
          <w:szCs w:val="26"/>
          <w:rtl/>
          <w:lang w:eastAsia="en-US"/>
          <w:rPrChange w:id="217" w:author="Administrator" w:date="2013-12-11T19:11:00Z">
            <w:rPr>
              <w:b/>
              <w:bCs/>
              <w:sz w:val="26"/>
              <w:szCs w:val="26"/>
              <w:rtl/>
              <w:lang w:eastAsia="en-US"/>
            </w:rPr>
          </w:rPrChange>
        </w:rPr>
        <w:pPrChange w:id="218" w:author="Administrator" w:date="2013-12-11T19:10:00Z">
          <w:pPr>
            <w:bidi/>
            <w:ind w:left="512"/>
          </w:pPr>
        </w:pPrChange>
      </w:pPr>
      <w:r w:rsidRPr="002E5149">
        <w:rPr>
          <w:rFonts w:cs="David" w:hint="cs"/>
          <w:u w:val="single"/>
          <w:rtl/>
          <w:lang w:eastAsia="en-US"/>
          <w:rPrChange w:id="219" w:author="Administrator" w:date="2013-12-11T19:11:00Z">
            <w:rPr>
              <w:rFonts w:hint="cs"/>
              <w:rtl/>
              <w:lang w:eastAsia="en-US"/>
            </w:rPr>
          </w:rPrChange>
        </w:rPr>
        <w:t>תהליך</w:t>
      </w:r>
      <w:r w:rsidRPr="002E5149">
        <w:rPr>
          <w:rFonts w:cs="David"/>
          <w:u w:val="single"/>
          <w:rtl/>
          <w:lang w:eastAsia="en-US"/>
          <w:rPrChange w:id="220" w:author="Administrator" w:date="2013-12-11T19:11:00Z">
            <w:rPr>
              <w:rtl/>
              <w:lang w:eastAsia="en-US"/>
            </w:rPr>
          </w:rPrChange>
        </w:rPr>
        <w:t xml:space="preserve"> </w:t>
      </w:r>
      <w:r w:rsidRPr="002E5149">
        <w:rPr>
          <w:rFonts w:cs="David" w:hint="cs"/>
          <w:u w:val="single"/>
          <w:rtl/>
          <w:lang w:eastAsia="en-US"/>
          <w:rPrChange w:id="221" w:author="Administrator" w:date="2013-12-11T19:11:00Z">
            <w:rPr>
              <w:rFonts w:hint="cs"/>
              <w:rtl/>
              <w:lang w:eastAsia="en-US"/>
            </w:rPr>
          </w:rPrChange>
        </w:rPr>
        <w:t>ביצוע</w:t>
      </w:r>
      <w:r w:rsidRPr="002E5149">
        <w:rPr>
          <w:rFonts w:cs="David"/>
          <w:u w:val="single"/>
          <w:rtl/>
          <w:lang w:eastAsia="en-US"/>
          <w:rPrChange w:id="222" w:author="Administrator" w:date="2013-12-11T19:11:00Z">
            <w:rPr>
              <w:rtl/>
              <w:lang w:eastAsia="en-US"/>
            </w:rPr>
          </w:rPrChange>
        </w:rPr>
        <w:t xml:space="preserve"> </w:t>
      </w:r>
      <w:r w:rsidRPr="002E5149">
        <w:rPr>
          <w:rFonts w:cs="David" w:hint="cs"/>
          <w:u w:val="single"/>
          <w:rtl/>
          <w:lang w:eastAsia="en-US"/>
          <w:rPrChange w:id="223" w:author="Administrator" w:date="2013-12-11T19:11:00Z">
            <w:rPr>
              <w:rFonts w:hint="cs"/>
              <w:rtl/>
              <w:lang w:eastAsia="en-US"/>
            </w:rPr>
          </w:rPrChange>
        </w:rPr>
        <w:t>הפרויקט</w:t>
      </w:r>
      <w:r w:rsidR="004532CB" w:rsidRPr="002E5149">
        <w:rPr>
          <w:rFonts w:cs="David"/>
          <w:u w:val="single"/>
          <w:rtl/>
          <w:lang w:eastAsia="en-US"/>
          <w:rPrChange w:id="224" w:author="Administrator" w:date="2013-12-11T19:11:00Z">
            <w:rPr>
              <w:rtl/>
              <w:lang w:eastAsia="en-US"/>
            </w:rPr>
          </w:rPrChange>
        </w:rPr>
        <w:t xml:space="preserve"> /</w:t>
      </w:r>
      <w:r w:rsidR="00EB6413" w:rsidRPr="002E5149">
        <w:rPr>
          <w:rFonts w:cs="David"/>
          <w:u w:val="single"/>
          <w:rtl/>
          <w:lang w:eastAsia="en-US"/>
          <w:rPrChange w:id="225" w:author="Administrator" w:date="2013-12-11T19:11:00Z">
            <w:rPr>
              <w:rtl/>
              <w:lang w:eastAsia="en-US"/>
            </w:rPr>
          </w:rPrChange>
        </w:rPr>
        <w:t xml:space="preserve"> </w:t>
      </w:r>
      <w:r w:rsidR="004532CB" w:rsidRPr="002E5149">
        <w:rPr>
          <w:rFonts w:cs="David" w:hint="cs"/>
          <w:u w:val="single"/>
          <w:rtl/>
          <w:lang w:eastAsia="en-US"/>
          <w:rPrChange w:id="226" w:author="Administrator" w:date="2013-12-11T19:11:00Z">
            <w:rPr>
              <w:rFonts w:hint="cs"/>
              <w:rtl/>
              <w:lang w:eastAsia="en-US"/>
            </w:rPr>
          </w:rPrChange>
        </w:rPr>
        <w:t>מחזור</w:t>
      </w:r>
      <w:r w:rsidR="004532CB" w:rsidRPr="002E5149">
        <w:rPr>
          <w:rFonts w:cs="David"/>
          <w:u w:val="single"/>
          <w:rtl/>
          <w:lang w:eastAsia="en-US"/>
          <w:rPrChange w:id="227" w:author="Administrator" w:date="2013-12-11T19:11:00Z">
            <w:rPr>
              <w:rtl/>
              <w:lang w:eastAsia="en-US"/>
            </w:rPr>
          </w:rPrChange>
        </w:rPr>
        <w:t xml:space="preserve"> </w:t>
      </w:r>
      <w:r w:rsidR="004532CB" w:rsidRPr="002E5149">
        <w:rPr>
          <w:rFonts w:cs="David" w:hint="cs"/>
          <w:u w:val="single"/>
          <w:rtl/>
          <w:lang w:eastAsia="en-US"/>
          <w:rPrChange w:id="228" w:author="Administrator" w:date="2013-12-11T19:11:00Z">
            <w:rPr>
              <w:rFonts w:hint="cs"/>
              <w:rtl/>
              <w:lang w:eastAsia="en-US"/>
            </w:rPr>
          </w:rPrChange>
        </w:rPr>
        <w:t>חיים</w:t>
      </w:r>
      <w:r w:rsidR="004532CB" w:rsidRPr="002E5149">
        <w:rPr>
          <w:rFonts w:cs="David"/>
          <w:u w:val="single"/>
          <w:rtl/>
          <w:lang w:eastAsia="en-US"/>
          <w:rPrChange w:id="229" w:author="Administrator" w:date="2013-12-11T19:11:00Z">
            <w:rPr>
              <w:rtl/>
              <w:lang w:eastAsia="en-US"/>
            </w:rPr>
          </w:rPrChange>
        </w:rPr>
        <w:t xml:space="preserve"> </w:t>
      </w:r>
      <w:r w:rsidR="004532CB" w:rsidRPr="002E5149">
        <w:rPr>
          <w:rFonts w:cs="David" w:hint="cs"/>
          <w:u w:val="single"/>
          <w:rtl/>
          <w:lang w:eastAsia="en-US"/>
          <w:rPrChange w:id="230" w:author="Administrator" w:date="2013-12-11T19:11:00Z">
            <w:rPr>
              <w:rFonts w:hint="cs"/>
              <w:rtl/>
              <w:lang w:eastAsia="en-US"/>
            </w:rPr>
          </w:rPrChange>
        </w:rPr>
        <w:t>של</w:t>
      </w:r>
      <w:r w:rsidR="004532CB" w:rsidRPr="002E5149">
        <w:rPr>
          <w:rFonts w:cs="David"/>
          <w:u w:val="single"/>
          <w:rtl/>
          <w:lang w:eastAsia="en-US"/>
          <w:rPrChange w:id="231" w:author="Administrator" w:date="2013-12-11T19:11:00Z">
            <w:rPr>
              <w:rtl/>
              <w:lang w:eastAsia="en-US"/>
            </w:rPr>
          </w:rPrChange>
        </w:rPr>
        <w:t xml:space="preserve"> </w:t>
      </w:r>
      <w:r w:rsidR="004532CB" w:rsidRPr="002E5149">
        <w:rPr>
          <w:rFonts w:cs="David" w:hint="cs"/>
          <w:u w:val="single"/>
          <w:rtl/>
          <w:lang w:eastAsia="en-US"/>
          <w:rPrChange w:id="232" w:author="Administrator" w:date="2013-12-11T19:11:00Z">
            <w:rPr>
              <w:rFonts w:hint="cs"/>
              <w:rtl/>
              <w:lang w:eastAsia="en-US"/>
            </w:rPr>
          </w:rPrChange>
        </w:rPr>
        <w:t>פרויקט</w:t>
      </w:r>
      <w:r w:rsidRPr="002E5149">
        <w:rPr>
          <w:rFonts w:cs="David"/>
          <w:rtl/>
          <w:lang w:eastAsia="en-US"/>
          <w:rPrChange w:id="233" w:author="Administrator" w:date="2013-12-11T19:11:00Z">
            <w:rPr>
              <w:rtl/>
              <w:lang w:eastAsia="en-US"/>
            </w:rPr>
          </w:rPrChange>
        </w:rPr>
        <w:t>:</w:t>
      </w:r>
      <w:ins w:id="234" w:author="Boaz Nissimov" w:date="2013-12-09T13:53:00Z">
        <w:r w:rsidR="00336421" w:rsidRPr="002E5149">
          <w:rPr>
            <w:rFonts w:cs="David"/>
            <w:sz w:val="26"/>
            <w:szCs w:val="26"/>
            <w:rtl/>
            <w:lang w:eastAsia="en-US"/>
            <w:rPrChange w:id="235" w:author="Administrator" w:date="2013-12-11T19:11:00Z">
              <w:rPr>
                <w:sz w:val="26"/>
                <w:szCs w:val="26"/>
                <w:rtl/>
                <w:lang w:eastAsia="en-US"/>
              </w:rPr>
            </w:rPrChange>
          </w:rPr>
          <w:t xml:space="preserve"> </w:t>
        </w:r>
        <w:del w:id="236" w:author="Administrator" w:date="2013-12-11T18:31:00Z">
          <w:r w:rsidR="00336421" w:rsidRPr="002E5149" w:rsidDel="00BB41C6">
            <w:rPr>
              <w:rFonts w:cs="David" w:hint="eastAsia"/>
              <w:color w:val="FF0000"/>
              <w:sz w:val="26"/>
              <w:szCs w:val="26"/>
              <w:rtl/>
              <w:lang w:eastAsia="en-US"/>
              <w:rPrChange w:id="237" w:author="Administrator" w:date="2013-12-11T19:11:00Z">
                <w:rPr>
                  <w:rFonts w:ascii="Times New Roman" w:eastAsia="Times New Roman" w:hAnsi="Times New Roman" w:cs="David" w:hint="eastAsia"/>
                  <w:smallCaps/>
                  <w:sz w:val="26"/>
                  <w:szCs w:val="26"/>
                  <w:rtl/>
                  <w:lang w:eastAsia="en-US"/>
                </w:rPr>
              </w:rPrChange>
            </w:rPr>
            <w:delText>יש</w:delText>
          </w:r>
          <w:r w:rsidR="00336421" w:rsidRPr="002E5149" w:rsidDel="00BB41C6">
            <w:rPr>
              <w:rFonts w:cs="David"/>
              <w:color w:val="FF0000"/>
              <w:sz w:val="26"/>
              <w:szCs w:val="26"/>
              <w:rtl/>
              <w:lang w:eastAsia="en-US"/>
              <w:rPrChange w:id="238" w:author="Administrator" w:date="2013-12-11T19:11:00Z">
                <w:rPr>
                  <w:rFonts w:ascii="Times New Roman" w:eastAsia="Times New Roman" w:hAnsi="Times New Roman" w:cs="David"/>
                  <w:smallCaps/>
                  <w:sz w:val="26"/>
                  <w:szCs w:val="26"/>
                  <w:rtl/>
                  <w:lang w:eastAsia="en-US"/>
                </w:rPr>
              </w:rPrChange>
            </w:rPr>
            <w:delText xml:space="preserve"> </w:delText>
          </w:r>
          <w:r w:rsidR="00336421" w:rsidRPr="002E5149" w:rsidDel="00BB41C6">
            <w:rPr>
              <w:rFonts w:cs="David" w:hint="eastAsia"/>
              <w:color w:val="FF0000"/>
              <w:sz w:val="26"/>
              <w:szCs w:val="26"/>
              <w:rtl/>
              <w:lang w:eastAsia="en-US"/>
              <w:rPrChange w:id="239" w:author="Administrator" w:date="2013-12-11T19:11:00Z">
                <w:rPr>
                  <w:rFonts w:ascii="Times New Roman" w:eastAsia="Times New Roman" w:hAnsi="Times New Roman" w:cs="David" w:hint="eastAsia"/>
                  <w:smallCaps/>
                  <w:sz w:val="26"/>
                  <w:szCs w:val="26"/>
                  <w:rtl/>
                  <w:lang w:eastAsia="en-US"/>
                </w:rPr>
              </w:rPrChange>
            </w:rPr>
            <w:delText>לצרף</w:delText>
          </w:r>
          <w:r w:rsidR="00336421" w:rsidRPr="002E5149" w:rsidDel="00BB41C6">
            <w:rPr>
              <w:rFonts w:cs="David"/>
              <w:color w:val="FF0000"/>
              <w:sz w:val="26"/>
              <w:szCs w:val="26"/>
              <w:rtl/>
              <w:lang w:eastAsia="en-US"/>
              <w:rPrChange w:id="240" w:author="Administrator" w:date="2013-12-11T19:11:00Z">
                <w:rPr>
                  <w:rFonts w:ascii="Times New Roman" w:eastAsia="Times New Roman" w:hAnsi="Times New Roman" w:cs="David"/>
                  <w:smallCaps/>
                  <w:sz w:val="26"/>
                  <w:szCs w:val="26"/>
                  <w:rtl/>
                  <w:lang w:eastAsia="en-US"/>
                </w:rPr>
              </w:rPrChange>
            </w:rPr>
            <w:delText xml:space="preserve"> </w:delText>
          </w:r>
          <w:r w:rsidR="00336421" w:rsidRPr="002E5149" w:rsidDel="00BB41C6">
            <w:rPr>
              <w:rFonts w:cs="David" w:hint="eastAsia"/>
              <w:color w:val="FF0000"/>
              <w:sz w:val="26"/>
              <w:szCs w:val="26"/>
              <w:rtl/>
              <w:lang w:eastAsia="en-US"/>
              <w:rPrChange w:id="241" w:author="Administrator" w:date="2013-12-11T19:11:00Z">
                <w:rPr>
                  <w:rFonts w:ascii="Times New Roman" w:eastAsia="Times New Roman" w:hAnsi="Times New Roman" w:cs="David" w:hint="eastAsia"/>
                  <w:smallCaps/>
                  <w:sz w:val="26"/>
                  <w:szCs w:val="26"/>
                  <w:rtl/>
                  <w:lang w:eastAsia="en-US"/>
                </w:rPr>
              </w:rPrChange>
            </w:rPr>
            <w:delText>תרשים</w:delText>
          </w:r>
          <w:r w:rsidR="00336421" w:rsidRPr="002E5149" w:rsidDel="00BB41C6">
            <w:rPr>
              <w:rFonts w:cs="David"/>
              <w:color w:val="FF0000"/>
              <w:sz w:val="26"/>
              <w:szCs w:val="26"/>
              <w:rtl/>
              <w:lang w:eastAsia="en-US"/>
              <w:rPrChange w:id="242" w:author="Administrator" w:date="2013-12-11T19:11:00Z">
                <w:rPr>
                  <w:rFonts w:ascii="Times New Roman" w:eastAsia="Times New Roman" w:hAnsi="Times New Roman" w:cs="David"/>
                  <w:smallCaps/>
                  <w:sz w:val="26"/>
                  <w:szCs w:val="26"/>
                  <w:rtl/>
                  <w:lang w:eastAsia="en-US"/>
                </w:rPr>
              </w:rPrChange>
            </w:rPr>
            <w:delText xml:space="preserve"> </w:delText>
          </w:r>
          <w:r w:rsidR="00336421" w:rsidRPr="002E5149" w:rsidDel="00BB41C6">
            <w:rPr>
              <w:rFonts w:cs="David" w:hint="eastAsia"/>
              <w:color w:val="FF0000"/>
              <w:sz w:val="26"/>
              <w:szCs w:val="26"/>
              <w:rtl/>
              <w:lang w:eastAsia="en-US"/>
              <w:rPrChange w:id="243" w:author="Administrator" w:date="2013-12-11T19:11:00Z">
                <w:rPr>
                  <w:rFonts w:ascii="Times New Roman" w:eastAsia="Times New Roman" w:hAnsi="Times New Roman" w:cs="David" w:hint="eastAsia"/>
                  <w:smallCaps/>
                  <w:sz w:val="26"/>
                  <w:szCs w:val="26"/>
                  <w:rtl/>
                  <w:lang w:eastAsia="en-US"/>
                </w:rPr>
              </w:rPrChange>
            </w:rPr>
            <w:delText>המציג</w:delText>
          </w:r>
          <w:r w:rsidR="00336421" w:rsidRPr="002E5149" w:rsidDel="00BB41C6">
            <w:rPr>
              <w:rFonts w:cs="David"/>
              <w:color w:val="FF0000"/>
              <w:sz w:val="26"/>
              <w:szCs w:val="26"/>
              <w:rtl/>
              <w:lang w:eastAsia="en-US"/>
              <w:rPrChange w:id="244" w:author="Administrator" w:date="2013-12-11T19:11:00Z">
                <w:rPr>
                  <w:rFonts w:ascii="Times New Roman" w:eastAsia="Times New Roman" w:hAnsi="Times New Roman" w:cs="David"/>
                  <w:smallCaps/>
                  <w:sz w:val="26"/>
                  <w:szCs w:val="26"/>
                  <w:rtl/>
                  <w:lang w:eastAsia="en-US"/>
                </w:rPr>
              </w:rPrChange>
            </w:rPr>
            <w:delText xml:space="preserve"> </w:delText>
          </w:r>
          <w:r w:rsidR="00336421" w:rsidRPr="002E5149" w:rsidDel="00BB41C6">
            <w:rPr>
              <w:rFonts w:cs="David" w:hint="eastAsia"/>
              <w:color w:val="FF0000"/>
              <w:sz w:val="26"/>
              <w:szCs w:val="26"/>
              <w:rtl/>
              <w:lang w:eastAsia="en-US"/>
              <w:rPrChange w:id="245" w:author="Administrator" w:date="2013-12-11T19:11:00Z">
                <w:rPr>
                  <w:rFonts w:ascii="Times New Roman" w:eastAsia="Times New Roman" w:hAnsi="Times New Roman" w:cs="David" w:hint="eastAsia"/>
                  <w:smallCaps/>
                  <w:sz w:val="26"/>
                  <w:szCs w:val="26"/>
                  <w:rtl/>
                  <w:lang w:eastAsia="en-US"/>
                </w:rPr>
              </w:rPrChange>
            </w:rPr>
            <w:delText>את</w:delText>
          </w:r>
          <w:r w:rsidR="00336421" w:rsidRPr="002E5149" w:rsidDel="00BB41C6">
            <w:rPr>
              <w:rFonts w:cs="David"/>
              <w:color w:val="FF0000"/>
              <w:sz w:val="26"/>
              <w:szCs w:val="26"/>
              <w:rtl/>
              <w:lang w:eastAsia="en-US"/>
              <w:rPrChange w:id="246" w:author="Administrator" w:date="2013-12-11T19:11:00Z">
                <w:rPr>
                  <w:rFonts w:ascii="Times New Roman" w:eastAsia="Times New Roman" w:hAnsi="Times New Roman" w:cs="David"/>
                  <w:smallCaps/>
                  <w:sz w:val="26"/>
                  <w:szCs w:val="26"/>
                  <w:rtl/>
                  <w:lang w:eastAsia="en-US"/>
                </w:rPr>
              </w:rPrChange>
            </w:rPr>
            <w:delText xml:space="preserve"> </w:delText>
          </w:r>
          <w:r w:rsidR="00336421" w:rsidRPr="002E5149" w:rsidDel="00BB41C6">
            <w:rPr>
              <w:rFonts w:cs="David" w:hint="eastAsia"/>
              <w:color w:val="FF0000"/>
              <w:sz w:val="26"/>
              <w:szCs w:val="26"/>
              <w:rtl/>
              <w:lang w:eastAsia="en-US"/>
              <w:rPrChange w:id="247" w:author="Administrator" w:date="2013-12-11T19:11:00Z">
                <w:rPr>
                  <w:rFonts w:ascii="Times New Roman" w:eastAsia="Times New Roman" w:hAnsi="Times New Roman" w:cs="David" w:hint="eastAsia"/>
                  <w:smallCaps/>
                  <w:sz w:val="26"/>
                  <w:szCs w:val="26"/>
                  <w:rtl/>
                  <w:lang w:eastAsia="en-US"/>
                </w:rPr>
              </w:rPrChange>
            </w:rPr>
            <w:delText>התהליך</w:delText>
          </w:r>
        </w:del>
      </w:ins>
    </w:p>
    <w:p w:rsidR="00281A4C" w:rsidRDefault="00BB41C6" w:rsidP="00281A4C">
      <w:pPr>
        <w:bidi/>
        <w:ind w:left="512"/>
        <w:rPr>
          <w:ins w:id="248" w:author="Administrator" w:date="2013-12-11T18:31:00Z"/>
          <w:rFonts w:ascii="Times New Roman" w:eastAsia="Times New Roman" w:hAnsi="Times New Roman" w:cs="David"/>
          <w:smallCaps/>
          <w:rtl/>
          <w:lang w:eastAsia="en-US"/>
        </w:rPr>
      </w:pPr>
      <w:ins w:id="249" w:author="Administrator" w:date="2013-12-11T18:31:00Z">
        <w:r>
          <w:rPr>
            <w:noProof/>
            <w:lang w:eastAsia="en-US"/>
          </w:rPr>
          <w:drawing>
            <wp:anchor distT="0" distB="0" distL="114300" distR="114300" simplePos="0" relativeHeight="251661312" behindDoc="0" locked="0" layoutInCell="1" allowOverlap="1" wp14:anchorId="23AE0A6F" wp14:editId="66D2FCF8">
              <wp:simplePos x="0" y="0"/>
              <wp:positionH relativeFrom="column">
                <wp:posOffset>-57785</wp:posOffset>
              </wp:positionH>
              <wp:positionV relativeFrom="paragraph">
                <wp:posOffset>304165</wp:posOffset>
              </wp:positionV>
              <wp:extent cx="5490845" cy="3423920"/>
              <wp:effectExtent l="0" t="0" r="0" b="508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90845" cy="3423920"/>
                      </a:xfrm>
                      <a:prstGeom prst="rect">
                        <a:avLst/>
                      </a:prstGeom>
                      <a:noFill/>
                    </pic:spPr>
                  </pic:pic>
                </a:graphicData>
              </a:graphic>
              <wp14:sizeRelH relativeFrom="page">
                <wp14:pctWidth>0</wp14:pctWidth>
              </wp14:sizeRelH>
              <wp14:sizeRelV relativeFrom="page">
                <wp14:pctHeight>0</wp14:pctHeight>
              </wp14:sizeRelV>
            </wp:anchor>
          </w:drawing>
        </w:r>
      </w:ins>
    </w:p>
    <w:p w:rsidR="00BB41C6" w:rsidRDefault="00BB41C6">
      <w:pPr>
        <w:bidi/>
        <w:ind w:left="512"/>
        <w:rPr>
          <w:ins w:id="250" w:author="Administrator" w:date="2013-12-11T18:31:00Z"/>
          <w:rFonts w:ascii="Times New Roman" w:eastAsia="Times New Roman" w:hAnsi="Times New Roman" w:cs="David"/>
          <w:smallCaps/>
          <w:rtl/>
          <w:lang w:eastAsia="en-US"/>
        </w:rPr>
        <w:pPrChange w:id="251" w:author="Administrator" w:date="2013-12-11T18:31:00Z">
          <w:pPr>
            <w:bidi/>
            <w:ind w:left="512"/>
          </w:pPr>
        </w:pPrChange>
      </w:pPr>
    </w:p>
    <w:p w:rsidR="00BB41C6" w:rsidRPr="00A008F9" w:rsidRDefault="00BB41C6">
      <w:pPr>
        <w:bidi/>
        <w:ind w:left="512"/>
        <w:rPr>
          <w:rFonts w:ascii="Times New Roman" w:eastAsia="Times New Roman" w:hAnsi="Times New Roman" w:cs="David"/>
          <w:smallCaps/>
          <w:rtl/>
          <w:lang w:eastAsia="en-US"/>
        </w:rPr>
        <w:pPrChange w:id="252" w:author="Administrator" w:date="2013-12-11T18:31:00Z">
          <w:pPr>
            <w:bidi/>
            <w:ind w:left="512"/>
          </w:pPr>
        </w:pPrChange>
      </w:pPr>
    </w:p>
    <w:p w:rsidR="00281A4C" w:rsidRPr="00366286" w:rsidRDefault="00281A4C" w:rsidP="00A24BE5">
      <w:pPr>
        <w:pStyle w:val="ListParagraph"/>
        <w:numPr>
          <w:ilvl w:val="0"/>
          <w:numId w:val="11"/>
        </w:numPr>
        <w:bidi/>
        <w:rPr>
          <w:rFonts w:ascii="Times New Roman" w:eastAsia="Times New Roman" w:hAnsi="Times New Roman" w:cs="David"/>
          <w:smallCaps/>
          <w:rtl/>
          <w:lang w:eastAsia="en-US"/>
        </w:rPr>
      </w:pPr>
      <w:r w:rsidRPr="008F1202">
        <w:rPr>
          <w:rFonts w:ascii="Times New Roman" w:eastAsia="Times New Roman" w:hAnsi="Times New Roman" w:cs="David" w:hint="cs"/>
          <w:b/>
          <w:bCs/>
          <w:smallCaps/>
          <w:u w:val="single"/>
          <w:rtl/>
          <w:lang w:eastAsia="en-US"/>
        </w:rPr>
        <w:t xml:space="preserve">פתיחת </w:t>
      </w:r>
      <w:r w:rsidR="00366286" w:rsidRPr="008F1202">
        <w:rPr>
          <w:rFonts w:ascii="Times New Roman" w:eastAsia="Times New Roman" w:hAnsi="Times New Roman" w:cs="David" w:hint="cs"/>
          <w:b/>
          <w:bCs/>
          <w:smallCaps/>
          <w:u w:val="single"/>
          <w:rtl/>
          <w:lang w:eastAsia="en-US"/>
        </w:rPr>
        <w:t>הזמנת עבודה</w:t>
      </w:r>
      <w:r w:rsidR="00A208FE">
        <w:rPr>
          <w:rFonts w:ascii="Times New Roman" w:eastAsia="Times New Roman" w:hAnsi="Times New Roman" w:cs="David" w:hint="cs"/>
          <w:b/>
          <w:bCs/>
          <w:smallCaps/>
          <w:rtl/>
          <w:lang w:eastAsia="en-US"/>
        </w:rPr>
        <w:t>:</w:t>
      </w:r>
      <w:r w:rsidR="00491979" w:rsidRPr="00366286">
        <w:rPr>
          <w:rFonts w:ascii="Times New Roman" w:eastAsia="Times New Roman" w:hAnsi="Times New Roman" w:cs="David" w:hint="cs"/>
          <w:smallCaps/>
          <w:rtl/>
          <w:lang w:eastAsia="en-US"/>
        </w:rPr>
        <w:t xml:space="preserve"> </w:t>
      </w:r>
      <w:r w:rsidRPr="00366286">
        <w:rPr>
          <w:rFonts w:ascii="Times New Roman" w:eastAsia="Times New Roman" w:hAnsi="Times New Roman" w:cs="David" w:hint="cs"/>
          <w:smallCaps/>
          <w:rtl/>
          <w:lang w:eastAsia="en-US"/>
        </w:rPr>
        <w:t xml:space="preserve">מנהלת </w:t>
      </w:r>
      <w:r w:rsidR="00CB1955">
        <w:rPr>
          <w:rFonts w:ascii="Times New Roman" w:eastAsia="Times New Roman" w:hAnsi="Times New Roman" w:cs="David" w:hint="cs"/>
          <w:smallCaps/>
          <w:rtl/>
          <w:lang w:eastAsia="en-US"/>
        </w:rPr>
        <w:t>ה</w:t>
      </w:r>
      <w:r w:rsidRPr="00366286">
        <w:rPr>
          <w:rFonts w:ascii="Times New Roman" w:eastAsia="Times New Roman" w:hAnsi="Times New Roman" w:cs="David" w:hint="cs"/>
          <w:smallCaps/>
          <w:rtl/>
          <w:lang w:eastAsia="en-US"/>
        </w:rPr>
        <w:t>מכירות אחראית לתמחור</w:t>
      </w:r>
      <w:r w:rsidR="00E436E6">
        <w:rPr>
          <w:rFonts w:ascii="Times New Roman" w:eastAsia="Times New Roman" w:hAnsi="Times New Roman" w:cs="David" w:hint="cs"/>
          <w:smallCaps/>
          <w:rtl/>
          <w:lang w:eastAsia="en-US"/>
        </w:rPr>
        <w:t xml:space="preserve"> -</w:t>
      </w:r>
      <w:r w:rsidRPr="00366286">
        <w:rPr>
          <w:rFonts w:ascii="Times New Roman" w:eastAsia="Times New Roman" w:hAnsi="Times New Roman" w:cs="David" w:hint="cs"/>
          <w:smallCaps/>
          <w:rtl/>
          <w:lang w:eastAsia="en-US"/>
        </w:rPr>
        <w:t xml:space="preserve"> הצעת המחיר ללקוח</w:t>
      </w:r>
      <w:r w:rsidR="00557D87">
        <w:rPr>
          <w:rFonts w:ascii="Times New Roman" w:eastAsia="Times New Roman" w:hAnsi="Times New Roman" w:cs="David" w:hint="cs"/>
          <w:smallCaps/>
          <w:rtl/>
          <w:lang w:eastAsia="en-US"/>
        </w:rPr>
        <w:t>,</w:t>
      </w:r>
      <w:r w:rsidRPr="00366286">
        <w:rPr>
          <w:rFonts w:ascii="Times New Roman" w:eastAsia="Times New Roman" w:hAnsi="Times New Roman" w:cs="David" w:hint="cs"/>
          <w:smallCaps/>
          <w:rtl/>
          <w:lang w:eastAsia="en-US"/>
        </w:rPr>
        <w:t xml:space="preserve"> ובהסכמתו נחתם חוזה ומוציאים הזמנת עבודה.</w:t>
      </w:r>
    </w:p>
    <w:p w:rsidR="00281A4C" w:rsidRDefault="00281A4C" w:rsidP="00DB539A">
      <w:pPr>
        <w:bidi/>
        <w:ind w:left="872"/>
        <w:rPr>
          <w:rFonts w:ascii="Times New Roman" w:eastAsia="Times New Roman" w:hAnsi="Times New Roman" w:cs="David"/>
          <w:smallCaps/>
          <w:rtl/>
          <w:lang w:eastAsia="en-US"/>
        </w:rPr>
      </w:pPr>
      <w:r w:rsidRPr="00A008F9">
        <w:rPr>
          <w:rFonts w:ascii="Times New Roman" w:eastAsia="Times New Roman" w:hAnsi="Times New Roman" w:cs="David" w:hint="cs"/>
          <w:smallCaps/>
          <w:rtl/>
          <w:lang w:eastAsia="en-US"/>
        </w:rPr>
        <w:t>(הלקוח מתקדם בשטח בהתאם לתוכניות אד</w:t>
      </w:r>
      <w:r w:rsidR="003629BB">
        <w:rPr>
          <w:rFonts w:ascii="Times New Roman" w:eastAsia="Times New Roman" w:hAnsi="Times New Roman" w:cs="David" w:hint="cs"/>
          <w:smallCaps/>
          <w:rtl/>
          <w:lang w:eastAsia="en-US"/>
        </w:rPr>
        <w:t>ריכליות + הנחיות שקיבל ממאסטרו עד לסיום ה</w:t>
      </w:r>
      <w:r w:rsidRPr="00A008F9">
        <w:rPr>
          <w:rFonts w:ascii="Times New Roman" w:eastAsia="Times New Roman" w:hAnsi="Times New Roman" w:cs="David" w:hint="cs"/>
          <w:smallCaps/>
          <w:rtl/>
          <w:lang w:eastAsia="en-US"/>
        </w:rPr>
        <w:t>שלד)</w:t>
      </w:r>
      <w:r w:rsidR="00491979" w:rsidRPr="00A008F9">
        <w:rPr>
          <w:rFonts w:ascii="Times New Roman" w:eastAsia="Times New Roman" w:hAnsi="Times New Roman" w:cs="David" w:hint="cs"/>
          <w:smallCaps/>
          <w:rtl/>
          <w:lang w:eastAsia="en-US"/>
        </w:rPr>
        <w:t>.</w:t>
      </w:r>
    </w:p>
    <w:p w:rsidR="00DB539A" w:rsidRPr="00DB539A" w:rsidRDefault="00DB539A" w:rsidP="00DB539A">
      <w:pPr>
        <w:bidi/>
        <w:ind w:left="872"/>
        <w:rPr>
          <w:rFonts w:ascii="Times New Roman" w:eastAsia="Times New Roman" w:hAnsi="Times New Roman" w:cs="David"/>
          <w:smallCaps/>
          <w:rtl/>
          <w:lang w:eastAsia="en-US"/>
        </w:rPr>
      </w:pPr>
    </w:p>
    <w:p w:rsidR="004A5573" w:rsidRPr="008F1202" w:rsidRDefault="00617288">
      <w:pPr>
        <w:pStyle w:val="ListParagraph"/>
        <w:numPr>
          <w:ilvl w:val="0"/>
          <w:numId w:val="11"/>
        </w:numPr>
        <w:bidi/>
        <w:rPr>
          <w:rFonts w:cs="David"/>
          <w:b/>
          <w:bCs/>
          <w:rtl/>
        </w:rPr>
        <w:pPrChange w:id="253" w:author="Administrator" w:date="2013-12-11T18:12:00Z">
          <w:pPr>
            <w:pStyle w:val="ListParagraph"/>
            <w:numPr>
              <w:numId w:val="11"/>
            </w:numPr>
            <w:bidi/>
            <w:ind w:left="872" w:hanging="360"/>
          </w:pPr>
        </w:pPrChange>
      </w:pPr>
      <w:r w:rsidRPr="008F1202">
        <w:rPr>
          <w:rFonts w:cs="David" w:hint="cs"/>
          <w:b/>
          <w:bCs/>
          <w:u w:val="single"/>
          <w:rtl/>
        </w:rPr>
        <w:t>משקוף עיו</w:t>
      </w:r>
      <w:r w:rsidRPr="00557D87">
        <w:rPr>
          <w:rFonts w:cs="David" w:hint="cs"/>
          <w:b/>
          <w:bCs/>
          <w:u w:val="single"/>
          <w:rtl/>
        </w:rPr>
        <w:t>ור</w:t>
      </w:r>
      <w:r w:rsidR="00557D87" w:rsidRPr="00557D87">
        <w:rPr>
          <w:rFonts w:cs="David" w:hint="cs"/>
          <w:b/>
          <w:bCs/>
          <w:u w:val="single"/>
          <w:rtl/>
        </w:rPr>
        <w:t xml:space="preserve"> </w:t>
      </w:r>
      <w:r w:rsidR="00557D87" w:rsidRPr="00557D87">
        <w:rPr>
          <w:rFonts w:cs="David"/>
          <w:b/>
          <w:bCs/>
          <w:u w:val="single"/>
          <w:rtl/>
        </w:rPr>
        <w:t>–</w:t>
      </w:r>
      <w:r w:rsidR="00557D87" w:rsidRPr="00557D87">
        <w:rPr>
          <w:rFonts w:cs="David" w:hint="cs"/>
          <w:b/>
          <w:bCs/>
          <w:u w:val="single"/>
          <w:rtl/>
        </w:rPr>
        <w:t xml:space="preserve"> שלבי עבודה</w:t>
      </w:r>
      <w:ins w:id="254" w:author="Boaz Nissimov" w:date="2013-12-09T13:24:00Z">
        <w:r w:rsidR="00F26752">
          <w:rPr>
            <w:rFonts w:cs="David" w:hint="cs"/>
            <w:b/>
            <w:bCs/>
            <w:rtl/>
          </w:rPr>
          <w:t>:</w:t>
        </w:r>
      </w:ins>
      <w:ins w:id="255" w:author="Administrator" w:date="2013-12-11T18:12:00Z">
        <w:r w:rsidR="003868B9">
          <w:rPr>
            <w:rFonts w:cs="David" w:hint="cs"/>
            <w:b/>
            <w:bCs/>
            <w:rtl/>
          </w:rPr>
          <w:t xml:space="preserve"> (</w:t>
        </w:r>
      </w:ins>
      <w:ins w:id="256" w:author="Boaz Nissimov" w:date="2013-12-09T13:41:00Z">
        <w:del w:id="257" w:author="Administrator" w:date="2013-12-11T18:12:00Z">
          <w:r w:rsidR="001E3162" w:rsidRPr="003868B9" w:rsidDel="003868B9">
            <w:rPr>
              <w:rFonts w:cs="David"/>
              <w:b/>
              <w:bCs/>
              <w:u w:val="single"/>
              <w:rtl/>
              <w:rPrChange w:id="258" w:author="Administrator" w:date="2013-12-11T18:11:00Z">
                <w:rPr>
                  <w:rFonts w:cs="David"/>
                  <w:b/>
                  <w:bCs/>
                  <w:rtl/>
                </w:rPr>
              </w:rPrChange>
            </w:rPr>
            <w:delText xml:space="preserve"> </w:delText>
          </w:r>
        </w:del>
      </w:ins>
      <w:ins w:id="259" w:author="Administrator" w:date="2013-12-11T18:10:00Z">
        <w:r w:rsidR="003868B9" w:rsidRPr="003868B9">
          <w:rPr>
            <w:rFonts w:cs="David"/>
            <w:u w:val="single"/>
            <w:rtl/>
            <w:rPrChange w:id="260" w:author="Administrator" w:date="2013-12-11T18:11:00Z">
              <w:rPr>
                <w:rFonts w:cs="David"/>
                <w:rtl/>
              </w:rPr>
            </w:rPrChange>
          </w:rPr>
          <w:fldChar w:fldCharType="begin"/>
        </w:r>
        <w:r w:rsidR="003868B9" w:rsidRPr="003868B9">
          <w:rPr>
            <w:rFonts w:cs="David"/>
            <w:u w:val="single"/>
            <w:rtl/>
            <w:rPrChange w:id="261" w:author="Administrator" w:date="2013-12-11T18:11:00Z">
              <w:rPr>
                <w:rFonts w:cs="David"/>
                <w:color w:val="FF0000"/>
                <w:rtl/>
              </w:rPr>
            </w:rPrChange>
          </w:rPr>
          <w:instrText xml:space="preserve"> </w:instrText>
        </w:r>
        <w:r w:rsidR="003868B9" w:rsidRPr="003868B9">
          <w:rPr>
            <w:rFonts w:cs="David"/>
            <w:u w:val="single"/>
            <w:rPrChange w:id="262" w:author="Administrator" w:date="2013-12-11T18:11:00Z">
              <w:rPr>
                <w:rFonts w:cs="David"/>
                <w:color w:val="FF0000"/>
              </w:rPr>
            </w:rPrChange>
          </w:rPr>
          <w:instrText>REF</w:instrText>
        </w:r>
        <w:r w:rsidR="003868B9" w:rsidRPr="003868B9">
          <w:rPr>
            <w:rFonts w:cs="David"/>
            <w:u w:val="single"/>
            <w:rtl/>
            <w:rPrChange w:id="263" w:author="Administrator" w:date="2013-12-11T18:11:00Z">
              <w:rPr>
                <w:rFonts w:cs="David"/>
                <w:color w:val="FF0000"/>
                <w:rtl/>
              </w:rPr>
            </w:rPrChange>
          </w:rPr>
          <w:instrText xml:space="preserve"> _</w:instrText>
        </w:r>
        <w:r w:rsidR="003868B9" w:rsidRPr="003868B9">
          <w:rPr>
            <w:rFonts w:cs="David"/>
            <w:u w:val="single"/>
            <w:rPrChange w:id="264" w:author="Administrator" w:date="2013-12-11T18:11:00Z">
              <w:rPr>
                <w:rFonts w:cs="David"/>
                <w:color w:val="FF0000"/>
              </w:rPr>
            </w:rPrChange>
          </w:rPr>
          <w:instrText>Ref374548765 \r \h</w:instrText>
        </w:r>
        <w:r w:rsidR="003868B9" w:rsidRPr="003868B9">
          <w:rPr>
            <w:rFonts w:cs="David"/>
            <w:u w:val="single"/>
            <w:rtl/>
            <w:rPrChange w:id="265" w:author="Administrator" w:date="2013-12-11T18:11:00Z">
              <w:rPr>
                <w:rFonts w:cs="David"/>
                <w:color w:val="FF0000"/>
                <w:rtl/>
              </w:rPr>
            </w:rPrChange>
          </w:rPr>
          <w:instrText xml:space="preserve"> </w:instrText>
        </w:r>
      </w:ins>
      <w:r w:rsidR="003868B9">
        <w:rPr>
          <w:rFonts w:cs="David"/>
          <w:u w:val="single"/>
          <w:rtl/>
        </w:rPr>
        <w:instrText xml:space="preserve"> \* </w:instrText>
      </w:r>
      <w:r w:rsidR="003868B9">
        <w:rPr>
          <w:rFonts w:cs="David"/>
          <w:u w:val="single"/>
        </w:rPr>
        <w:instrText>MERGEFORMAT</w:instrText>
      </w:r>
      <w:r w:rsidR="003868B9">
        <w:rPr>
          <w:rFonts w:cs="David"/>
          <w:u w:val="single"/>
          <w:rtl/>
        </w:rPr>
        <w:instrText xml:space="preserve"> </w:instrText>
      </w:r>
      <w:r w:rsidR="003868B9" w:rsidRPr="003868B9">
        <w:rPr>
          <w:rFonts w:cs="David"/>
          <w:u w:val="single"/>
          <w:rtl/>
          <w:rPrChange w:id="266" w:author="Administrator" w:date="2013-12-11T18:11:00Z">
            <w:rPr>
              <w:rFonts w:cs="David"/>
              <w:u w:val="single"/>
              <w:rtl/>
            </w:rPr>
          </w:rPrChange>
        </w:rPr>
      </w:r>
      <w:r w:rsidR="003868B9" w:rsidRPr="003868B9">
        <w:rPr>
          <w:rFonts w:cs="David"/>
          <w:u w:val="single"/>
          <w:rtl/>
          <w:rPrChange w:id="267" w:author="Administrator" w:date="2013-12-11T18:11:00Z">
            <w:rPr>
              <w:rFonts w:cs="David"/>
              <w:rtl/>
            </w:rPr>
          </w:rPrChange>
        </w:rPr>
        <w:fldChar w:fldCharType="separate"/>
      </w:r>
      <w:ins w:id="268" w:author="Administrator" w:date="2013-12-11T18:10:00Z">
        <w:r w:rsidR="003868B9" w:rsidRPr="003868B9">
          <w:rPr>
            <w:rFonts w:cs="David"/>
            <w:u w:val="single"/>
            <w:cs/>
            <w:rPrChange w:id="269" w:author="Administrator" w:date="2013-12-11T18:11:00Z">
              <w:rPr>
                <w:rFonts w:cs="David"/>
                <w:color w:val="FF0000"/>
                <w:cs/>
              </w:rPr>
            </w:rPrChange>
          </w:rPr>
          <w:t>‎</w:t>
        </w:r>
      </w:ins>
      <w:ins w:id="270" w:author="Administrator" w:date="2013-12-11T18:12:00Z">
        <w:r w:rsidR="003868B9" w:rsidRPr="003868B9">
          <w:rPr>
            <w:rFonts w:cs="David" w:hint="cs"/>
            <w:rtl/>
            <w:rPrChange w:id="271" w:author="Administrator" w:date="2013-12-11T18:12:00Z">
              <w:rPr>
                <w:rFonts w:cs="David" w:hint="cs"/>
                <w:u w:val="single"/>
                <w:rtl/>
              </w:rPr>
            </w:rPrChange>
          </w:rPr>
          <w:t>ראה</w:t>
        </w:r>
        <w:r w:rsidR="003868B9" w:rsidRPr="003868B9">
          <w:rPr>
            <w:rFonts w:cs="David"/>
            <w:rtl/>
            <w:rPrChange w:id="272" w:author="Administrator" w:date="2013-12-11T18:12:00Z">
              <w:rPr>
                <w:rFonts w:cs="David"/>
                <w:u w:val="single"/>
                <w:rtl/>
              </w:rPr>
            </w:rPrChange>
          </w:rPr>
          <w:t xml:space="preserve"> </w:t>
        </w:r>
        <w:r w:rsidR="003868B9" w:rsidRPr="003868B9">
          <w:rPr>
            <w:rFonts w:cs="David" w:hint="cs"/>
            <w:rtl/>
            <w:rPrChange w:id="273" w:author="Administrator" w:date="2013-12-11T18:12:00Z">
              <w:rPr>
                <w:rFonts w:cs="David" w:hint="cs"/>
                <w:u w:val="single"/>
                <w:rtl/>
              </w:rPr>
            </w:rPrChange>
          </w:rPr>
          <w:t>ערך</w:t>
        </w:r>
        <w:r w:rsidR="003868B9" w:rsidRPr="003868B9">
          <w:rPr>
            <w:rFonts w:cs="David"/>
            <w:rtl/>
            <w:rPrChange w:id="274" w:author="Administrator" w:date="2013-12-11T18:12:00Z">
              <w:rPr>
                <w:rFonts w:cs="David"/>
                <w:u w:val="single"/>
                <w:rtl/>
              </w:rPr>
            </w:rPrChange>
          </w:rPr>
          <w:t xml:space="preserve"> 2.4</w:t>
        </w:r>
      </w:ins>
      <w:ins w:id="275" w:author="Administrator" w:date="2013-12-11T18:10:00Z">
        <w:r w:rsidR="003868B9" w:rsidRPr="003868B9">
          <w:rPr>
            <w:rFonts w:cs="David"/>
            <w:u w:val="single"/>
            <w:rtl/>
            <w:rPrChange w:id="276" w:author="Administrator" w:date="2013-12-11T18:11:00Z">
              <w:rPr>
                <w:rFonts w:cs="David"/>
                <w:rtl/>
              </w:rPr>
            </w:rPrChange>
          </w:rPr>
          <w:fldChar w:fldCharType="end"/>
        </w:r>
      </w:ins>
      <w:ins w:id="277" w:author="Boaz Nissimov" w:date="2013-12-09T13:41:00Z">
        <w:del w:id="278" w:author="Administrator" w:date="2013-12-11T18:05:00Z">
          <w:r w:rsidR="001E3162" w:rsidRPr="00DB6972" w:rsidDel="003868B9">
            <w:rPr>
              <w:rFonts w:cs="David" w:hint="cs"/>
              <w:color w:val="FF0000"/>
              <w:rtl/>
            </w:rPr>
            <w:delText>( מה זה ?)</w:delText>
          </w:r>
          <w:r w:rsidR="001E3162" w:rsidDel="003868B9">
            <w:rPr>
              <w:rFonts w:cs="David" w:hint="cs"/>
              <w:rtl/>
            </w:rPr>
            <w:delText xml:space="preserve"> </w:delText>
          </w:r>
          <w:r w:rsidR="001E3162" w:rsidDel="003868B9">
            <w:rPr>
              <w:rFonts w:cs="David"/>
              <w:rtl/>
            </w:rPr>
            <w:delText>–</w:delText>
          </w:r>
          <w:r w:rsidR="001E3162" w:rsidDel="003868B9">
            <w:rPr>
              <w:rFonts w:cs="David" w:hint="cs"/>
              <w:rtl/>
            </w:rPr>
            <w:delText xml:space="preserve"> </w:delText>
          </w:r>
          <w:r w:rsidR="001E3162" w:rsidRPr="00DB6972" w:rsidDel="003868B9">
            <w:rPr>
              <w:rFonts w:cs="David" w:hint="cs"/>
              <w:color w:val="C00000"/>
              <w:rtl/>
            </w:rPr>
            <w:delText>אפשר להפנות לסעיף 2.4</w:delText>
          </w:r>
          <w:r w:rsidR="001E3162" w:rsidDel="003868B9">
            <w:rPr>
              <w:rFonts w:cs="David" w:hint="cs"/>
              <w:color w:val="C00000"/>
              <w:rtl/>
            </w:rPr>
            <w:delText xml:space="preserve"> אם המושג מוסבר שם</w:delText>
          </w:r>
        </w:del>
      </w:ins>
      <w:del w:id="279" w:author="Administrator" w:date="2013-12-11T18:10:00Z">
        <w:r w:rsidR="00173BAB" w:rsidDel="003868B9">
          <w:rPr>
            <w:rFonts w:cs="David" w:hint="cs"/>
            <w:b/>
            <w:bCs/>
            <w:rtl/>
          </w:rPr>
          <w:delText>:</w:delText>
        </w:r>
      </w:del>
      <w:ins w:id="280" w:author="Administrator" w:date="2013-12-11T18:12:00Z">
        <w:r w:rsidR="003868B9">
          <w:rPr>
            <w:rFonts w:cs="David" w:hint="cs"/>
            <w:b/>
            <w:bCs/>
            <w:rtl/>
          </w:rPr>
          <w:t>)</w:t>
        </w:r>
      </w:ins>
    </w:p>
    <w:p w:rsidR="00281A4C" w:rsidRPr="00617288" w:rsidRDefault="00281A4C" w:rsidP="00A24BE5">
      <w:pPr>
        <w:pStyle w:val="ListParagraph"/>
        <w:numPr>
          <w:ilvl w:val="0"/>
          <w:numId w:val="10"/>
        </w:numPr>
        <w:bidi/>
        <w:ind w:left="1079"/>
        <w:rPr>
          <w:rFonts w:cs="David"/>
          <w:rtl/>
        </w:rPr>
      </w:pPr>
      <w:r w:rsidRPr="00617288">
        <w:rPr>
          <w:rFonts w:cs="David" w:hint="cs"/>
          <w:rtl/>
        </w:rPr>
        <w:t>מדידה</w:t>
      </w:r>
    </w:p>
    <w:p w:rsidR="00281A4C" w:rsidRPr="00617288" w:rsidRDefault="00281A4C" w:rsidP="00A24BE5">
      <w:pPr>
        <w:pStyle w:val="ListParagraph"/>
        <w:numPr>
          <w:ilvl w:val="0"/>
          <w:numId w:val="10"/>
        </w:numPr>
        <w:bidi/>
        <w:ind w:left="1079"/>
        <w:rPr>
          <w:rFonts w:cs="David"/>
          <w:rtl/>
        </w:rPr>
      </w:pPr>
      <w:r w:rsidRPr="00617288">
        <w:rPr>
          <w:rFonts w:cs="David" w:hint="cs"/>
          <w:rtl/>
        </w:rPr>
        <w:t>תכנון</w:t>
      </w:r>
    </w:p>
    <w:p w:rsidR="00281A4C" w:rsidRPr="00617288" w:rsidRDefault="00281A4C" w:rsidP="00557D87">
      <w:pPr>
        <w:pStyle w:val="ListParagraph"/>
        <w:numPr>
          <w:ilvl w:val="0"/>
          <w:numId w:val="10"/>
        </w:numPr>
        <w:bidi/>
        <w:ind w:left="1079"/>
        <w:rPr>
          <w:rFonts w:cs="David"/>
          <w:rtl/>
        </w:rPr>
      </w:pPr>
      <w:r w:rsidRPr="00617288">
        <w:rPr>
          <w:rFonts w:cs="David" w:hint="cs"/>
          <w:rtl/>
        </w:rPr>
        <w:t>הזמנה</w:t>
      </w:r>
    </w:p>
    <w:p w:rsidR="00281A4C" w:rsidRPr="00617288" w:rsidRDefault="00281A4C" w:rsidP="00557D87">
      <w:pPr>
        <w:pStyle w:val="ListParagraph"/>
        <w:numPr>
          <w:ilvl w:val="0"/>
          <w:numId w:val="10"/>
        </w:numPr>
        <w:bidi/>
        <w:ind w:left="1079"/>
        <w:rPr>
          <w:rFonts w:cs="David"/>
          <w:rtl/>
        </w:rPr>
      </w:pPr>
      <w:r w:rsidRPr="00617288">
        <w:rPr>
          <w:rFonts w:cs="David" w:hint="cs"/>
          <w:rtl/>
        </w:rPr>
        <w:t>התקנה</w:t>
      </w:r>
    </w:p>
    <w:p w:rsidR="00281A4C" w:rsidRPr="00A008F9" w:rsidRDefault="00281A4C" w:rsidP="00281A4C">
      <w:pPr>
        <w:bidi/>
        <w:ind w:left="512"/>
        <w:rPr>
          <w:rFonts w:cs="David"/>
          <w:rtl/>
        </w:rPr>
      </w:pPr>
    </w:p>
    <w:p w:rsidR="00613589" w:rsidRDefault="00281A4C">
      <w:pPr>
        <w:pStyle w:val="ListParagraph"/>
        <w:numPr>
          <w:ilvl w:val="0"/>
          <w:numId w:val="16"/>
        </w:numPr>
        <w:bidi/>
        <w:rPr>
          <w:rFonts w:cs="David"/>
        </w:rPr>
        <w:pPrChange w:id="281" w:author="Administrator" w:date="2013-12-11T18:37:00Z">
          <w:pPr>
            <w:pStyle w:val="ListParagraph"/>
            <w:numPr>
              <w:numId w:val="16"/>
            </w:numPr>
            <w:bidi/>
            <w:ind w:left="1232" w:hanging="360"/>
          </w:pPr>
        </w:pPrChange>
      </w:pPr>
      <w:r w:rsidRPr="001D0CF3">
        <w:rPr>
          <w:rFonts w:cs="David" w:hint="cs"/>
          <w:rtl/>
        </w:rPr>
        <w:t>הלקוח מתקדם בשטח</w:t>
      </w:r>
      <w:r w:rsidR="002B26F5" w:rsidRPr="001D0CF3">
        <w:rPr>
          <w:rFonts w:cs="David" w:hint="cs"/>
          <w:rtl/>
        </w:rPr>
        <w:t xml:space="preserve"> </w:t>
      </w:r>
      <w:r w:rsidR="00613589">
        <w:rPr>
          <w:rFonts w:cs="David" w:hint="cs"/>
          <w:rtl/>
        </w:rPr>
        <w:t>וצריך להתריע לקראת סיום טיח שחו</w:t>
      </w:r>
      <w:ins w:id="282" w:author="Administrator" w:date="2013-12-11T18:37:00Z">
        <w:r w:rsidR="00171243">
          <w:rPr>
            <w:rFonts w:cs="David" w:hint="cs"/>
            <w:rtl/>
          </w:rPr>
          <w:t xml:space="preserve">ר </w:t>
        </w:r>
        <w:r w:rsidR="00171243">
          <w:rPr>
            <w:rFonts w:cs="David" w:hint="cs"/>
            <w:b/>
            <w:bCs/>
            <w:rtl/>
          </w:rPr>
          <w:t>(</w:t>
        </w:r>
        <w:r w:rsidR="00171243" w:rsidRPr="00BA047C">
          <w:rPr>
            <w:rFonts w:cs="David"/>
            <w:u w:val="single"/>
            <w:rtl/>
          </w:rPr>
          <w:fldChar w:fldCharType="begin"/>
        </w:r>
        <w:r w:rsidR="00171243" w:rsidRPr="00BA047C">
          <w:rPr>
            <w:rFonts w:cs="David"/>
            <w:u w:val="single"/>
            <w:rtl/>
          </w:rPr>
          <w:instrText xml:space="preserve"> </w:instrText>
        </w:r>
        <w:r w:rsidR="00171243" w:rsidRPr="00BA047C">
          <w:rPr>
            <w:rFonts w:cs="David" w:hint="cs"/>
            <w:u w:val="single"/>
          </w:rPr>
          <w:instrText>REF</w:instrText>
        </w:r>
        <w:r w:rsidR="00171243" w:rsidRPr="00BA047C">
          <w:rPr>
            <w:rFonts w:cs="David" w:hint="cs"/>
            <w:u w:val="single"/>
            <w:rtl/>
          </w:rPr>
          <w:instrText xml:space="preserve"> _</w:instrText>
        </w:r>
        <w:r w:rsidR="00171243" w:rsidRPr="00BA047C">
          <w:rPr>
            <w:rFonts w:cs="David" w:hint="cs"/>
            <w:u w:val="single"/>
          </w:rPr>
          <w:instrText>Ref374548765 \r \h</w:instrText>
        </w:r>
        <w:r w:rsidR="00171243" w:rsidRPr="00BA047C">
          <w:rPr>
            <w:rFonts w:cs="David"/>
            <w:u w:val="single"/>
            <w:rtl/>
          </w:rPr>
          <w:instrText xml:space="preserve"> </w:instrText>
        </w:r>
        <w:r w:rsidR="00171243">
          <w:rPr>
            <w:rFonts w:cs="David"/>
            <w:u w:val="single"/>
            <w:rtl/>
          </w:rPr>
          <w:instrText xml:space="preserve"> \* </w:instrText>
        </w:r>
        <w:r w:rsidR="00171243">
          <w:rPr>
            <w:rFonts w:cs="David"/>
            <w:u w:val="single"/>
          </w:rPr>
          <w:instrText>MERGEFORMAT</w:instrText>
        </w:r>
        <w:r w:rsidR="00171243">
          <w:rPr>
            <w:rFonts w:cs="David"/>
            <w:u w:val="single"/>
            <w:rtl/>
          </w:rPr>
          <w:instrText xml:space="preserve"> </w:instrText>
        </w:r>
      </w:ins>
      <w:r w:rsidR="00171243" w:rsidRPr="00BA047C">
        <w:rPr>
          <w:rFonts w:cs="David"/>
          <w:u w:val="single"/>
          <w:rtl/>
        </w:rPr>
      </w:r>
      <w:ins w:id="283" w:author="Administrator" w:date="2013-12-11T18:37:00Z">
        <w:r w:rsidR="00171243" w:rsidRPr="00BA047C">
          <w:rPr>
            <w:rFonts w:cs="David"/>
            <w:u w:val="single"/>
            <w:rtl/>
          </w:rPr>
          <w:fldChar w:fldCharType="separate"/>
        </w:r>
        <w:r w:rsidR="00171243" w:rsidRPr="00BA047C">
          <w:rPr>
            <w:rFonts w:cs="David"/>
            <w:u w:val="single"/>
            <w:cs/>
          </w:rPr>
          <w:t>‎</w:t>
        </w:r>
        <w:r w:rsidR="00171243" w:rsidRPr="00BA047C">
          <w:rPr>
            <w:rFonts w:cs="David" w:hint="cs"/>
            <w:rtl/>
          </w:rPr>
          <w:t>ראה ערך 2.4</w:t>
        </w:r>
        <w:r w:rsidR="00171243" w:rsidRPr="00BA047C">
          <w:rPr>
            <w:rFonts w:cs="David"/>
            <w:u w:val="single"/>
            <w:rtl/>
          </w:rPr>
          <w:fldChar w:fldCharType="end"/>
        </w:r>
        <w:r w:rsidR="00171243">
          <w:rPr>
            <w:rFonts w:cs="David" w:hint="cs"/>
            <w:b/>
            <w:bCs/>
            <w:rtl/>
          </w:rPr>
          <w:t>)</w:t>
        </w:r>
      </w:ins>
      <w:del w:id="284" w:author="Administrator" w:date="2013-12-11T18:37:00Z">
        <w:r w:rsidR="00613589" w:rsidDel="00171243">
          <w:rPr>
            <w:rFonts w:cs="David" w:hint="cs"/>
            <w:rtl/>
          </w:rPr>
          <w:delText>ר</w:delText>
        </w:r>
        <w:r w:rsidR="00F26752" w:rsidDel="00171243">
          <w:rPr>
            <w:rFonts w:cs="David" w:hint="cs"/>
            <w:rtl/>
          </w:rPr>
          <w:delText xml:space="preserve"> </w:delText>
        </w:r>
        <w:r w:rsidR="00F26752" w:rsidRPr="00F26752" w:rsidDel="00171243">
          <w:rPr>
            <w:rFonts w:cs="David" w:hint="cs"/>
            <w:color w:val="FF0000"/>
            <w:rtl/>
          </w:rPr>
          <w:delText>( כדאי להסביר מה זה)</w:delText>
        </w:r>
        <w:r w:rsidR="00613589" w:rsidRPr="00F26752" w:rsidDel="00171243">
          <w:rPr>
            <w:rFonts w:cs="David" w:hint="cs"/>
            <w:color w:val="FF0000"/>
            <w:rtl/>
          </w:rPr>
          <w:delText>.</w:delText>
        </w:r>
      </w:del>
    </w:p>
    <w:p w:rsidR="00281A4C" w:rsidRPr="00171243" w:rsidRDefault="00171243">
      <w:pPr>
        <w:pStyle w:val="ListParagraph"/>
        <w:bidi/>
        <w:ind w:left="1232"/>
        <w:rPr>
          <w:rFonts w:cs="David"/>
          <w:rtl/>
        </w:rPr>
        <w:pPrChange w:id="285" w:author="Administrator" w:date="2013-12-11T18:38:00Z">
          <w:pPr>
            <w:pStyle w:val="ListParagraph"/>
            <w:bidi/>
            <w:ind w:left="1232"/>
          </w:pPr>
        </w:pPrChange>
      </w:pPr>
      <w:ins w:id="286" w:author="Administrator" w:date="2013-12-11T18:38:00Z">
        <w:r>
          <w:rPr>
            <w:rFonts w:cs="David" w:hint="cs"/>
            <w:rtl/>
          </w:rPr>
          <w:t xml:space="preserve">על הלקוח </w:t>
        </w:r>
      </w:ins>
      <w:del w:id="287" w:author="Administrator" w:date="2013-12-11T18:38:00Z">
        <w:r w:rsidR="00613589" w:rsidRPr="00171243" w:rsidDel="00171243">
          <w:rPr>
            <w:rFonts w:cs="David" w:hint="cs"/>
            <w:rtl/>
          </w:rPr>
          <w:delText>על</w:delText>
        </w:r>
        <w:r w:rsidR="00613589" w:rsidRPr="00171243" w:rsidDel="00171243">
          <w:rPr>
            <w:rFonts w:cs="David"/>
            <w:rtl/>
          </w:rPr>
          <w:delText xml:space="preserve"> הלקוח לתאם פגישה כשלושה </w:delText>
        </w:r>
        <w:r w:rsidR="00281A4C" w:rsidRPr="00171243" w:rsidDel="00171243">
          <w:rPr>
            <w:rFonts w:cs="David" w:hint="cs"/>
            <w:rtl/>
          </w:rPr>
          <w:delText>חודשים</w:delText>
        </w:r>
        <w:r w:rsidR="00281A4C" w:rsidRPr="00171243" w:rsidDel="00171243">
          <w:rPr>
            <w:rFonts w:cs="David"/>
            <w:rtl/>
          </w:rPr>
          <w:delText xml:space="preserve"> </w:delText>
        </w:r>
        <w:r w:rsidR="00281A4C" w:rsidRPr="00171243" w:rsidDel="00171243">
          <w:rPr>
            <w:rFonts w:cs="David" w:hint="cs"/>
            <w:rtl/>
          </w:rPr>
          <w:delText>לפ</w:delText>
        </w:r>
        <w:r w:rsidR="001D0CF3" w:rsidRPr="00171243" w:rsidDel="00171243">
          <w:rPr>
            <w:rFonts w:cs="David" w:hint="cs"/>
            <w:rtl/>
          </w:rPr>
          <w:delText>ני</w:delText>
        </w:r>
        <w:r w:rsidR="001D0CF3" w:rsidRPr="00171243" w:rsidDel="00171243">
          <w:rPr>
            <w:rFonts w:cs="David"/>
            <w:rtl/>
          </w:rPr>
          <w:delText xml:space="preserve"> </w:delText>
        </w:r>
        <w:r w:rsidR="00613589" w:rsidRPr="00171243" w:rsidDel="00171243">
          <w:rPr>
            <w:rFonts w:cs="David" w:hint="cs"/>
            <w:rtl/>
          </w:rPr>
          <w:delText>שיצטרך</w:delText>
        </w:r>
        <w:r w:rsidR="00613589" w:rsidRPr="00171243" w:rsidDel="00171243">
          <w:rPr>
            <w:rFonts w:cs="David"/>
            <w:rtl/>
          </w:rPr>
          <w:delText xml:space="preserve"> </w:delText>
        </w:r>
        <w:r w:rsidR="00613589" w:rsidRPr="00171243" w:rsidDel="00171243">
          <w:rPr>
            <w:rFonts w:cs="David" w:hint="cs"/>
            <w:rtl/>
          </w:rPr>
          <w:delText>את</w:delText>
        </w:r>
        <w:r w:rsidR="00613589" w:rsidRPr="00171243" w:rsidDel="00171243">
          <w:rPr>
            <w:rFonts w:cs="David"/>
            <w:rtl/>
          </w:rPr>
          <w:delText xml:space="preserve"> </w:delText>
        </w:r>
        <w:r w:rsidR="00613589" w:rsidRPr="00171243" w:rsidDel="00171243">
          <w:rPr>
            <w:rFonts w:cs="David" w:hint="cs"/>
            <w:rtl/>
          </w:rPr>
          <w:delText>הסחורה</w:delText>
        </w:r>
        <w:r w:rsidR="00613589" w:rsidRPr="00171243" w:rsidDel="00171243">
          <w:rPr>
            <w:rFonts w:cs="David"/>
            <w:rtl/>
          </w:rPr>
          <w:delText>.</w:delText>
        </w:r>
      </w:del>
      <w:ins w:id="288" w:author="Boaz Nissimov" w:date="2013-12-09T13:25:00Z">
        <w:del w:id="289" w:author="Administrator" w:date="2013-12-11T18:38:00Z">
          <w:r w:rsidR="00F26752" w:rsidRPr="00171243" w:rsidDel="00171243">
            <w:rPr>
              <w:rFonts w:cs="David"/>
              <w:rtl/>
            </w:rPr>
            <w:delText xml:space="preserve"> הייתי מנסח אחרת – יש </w:delText>
          </w:r>
        </w:del>
      </w:ins>
      <w:ins w:id="290" w:author="Boaz Nissimov" w:date="2013-12-09T13:26:00Z">
        <w:r w:rsidR="00F26752" w:rsidRPr="00171243">
          <w:rPr>
            <w:rFonts w:cs="David" w:hint="cs"/>
            <w:rtl/>
          </w:rPr>
          <w:t>לקבוע</w:t>
        </w:r>
        <w:r w:rsidR="00F26752" w:rsidRPr="00171243">
          <w:rPr>
            <w:rFonts w:cs="David"/>
            <w:rtl/>
          </w:rPr>
          <w:t xml:space="preserve"> </w:t>
        </w:r>
        <w:r w:rsidR="00F26752" w:rsidRPr="00171243">
          <w:rPr>
            <w:rFonts w:cs="David" w:hint="cs"/>
            <w:rtl/>
          </w:rPr>
          <w:t>פגישה</w:t>
        </w:r>
        <w:r w:rsidR="00F26752" w:rsidRPr="00171243">
          <w:rPr>
            <w:rFonts w:cs="David"/>
            <w:rtl/>
          </w:rPr>
          <w:t xml:space="preserve"> </w:t>
        </w:r>
        <w:r w:rsidR="00F26752" w:rsidRPr="00171243">
          <w:rPr>
            <w:rFonts w:cs="David" w:hint="cs"/>
            <w:rtl/>
          </w:rPr>
          <w:t>ראשונית</w:t>
        </w:r>
        <w:r w:rsidR="00F26752" w:rsidRPr="00171243">
          <w:rPr>
            <w:rFonts w:cs="David"/>
            <w:rtl/>
          </w:rPr>
          <w:t xml:space="preserve"> </w:t>
        </w:r>
        <w:r w:rsidR="00F26752" w:rsidRPr="00171243">
          <w:rPr>
            <w:rFonts w:cs="David" w:hint="cs"/>
            <w:rtl/>
          </w:rPr>
          <w:t>כשלושה</w:t>
        </w:r>
        <w:r w:rsidR="00F26752" w:rsidRPr="00171243">
          <w:rPr>
            <w:rFonts w:cs="David"/>
            <w:rtl/>
          </w:rPr>
          <w:t xml:space="preserve"> </w:t>
        </w:r>
        <w:r w:rsidR="00F26752" w:rsidRPr="00171243">
          <w:rPr>
            <w:rFonts w:cs="David" w:hint="cs"/>
            <w:rtl/>
          </w:rPr>
          <w:t>חודשים</w:t>
        </w:r>
        <w:r w:rsidR="00F26752" w:rsidRPr="00171243">
          <w:rPr>
            <w:rFonts w:cs="David"/>
            <w:rtl/>
          </w:rPr>
          <w:t xml:space="preserve"> </w:t>
        </w:r>
        <w:r w:rsidR="00F26752" w:rsidRPr="00171243">
          <w:rPr>
            <w:rFonts w:cs="David" w:hint="cs"/>
            <w:rtl/>
          </w:rPr>
          <w:t>לפני</w:t>
        </w:r>
        <w:r w:rsidR="00F26752" w:rsidRPr="00171243">
          <w:rPr>
            <w:rFonts w:cs="David"/>
            <w:rtl/>
          </w:rPr>
          <w:t xml:space="preserve"> </w:t>
        </w:r>
        <w:r w:rsidR="00F26752" w:rsidRPr="00171243">
          <w:rPr>
            <w:rFonts w:cs="David" w:hint="cs"/>
            <w:rtl/>
          </w:rPr>
          <w:t>התאריך</w:t>
        </w:r>
        <w:r w:rsidR="00F26752" w:rsidRPr="00171243">
          <w:rPr>
            <w:rFonts w:cs="David"/>
            <w:rtl/>
          </w:rPr>
          <w:t xml:space="preserve"> </w:t>
        </w:r>
        <w:r w:rsidR="00F26752" w:rsidRPr="00171243">
          <w:rPr>
            <w:rFonts w:cs="David" w:hint="cs"/>
            <w:rtl/>
          </w:rPr>
          <w:t>הרצוי</w:t>
        </w:r>
        <w:r w:rsidR="00F26752" w:rsidRPr="00171243">
          <w:rPr>
            <w:rFonts w:cs="David"/>
            <w:rtl/>
          </w:rPr>
          <w:t xml:space="preserve"> </w:t>
        </w:r>
        <w:r w:rsidR="00F26752" w:rsidRPr="00171243">
          <w:rPr>
            <w:rFonts w:cs="David" w:hint="cs"/>
            <w:rtl/>
          </w:rPr>
          <w:t>להתקנה</w:t>
        </w:r>
      </w:ins>
      <w:ins w:id="291" w:author="Administrator" w:date="2013-12-11T18:38:00Z">
        <w:r w:rsidRPr="00171243">
          <w:rPr>
            <w:rFonts w:cs="David"/>
            <w:rtl/>
          </w:rPr>
          <w:t>.</w:t>
        </w:r>
      </w:ins>
    </w:p>
    <w:p w:rsidR="00281A4C" w:rsidRPr="00A008F9" w:rsidRDefault="00281A4C" w:rsidP="00281A4C">
      <w:pPr>
        <w:bidi/>
        <w:ind w:left="512"/>
        <w:rPr>
          <w:rFonts w:cs="David"/>
          <w:rtl/>
        </w:rPr>
      </w:pPr>
    </w:p>
    <w:p w:rsidR="00281A4C" w:rsidRDefault="00281A4C" w:rsidP="007B619E">
      <w:pPr>
        <w:bidi/>
        <w:ind w:left="152" w:firstLine="720"/>
        <w:rPr>
          <w:rFonts w:cs="David"/>
          <w:rtl/>
        </w:rPr>
      </w:pPr>
      <w:r w:rsidRPr="007B619E">
        <w:rPr>
          <w:rFonts w:cs="David" w:hint="cs"/>
          <w:b/>
          <w:bCs/>
          <w:u w:val="single"/>
          <w:rtl/>
        </w:rPr>
        <w:t>מדידה להזמנת חומר</w:t>
      </w:r>
      <w:r w:rsidR="00173BAB" w:rsidRPr="007B619E">
        <w:rPr>
          <w:rFonts w:cs="David" w:hint="cs"/>
          <w:b/>
          <w:bCs/>
          <w:rtl/>
        </w:rPr>
        <w:t>:</w:t>
      </w:r>
      <w:r w:rsidR="00F92961">
        <w:rPr>
          <w:rFonts w:cs="David" w:hint="cs"/>
          <w:rtl/>
        </w:rPr>
        <w:t xml:space="preserve"> </w:t>
      </w:r>
      <w:r w:rsidRPr="007B619E">
        <w:rPr>
          <w:rFonts w:cs="David" w:hint="cs"/>
          <w:rtl/>
        </w:rPr>
        <w:t>לא תמיד</w:t>
      </w:r>
      <w:r w:rsidR="002D3333" w:rsidRPr="007B619E">
        <w:rPr>
          <w:rFonts w:cs="David" w:hint="cs"/>
          <w:rtl/>
        </w:rPr>
        <w:t xml:space="preserve"> </w:t>
      </w:r>
      <w:r w:rsidR="00722489">
        <w:rPr>
          <w:rFonts w:cs="David" w:hint="cs"/>
          <w:rtl/>
        </w:rPr>
        <w:t>מתבצעת,</w:t>
      </w:r>
      <w:r w:rsidRPr="007B619E">
        <w:rPr>
          <w:rFonts w:cs="David" w:hint="cs"/>
          <w:rtl/>
        </w:rPr>
        <w:t xml:space="preserve"> לפעמים מסתפקים במדידה </w:t>
      </w:r>
      <w:r w:rsidR="00557D87" w:rsidRPr="007B619E">
        <w:rPr>
          <w:rFonts w:cs="David" w:hint="cs"/>
          <w:rtl/>
        </w:rPr>
        <w:t>למשקוף עיוור</w:t>
      </w:r>
      <w:r w:rsidR="00460857" w:rsidRPr="007B619E">
        <w:rPr>
          <w:rFonts w:cs="David" w:hint="cs"/>
          <w:rtl/>
        </w:rPr>
        <w:t>.</w:t>
      </w:r>
    </w:p>
    <w:p w:rsidR="00DA4A15" w:rsidRPr="007B619E" w:rsidRDefault="00DA4A15" w:rsidP="00DA4A15">
      <w:pPr>
        <w:bidi/>
        <w:ind w:left="152" w:firstLine="720"/>
        <w:rPr>
          <w:rFonts w:cs="David"/>
          <w:rtl/>
        </w:rPr>
      </w:pPr>
    </w:p>
    <w:p w:rsidR="00281A4C" w:rsidRPr="00366286" w:rsidRDefault="00281A4C" w:rsidP="00CE2FEF">
      <w:pPr>
        <w:pStyle w:val="ListParagraph"/>
        <w:numPr>
          <w:ilvl w:val="0"/>
          <w:numId w:val="11"/>
        </w:numPr>
        <w:bidi/>
        <w:rPr>
          <w:rFonts w:cs="David"/>
          <w:rtl/>
        </w:rPr>
      </w:pPr>
      <w:r w:rsidRPr="00366286">
        <w:rPr>
          <w:rFonts w:cs="David" w:hint="cs"/>
          <w:b/>
          <w:bCs/>
          <w:u w:val="single"/>
          <w:rtl/>
        </w:rPr>
        <w:lastRenderedPageBreak/>
        <w:t>פגישת סגירת פרטים</w:t>
      </w:r>
      <w:r w:rsidR="00173BAB" w:rsidRPr="00173BAB">
        <w:rPr>
          <w:rFonts w:cs="David" w:hint="cs"/>
          <w:b/>
          <w:bCs/>
          <w:rtl/>
        </w:rPr>
        <w:t>:</w:t>
      </w:r>
      <w:r w:rsidR="00A76879">
        <w:rPr>
          <w:rFonts w:cs="David" w:hint="cs"/>
          <w:rtl/>
        </w:rPr>
        <w:t xml:space="preserve"> בוחרים צבע + ידיות +</w:t>
      </w:r>
      <w:r w:rsidRPr="00366286">
        <w:rPr>
          <w:rFonts w:cs="David" w:hint="cs"/>
          <w:rtl/>
        </w:rPr>
        <w:t xml:space="preserve"> משנים ד</w:t>
      </w:r>
      <w:r w:rsidR="00CE0624" w:rsidRPr="00366286">
        <w:rPr>
          <w:rFonts w:cs="David" w:hint="cs"/>
          <w:rtl/>
        </w:rPr>
        <w:t>גמים (</w:t>
      </w:r>
      <w:r w:rsidR="00CE2FEF">
        <w:rPr>
          <w:rFonts w:cs="David" w:hint="cs"/>
          <w:rtl/>
        </w:rPr>
        <w:t>במידת</w:t>
      </w:r>
      <w:r w:rsidR="00CE0624" w:rsidRPr="00366286">
        <w:rPr>
          <w:rFonts w:cs="David" w:hint="cs"/>
          <w:rtl/>
        </w:rPr>
        <w:t xml:space="preserve"> </w:t>
      </w:r>
      <w:r w:rsidR="00CE2FEF">
        <w:rPr>
          <w:rFonts w:cs="David" w:hint="cs"/>
          <w:rtl/>
        </w:rPr>
        <w:t>ה</w:t>
      </w:r>
      <w:r w:rsidR="00CE0624" w:rsidRPr="00366286">
        <w:rPr>
          <w:rFonts w:cs="David" w:hint="cs"/>
          <w:rtl/>
        </w:rPr>
        <w:t>צורך)</w:t>
      </w:r>
      <w:r w:rsidR="00CE2FEF">
        <w:rPr>
          <w:rFonts w:cs="David" w:hint="cs"/>
          <w:rtl/>
        </w:rPr>
        <w:t>,</w:t>
      </w:r>
      <w:r w:rsidR="00CE0624" w:rsidRPr="00366286">
        <w:rPr>
          <w:rFonts w:cs="David" w:hint="cs"/>
          <w:rtl/>
        </w:rPr>
        <w:t xml:space="preserve"> סוגרים קצוות, </w:t>
      </w:r>
      <w:r w:rsidRPr="00366286">
        <w:rPr>
          <w:rFonts w:cs="David" w:hint="cs"/>
          <w:rtl/>
        </w:rPr>
        <w:t>ידוע איך י</w:t>
      </w:r>
      <w:r w:rsidR="00CE2FEF">
        <w:rPr>
          <w:rFonts w:cs="David" w:hint="cs"/>
          <w:rtl/>
        </w:rPr>
        <w:t>י</w:t>
      </w:r>
      <w:r w:rsidRPr="00366286">
        <w:rPr>
          <w:rFonts w:cs="David" w:hint="cs"/>
          <w:rtl/>
        </w:rPr>
        <w:t>ראה המוצר הסופי. (הלקוח מקבל העתק שרטוטים לאישורו)</w:t>
      </w:r>
      <w:r w:rsidR="003766FD" w:rsidRPr="00366286">
        <w:rPr>
          <w:rFonts w:cs="David" w:hint="cs"/>
          <w:rtl/>
        </w:rPr>
        <w:t>.</w:t>
      </w:r>
    </w:p>
    <w:p w:rsidR="00281A4C" w:rsidRDefault="00281A4C" w:rsidP="00690B7E">
      <w:pPr>
        <w:pStyle w:val="ListParagraph"/>
        <w:bidi/>
        <w:ind w:left="872"/>
        <w:rPr>
          <w:rFonts w:cs="David"/>
          <w:rtl/>
        </w:rPr>
      </w:pPr>
      <w:r w:rsidRPr="00366286">
        <w:rPr>
          <w:rFonts w:cs="David" w:hint="cs"/>
          <w:rtl/>
        </w:rPr>
        <w:t xml:space="preserve">ארגזי תריס נסתרים (במידה וישנם) </w:t>
      </w:r>
      <w:r w:rsidR="00783DB9">
        <w:rPr>
          <w:rFonts w:cs="David" w:hint="cs"/>
          <w:rtl/>
        </w:rPr>
        <w:t xml:space="preserve">- </w:t>
      </w:r>
      <w:r w:rsidRPr="00366286">
        <w:rPr>
          <w:rFonts w:cs="David" w:hint="cs"/>
          <w:rtl/>
        </w:rPr>
        <w:t>הזמנה + ייצור + התקנה</w:t>
      </w:r>
      <w:r w:rsidR="00B21107" w:rsidRPr="00366286">
        <w:rPr>
          <w:rFonts w:cs="David" w:hint="cs"/>
          <w:rtl/>
        </w:rPr>
        <w:t>.</w:t>
      </w:r>
    </w:p>
    <w:p w:rsidR="00DA4A15" w:rsidRPr="00366286" w:rsidRDefault="00DA4A15" w:rsidP="00DA4A15">
      <w:pPr>
        <w:pStyle w:val="ListParagraph"/>
        <w:bidi/>
        <w:ind w:left="872"/>
        <w:rPr>
          <w:rFonts w:cs="David"/>
          <w:rtl/>
        </w:rPr>
      </w:pPr>
    </w:p>
    <w:p w:rsidR="00285A73" w:rsidRDefault="00690B7E" w:rsidP="00A24BE5">
      <w:pPr>
        <w:pStyle w:val="ListParagraph"/>
        <w:numPr>
          <w:ilvl w:val="0"/>
          <w:numId w:val="11"/>
        </w:numPr>
        <w:bidi/>
        <w:rPr>
          <w:rFonts w:cs="David"/>
        </w:rPr>
      </w:pPr>
      <w:r>
        <w:rPr>
          <w:rFonts w:cs="David" w:hint="cs"/>
          <w:b/>
          <w:bCs/>
          <w:u w:val="single"/>
          <w:rtl/>
        </w:rPr>
        <w:t>הזמנת</w:t>
      </w:r>
      <w:r w:rsidR="00281A4C" w:rsidRPr="00366286">
        <w:rPr>
          <w:rFonts w:cs="David" w:hint="cs"/>
          <w:b/>
          <w:bCs/>
          <w:u w:val="single"/>
          <w:rtl/>
        </w:rPr>
        <w:t xml:space="preserve"> חומר</w:t>
      </w:r>
      <w:r w:rsidR="00173BAB" w:rsidRPr="00173BAB">
        <w:rPr>
          <w:rFonts w:cs="David" w:hint="cs"/>
          <w:b/>
          <w:bCs/>
          <w:rtl/>
        </w:rPr>
        <w:t>:</w:t>
      </w:r>
    </w:p>
    <w:p w:rsidR="00281A4C" w:rsidRPr="00366286" w:rsidRDefault="00281A4C" w:rsidP="00092DE0">
      <w:pPr>
        <w:pStyle w:val="ListParagraph"/>
        <w:numPr>
          <w:ilvl w:val="0"/>
          <w:numId w:val="14"/>
        </w:numPr>
        <w:bidi/>
        <w:ind w:left="1079"/>
        <w:rPr>
          <w:rFonts w:cs="David"/>
          <w:rtl/>
        </w:rPr>
      </w:pPr>
      <w:r w:rsidRPr="00366286">
        <w:rPr>
          <w:rFonts w:cs="David" w:hint="cs"/>
          <w:rtl/>
        </w:rPr>
        <w:t>פרופילי אלומיניום צבועים (</w:t>
      </w:r>
      <w:r w:rsidR="00092DE0">
        <w:rPr>
          <w:rFonts w:cs="David" w:hint="cs"/>
          <w:rtl/>
        </w:rPr>
        <w:t>זמן אספקה:</w:t>
      </w:r>
      <w:r w:rsidR="00381F06">
        <w:rPr>
          <w:rFonts w:cs="David" w:hint="cs"/>
          <w:rtl/>
        </w:rPr>
        <w:t xml:space="preserve"> כ</w:t>
      </w:r>
      <w:r w:rsidR="00597785">
        <w:rPr>
          <w:rFonts w:cs="David" w:hint="cs"/>
          <w:rtl/>
        </w:rPr>
        <w:t xml:space="preserve"> </w:t>
      </w:r>
      <w:r w:rsidRPr="00366286">
        <w:rPr>
          <w:rFonts w:cs="David" w:hint="cs"/>
          <w:rtl/>
        </w:rPr>
        <w:t>2-3 שבועות)</w:t>
      </w:r>
      <w:r w:rsidR="006A19B1">
        <w:rPr>
          <w:rFonts w:cs="David" w:hint="cs"/>
          <w:rtl/>
        </w:rPr>
        <w:t>.</w:t>
      </w:r>
    </w:p>
    <w:p w:rsidR="00281A4C" w:rsidRPr="00421F9D" w:rsidRDefault="00281A4C" w:rsidP="00A24BE5">
      <w:pPr>
        <w:pStyle w:val="ListParagraph"/>
        <w:numPr>
          <w:ilvl w:val="0"/>
          <w:numId w:val="13"/>
        </w:numPr>
        <w:bidi/>
        <w:ind w:left="1079"/>
        <w:rPr>
          <w:rFonts w:cs="David"/>
          <w:rtl/>
        </w:rPr>
      </w:pPr>
      <w:r w:rsidRPr="00421F9D">
        <w:rPr>
          <w:rFonts w:cs="David" w:hint="cs"/>
          <w:rtl/>
        </w:rPr>
        <w:t>הזמנת תעלות תריס</w:t>
      </w:r>
      <w:r w:rsidR="003F21B0" w:rsidRPr="00421F9D">
        <w:rPr>
          <w:rFonts w:cs="David" w:hint="cs"/>
          <w:rtl/>
        </w:rPr>
        <w:t>.</w:t>
      </w:r>
    </w:p>
    <w:p w:rsidR="00281A4C" w:rsidRPr="001E3162" w:rsidRDefault="00281A4C">
      <w:pPr>
        <w:pStyle w:val="ListParagraph"/>
        <w:numPr>
          <w:ilvl w:val="0"/>
          <w:numId w:val="13"/>
        </w:numPr>
        <w:bidi/>
        <w:ind w:left="1079"/>
        <w:rPr>
          <w:rFonts w:cs="David"/>
          <w:color w:val="C00000"/>
          <w:rtl/>
          <w:rPrChange w:id="292" w:author="Boaz Nissimov" w:date="2013-12-09T13:40:00Z">
            <w:rPr>
              <w:rFonts w:cs="David"/>
              <w:rtl/>
            </w:rPr>
          </w:rPrChange>
        </w:rPr>
        <w:pPrChange w:id="293" w:author="Administrator" w:date="2013-12-11T18:50:00Z">
          <w:pPr>
            <w:pStyle w:val="ListParagraph"/>
            <w:numPr>
              <w:numId w:val="13"/>
            </w:numPr>
            <w:bidi/>
            <w:ind w:left="1079" w:hanging="360"/>
          </w:pPr>
        </w:pPrChange>
      </w:pPr>
      <w:r w:rsidRPr="00421F9D">
        <w:rPr>
          <w:rFonts w:cs="David" w:hint="cs"/>
          <w:rtl/>
        </w:rPr>
        <w:t>הזמנת</w:t>
      </w:r>
      <w:ins w:id="294" w:author="Administrator" w:date="2013-12-11T18:50:00Z">
        <w:r w:rsidR="00FA5BAF">
          <w:rPr>
            <w:rFonts w:cs="David" w:hint="cs"/>
            <w:rtl/>
          </w:rPr>
          <w:t xml:space="preserve"> חלונות ל</w:t>
        </w:r>
      </w:ins>
      <w:del w:id="295" w:author="Administrator" w:date="2013-12-11T18:50:00Z">
        <w:r w:rsidRPr="00421F9D" w:rsidDel="00FA5BAF">
          <w:rPr>
            <w:rFonts w:cs="David" w:hint="cs"/>
            <w:rtl/>
          </w:rPr>
          <w:delText xml:space="preserve"> </w:delText>
        </w:r>
      </w:del>
      <w:r w:rsidRPr="00421F9D">
        <w:rPr>
          <w:rFonts w:cs="David" w:hint="cs"/>
          <w:rtl/>
        </w:rPr>
        <w:t>ממ"ד</w:t>
      </w:r>
      <w:ins w:id="296" w:author="Administrator" w:date="2013-12-11T18:50:00Z">
        <w:r w:rsidR="00FA5BAF">
          <w:rPr>
            <w:rFonts w:cs="David" w:hint="cs"/>
            <w:color w:val="FF0000"/>
            <w:rtl/>
          </w:rPr>
          <w:t xml:space="preserve"> </w:t>
        </w:r>
        <w:r w:rsidR="00FA5BAF">
          <w:rPr>
            <w:rFonts w:cs="David" w:hint="cs"/>
            <w:rtl/>
          </w:rPr>
          <w:t>(מרחב מוגן)</w:t>
        </w:r>
        <w:r w:rsidR="00CB5B3F">
          <w:rPr>
            <w:rFonts w:cs="David" w:hint="cs"/>
            <w:rtl/>
          </w:rPr>
          <w:t>.</w:t>
        </w:r>
      </w:ins>
      <w:del w:id="297" w:author="Administrator" w:date="2013-12-11T18:50:00Z">
        <w:r w:rsidR="003F21B0" w:rsidRPr="00F26752" w:rsidDel="00FA5BAF">
          <w:rPr>
            <w:rFonts w:cs="David"/>
            <w:color w:val="FF0000"/>
            <w:rtl/>
            <w:rPrChange w:id="298" w:author="Boaz Nissimov" w:date="2013-12-09T13:27:00Z">
              <w:rPr>
                <w:rFonts w:cs="David"/>
                <w:rtl/>
              </w:rPr>
            </w:rPrChange>
          </w:rPr>
          <w:delText>.</w:delText>
        </w:r>
      </w:del>
      <w:ins w:id="299" w:author="Boaz Nissimov" w:date="2013-12-09T13:27:00Z">
        <w:del w:id="300" w:author="Administrator" w:date="2013-12-11T18:50:00Z">
          <w:r w:rsidR="00F26752" w:rsidRPr="00F26752" w:rsidDel="00FA5BAF">
            <w:rPr>
              <w:rFonts w:cs="David"/>
              <w:color w:val="FF0000"/>
              <w:rtl/>
              <w:rPrChange w:id="301" w:author="Boaz Nissimov" w:date="2013-12-09T13:27:00Z">
                <w:rPr>
                  <w:rFonts w:cs="David"/>
                  <w:rtl/>
                </w:rPr>
              </w:rPrChange>
            </w:rPr>
            <w:delText xml:space="preserve"> ( מה זה ?)</w:delText>
          </w:r>
        </w:del>
      </w:ins>
      <w:ins w:id="302" w:author="Boaz Nissimov" w:date="2013-12-09T13:40:00Z">
        <w:del w:id="303" w:author="Administrator" w:date="2013-12-11T18:50:00Z">
          <w:r w:rsidR="001E3162" w:rsidDel="00FA5BAF">
            <w:rPr>
              <w:rFonts w:cs="David" w:hint="cs"/>
              <w:rtl/>
            </w:rPr>
            <w:delText xml:space="preserve"> </w:delText>
          </w:r>
          <w:r w:rsidR="001E3162" w:rsidDel="00FA5BAF">
            <w:rPr>
              <w:rFonts w:cs="David"/>
              <w:rtl/>
            </w:rPr>
            <w:delText>–</w:delText>
          </w:r>
          <w:r w:rsidR="001E3162" w:rsidDel="00FA5BAF">
            <w:rPr>
              <w:rFonts w:cs="David" w:hint="cs"/>
              <w:rtl/>
            </w:rPr>
            <w:delText xml:space="preserve"> </w:delText>
          </w:r>
          <w:r w:rsidR="001E3162" w:rsidRPr="001E3162" w:rsidDel="00FA5BAF">
            <w:rPr>
              <w:rFonts w:cs="David" w:hint="cs"/>
              <w:color w:val="C00000"/>
              <w:rtl/>
              <w:rPrChange w:id="304" w:author="Boaz Nissimov" w:date="2013-12-09T13:40:00Z">
                <w:rPr>
                  <w:rFonts w:cs="David" w:hint="cs"/>
                  <w:rtl/>
                </w:rPr>
              </w:rPrChange>
            </w:rPr>
            <w:delText>אפשר</w:delText>
          </w:r>
          <w:r w:rsidR="001E3162" w:rsidRPr="001E3162" w:rsidDel="00FA5BAF">
            <w:rPr>
              <w:rFonts w:cs="David"/>
              <w:color w:val="C00000"/>
              <w:rtl/>
              <w:rPrChange w:id="305" w:author="Boaz Nissimov" w:date="2013-12-09T13:40:00Z">
                <w:rPr>
                  <w:rFonts w:cs="David"/>
                  <w:rtl/>
                </w:rPr>
              </w:rPrChange>
            </w:rPr>
            <w:delText xml:space="preserve"> </w:delText>
          </w:r>
          <w:r w:rsidR="001E3162" w:rsidRPr="001E3162" w:rsidDel="00FA5BAF">
            <w:rPr>
              <w:rFonts w:cs="David" w:hint="cs"/>
              <w:color w:val="C00000"/>
              <w:rtl/>
              <w:rPrChange w:id="306" w:author="Boaz Nissimov" w:date="2013-12-09T13:40:00Z">
                <w:rPr>
                  <w:rFonts w:cs="David" w:hint="cs"/>
                  <w:rtl/>
                </w:rPr>
              </w:rPrChange>
            </w:rPr>
            <w:delText>להפנות</w:delText>
          </w:r>
          <w:r w:rsidR="001E3162" w:rsidRPr="001E3162" w:rsidDel="00FA5BAF">
            <w:rPr>
              <w:rFonts w:cs="David"/>
              <w:color w:val="C00000"/>
              <w:rtl/>
              <w:rPrChange w:id="307" w:author="Boaz Nissimov" w:date="2013-12-09T13:40:00Z">
                <w:rPr>
                  <w:rFonts w:cs="David"/>
                  <w:rtl/>
                </w:rPr>
              </w:rPrChange>
            </w:rPr>
            <w:delText xml:space="preserve"> </w:delText>
          </w:r>
          <w:r w:rsidR="001E3162" w:rsidRPr="001E3162" w:rsidDel="00FA5BAF">
            <w:rPr>
              <w:rFonts w:cs="David" w:hint="cs"/>
              <w:color w:val="C00000"/>
              <w:rtl/>
              <w:rPrChange w:id="308" w:author="Boaz Nissimov" w:date="2013-12-09T13:40:00Z">
                <w:rPr>
                  <w:rFonts w:cs="David" w:hint="cs"/>
                  <w:rtl/>
                </w:rPr>
              </w:rPrChange>
            </w:rPr>
            <w:delText>לסעיף</w:delText>
          </w:r>
          <w:r w:rsidR="001E3162" w:rsidRPr="001E3162" w:rsidDel="00FA5BAF">
            <w:rPr>
              <w:rFonts w:cs="David"/>
              <w:color w:val="C00000"/>
              <w:rtl/>
              <w:rPrChange w:id="309" w:author="Boaz Nissimov" w:date="2013-12-09T13:40:00Z">
                <w:rPr>
                  <w:rFonts w:cs="David"/>
                  <w:rtl/>
                </w:rPr>
              </w:rPrChange>
            </w:rPr>
            <w:delText xml:space="preserve"> 2.4</w:delText>
          </w:r>
        </w:del>
      </w:ins>
      <w:ins w:id="310" w:author="Boaz Nissimov" w:date="2013-12-09T13:41:00Z">
        <w:del w:id="311" w:author="Administrator" w:date="2013-12-11T18:50:00Z">
          <w:r w:rsidR="001E3162" w:rsidDel="00FA5BAF">
            <w:rPr>
              <w:rFonts w:cs="David" w:hint="cs"/>
              <w:color w:val="C00000"/>
              <w:rtl/>
            </w:rPr>
            <w:delText xml:space="preserve"> אם המושג מוסבר שם</w:delText>
          </w:r>
        </w:del>
      </w:ins>
    </w:p>
    <w:p w:rsidR="009570B3" w:rsidRPr="009570B3" w:rsidDel="00383BB8" w:rsidRDefault="009570B3" w:rsidP="00A24BE5">
      <w:pPr>
        <w:pStyle w:val="ListParagraph"/>
        <w:numPr>
          <w:ilvl w:val="0"/>
          <w:numId w:val="12"/>
        </w:numPr>
        <w:bidi/>
        <w:ind w:left="1079"/>
        <w:rPr>
          <w:del w:id="312" w:author="Administrator" w:date="2013-12-11T18:54:00Z"/>
          <w:rFonts w:cs="David"/>
          <w:rtl/>
        </w:rPr>
      </w:pPr>
      <w:r w:rsidRPr="009570B3">
        <w:rPr>
          <w:rFonts w:cs="David" w:hint="cs"/>
          <w:rtl/>
        </w:rPr>
        <w:t>הזמנת תריסים</w:t>
      </w:r>
      <w:r w:rsidR="00865618">
        <w:rPr>
          <w:rFonts w:cs="David" w:hint="cs"/>
          <w:rtl/>
        </w:rPr>
        <w:t>.</w:t>
      </w:r>
    </w:p>
    <w:p w:rsidR="009570B3" w:rsidRPr="00383BB8" w:rsidRDefault="009570B3">
      <w:pPr>
        <w:pStyle w:val="ListParagraph"/>
        <w:numPr>
          <w:ilvl w:val="0"/>
          <w:numId w:val="12"/>
        </w:numPr>
        <w:bidi/>
        <w:ind w:left="1079"/>
        <w:rPr>
          <w:rFonts w:cs="David"/>
          <w:rtl/>
          <w:rPrChange w:id="313" w:author="Administrator" w:date="2013-12-11T18:54:00Z">
            <w:rPr>
              <w:rtl/>
            </w:rPr>
          </w:rPrChange>
        </w:rPr>
        <w:pPrChange w:id="314" w:author="Administrator" w:date="2013-12-11T18:54:00Z">
          <w:pPr>
            <w:pStyle w:val="ListParagraph"/>
            <w:numPr>
              <w:numId w:val="12"/>
            </w:numPr>
            <w:bidi/>
            <w:ind w:left="1079" w:hanging="360"/>
          </w:pPr>
        </w:pPrChange>
      </w:pPr>
      <w:del w:id="315" w:author="Administrator" w:date="2013-12-11T18:53:00Z">
        <w:r w:rsidRPr="00383BB8" w:rsidDel="00383BB8">
          <w:rPr>
            <w:rFonts w:cs="David" w:hint="cs"/>
            <w:rtl/>
            <w:rPrChange w:id="316" w:author="Administrator" w:date="2013-12-11T18:54:00Z">
              <w:rPr>
                <w:rFonts w:hint="cs"/>
                <w:rtl/>
              </w:rPr>
            </w:rPrChange>
          </w:rPr>
          <w:delText>הזמנת</w:delText>
        </w:r>
        <w:r w:rsidRPr="00383BB8" w:rsidDel="00383BB8">
          <w:rPr>
            <w:rFonts w:cs="David"/>
            <w:rtl/>
            <w:rPrChange w:id="317" w:author="Administrator" w:date="2013-12-11T18:54:00Z">
              <w:rPr>
                <w:rtl/>
              </w:rPr>
            </w:rPrChange>
          </w:rPr>
          <w:delText xml:space="preserve"> </w:delText>
        </w:r>
        <w:r w:rsidRPr="00383BB8" w:rsidDel="00383BB8">
          <w:rPr>
            <w:rFonts w:cs="David" w:hint="cs"/>
            <w:rtl/>
            <w:rPrChange w:id="318" w:author="Administrator" w:date="2013-12-11T18:54:00Z">
              <w:rPr>
                <w:rFonts w:hint="cs"/>
                <w:rtl/>
              </w:rPr>
            </w:rPrChange>
          </w:rPr>
          <w:delText>נאספים</w:delText>
        </w:r>
      </w:del>
      <w:del w:id="319" w:author="Administrator" w:date="2013-12-11T18:50:00Z">
        <w:r w:rsidR="00865618" w:rsidRPr="00383BB8" w:rsidDel="006567A5">
          <w:rPr>
            <w:rFonts w:cs="David"/>
            <w:rtl/>
            <w:rPrChange w:id="320" w:author="Administrator" w:date="2013-12-11T18:54:00Z">
              <w:rPr>
                <w:rtl/>
              </w:rPr>
            </w:rPrChange>
          </w:rPr>
          <w:delText>.</w:delText>
        </w:r>
      </w:del>
      <w:ins w:id="321" w:author="Boaz Nissimov" w:date="2013-12-09T13:27:00Z">
        <w:del w:id="322" w:author="Administrator" w:date="2013-12-11T18:50:00Z">
          <w:r w:rsidR="00F26752" w:rsidRPr="00383BB8" w:rsidDel="006567A5">
            <w:rPr>
              <w:rFonts w:cs="David"/>
              <w:color w:val="FF0000"/>
              <w:rtl/>
              <w:rPrChange w:id="323" w:author="Administrator" w:date="2013-12-11T18:54:00Z">
                <w:rPr>
                  <w:color w:val="FF0000"/>
                  <w:rtl/>
                </w:rPr>
              </w:rPrChange>
            </w:rPr>
            <w:delText xml:space="preserve"> . ( מה זה ?)</w:delText>
          </w:r>
        </w:del>
      </w:ins>
    </w:p>
    <w:p w:rsidR="009570B3" w:rsidRPr="009570B3" w:rsidRDefault="009570B3" w:rsidP="00A24BE5">
      <w:pPr>
        <w:pStyle w:val="ListParagraph"/>
        <w:numPr>
          <w:ilvl w:val="0"/>
          <w:numId w:val="12"/>
        </w:numPr>
        <w:bidi/>
        <w:ind w:left="1079"/>
        <w:rPr>
          <w:rFonts w:cs="David"/>
          <w:rtl/>
        </w:rPr>
      </w:pPr>
      <w:r w:rsidRPr="009570B3">
        <w:rPr>
          <w:rFonts w:cs="David" w:hint="cs"/>
          <w:rtl/>
        </w:rPr>
        <w:t>הזמנת זכוכית</w:t>
      </w:r>
      <w:r w:rsidR="00865618">
        <w:rPr>
          <w:rFonts w:cs="David" w:hint="cs"/>
          <w:rtl/>
        </w:rPr>
        <w:t>.</w:t>
      </w:r>
    </w:p>
    <w:p w:rsidR="009570B3" w:rsidRPr="009570B3" w:rsidRDefault="009570B3" w:rsidP="00A24BE5">
      <w:pPr>
        <w:pStyle w:val="ListParagraph"/>
        <w:numPr>
          <w:ilvl w:val="0"/>
          <w:numId w:val="12"/>
        </w:numPr>
        <w:bidi/>
        <w:ind w:left="1079"/>
        <w:rPr>
          <w:rFonts w:cs="David"/>
          <w:rtl/>
        </w:rPr>
      </w:pPr>
      <w:r w:rsidRPr="009570B3">
        <w:rPr>
          <w:rFonts w:cs="David" w:hint="cs"/>
          <w:rtl/>
        </w:rPr>
        <w:t>הזמנת פרזול</w:t>
      </w:r>
      <w:r w:rsidR="00865618">
        <w:rPr>
          <w:rFonts w:cs="David" w:hint="cs"/>
          <w:rtl/>
        </w:rPr>
        <w:t>.</w:t>
      </w:r>
    </w:p>
    <w:p w:rsidR="009570B3" w:rsidRPr="009570B3" w:rsidRDefault="009570B3" w:rsidP="00A24BE5">
      <w:pPr>
        <w:pStyle w:val="ListParagraph"/>
        <w:numPr>
          <w:ilvl w:val="0"/>
          <w:numId w:val="12"/>
        </w:numPr>
        <w:bidi/>
        <w:ind w:left="1079"/>
        <w:rPr>
          <w:rFonts w:cs="David"/>
          <w:rtl/>
        </w:rPr>
      </w:pPr>
      <w:r w:rsidRPr="009570B3">
        <w:rPr>
          <w:rFonts w:cs="David" w:hint="cs"/>
          <w:rtl/>
        </w:rPr>
        <w:t>הזמנת מנועים</w:t>
      </w:r>
      <w:r w:rsidR="00865618">
        <w:rPr>
          <w:rFonts w:cs="David" w:hint="cs"/>
          <w:rtl/>
        </w:rPr>
        <w:t>.</w:t>
      </w:r>
    </w:p>
    <w:p w:rsidR="009570B3" w:rsidRPr="009570B3" w:rsidRDefault="009570B3" w:rsidP="00A24BE5">
      <w:pPr>
        <w:pStyle w:val="ListParagraph"/>
        <w:numPr>
          <w:ilvl w:val="0"/>
          <w:numId w:val="12"/>
        </w:numPr>
        <w:bidi/>
        <w:ind w:left="1079"/>
        <w:rPr>
          <w:rFonts w:cs="David"/>
          <w:rtl/>
        </w:rPr>
      </w:pPr>
      <w:r w:rsidRPr="009570B3">
        <w:rPr>
          <w:rFonts w:cs="David" w:hint="cs"/>
          <w:rtl/>
        </w:rPr>
        <w:t>מידות חיתו</w:t>
      </w:r>
      <w:r w:rsidR="00865618">
        <w:rPr>
          <w:rFonts w:cs="David" w:hint="cs"/>
          <w:rtl/>
        </w:rPr>
        <w:t>ך לוואלים (צינורות למנועי תריס).</w:t>
      </w:r>
    </w:p>
    <w:p w:rsidR="009570B3" w:rsidRPr="00366286" w:rsidRDefault="009570B3" w:rsidP="009570B3">
      <w:pPr>
        <w:pStyle w:val="ListParagraph"/>
        <w:bidi/>
        <w:ind w:left="872"/>
        <w:rPr>
          <w:rFonts w:cs="David"/>
          <w:rtl/>
        </w:rPr>
      </w:pPr>
    </w:p>
    <w:p w:rsidR="00281A4C" w:rsidRDefault="002365CD" w:rsidP="002D7F27">
      <w:pPr>
        <w:pStyle w:val="ListParagraph"/>
        <w:numPr>
          <w:ilvl w:val="0"/>
          <w:numId w:val="15"/>
        </w:numPr>
        <w:bidi/>
        <w:rPr>
          <w:rFonts w:cs="David"/>
        </w:rPr>
      </w:pPr>
      <w:r>
        <w:rPr>
          <w:rFonts w:cs="David" w:hint="cs"/>
          <w:rtl/>
        </w:rPr>
        <w:t>כ</w:t>
      </w:r>
      <w:r w:rsidR="00663143">
        <w:rPr>
          <w:rFonts w:cs="David" w:hint="cs"/>
          <w:rtl/>
        </w:rPr>
        <w:t xml:space="preserve">חודשיים לאחר הזמנת </w:t>
      </w:r>
      <w:r w:rsidR="002D7F27">
        <w:rPr>
          <w:rFonts w:cs="David" w:hint="cs"/>
          <w:rtl/>
        </w:rPr>
        <w:t>ה</w:t>
      </w:r>
      <w:r w:rsidR="00663143">
        <w:rPr>
          <w:rFonts w:cs="David" w:hint="cs"/>
          <w:rtl/>
        </w:rPr>
        <w:t>חומר (</w:t>
      </w:r>
      <w:r w:rsidR="00281A4C" w:rsidRPr="001D0CF3">
        <w:rPr>
          <w:rFonts w:cs="David" w:hint="cs"/>
          <w:rtl/>
        </w:rPr>
        <w:t>תלוי בהתקדמות של הלקוח</w:t>
      </w:r>
      <w:r w:rsidR="00663143">
        <w:rPr>
          <w:rFonts w:cs="David" w:hint="cs"/>
          <w:rtl/>
        </w:rPr>
        <w:t>)</w:t>
      </w:r>
      <w:r w:rsidR="00281A4C" w:rsidRPr="001D0CF3">
        <w:rPr>
          <w:rFonts w:cs="David" w:hint="cs"/>
          <w:rtl/>
        </w:rPr>
        <w:t xml:space="preserve"> הלקוח צריך לסיים את הטיח הלבן</w:t>
      </w:r>
      <w:r w:rsidR="003F48A9">
        <w:rPr>
          <w:rFonts w:cs="David" w:hint="cs"/>
          <w:rtl/>
        </w:rPr>
        <w:t>,</w:t>
      </w:r>
      <w:r w:rsidR="00281A4C" w:rsidRPr="001D0CF3">
        <w:rPr>
          <w:rFonts w:cs="David" w:hint="cs"/>
          <w:rtl/>
        </w:rPr>
        <w:t xml:space="preserve"> למקם את כל הפינות טיח (גימור של פינה ישרה)</w:t>
      </w:r>
      <w:r w:rsidR="003F48A9">
        <w:rPr>
          <w:rFonts w:cs="David" w:hint="cs"/>
          <w:rtl/>
        </w:rPr>
        <w:t>,</w:t>
      </w:r>
      <w:r w:rsidR="00281A4C" w:rsidRPr="001D0CF3">
        <w:rPr>
          <w:rFonts w:cs="David" w:hint="cs"/>
          <w:rtl/>
        </w:rPr>
        <w:t xml:space="preserve"> </w:t>
      </w:r>
      <w:r w:rsidR="003F48A9">
        <w:rPr>
          <w:rFonts w:cs="David" w:hint="cs"/>
          <w:rtl/>
        </w:rPr>
        <w:t>ל</w:t>
      </w:r>
      <w:r w:rsidR="00281A4C" w:rsidRPr="001D0CF3">
        <w:rPr>
          <w:rFonts w:cs="David" w:hint="cs"/>
          <w:rtl/>
        </w:rPr>
        <w:t>טייח גליפ</w:t>
      </w:r>
      <w:r w:rsidR="003F21B0" w:rsidRPr="001D0CF3">
        <w:rPr>
          <w:rFonts w:cs="David" w:hint="cs"/>
          <w:rtl/>
        </w:rPr>
        <w:t>ים (עומק המשקוף היקפי של החלון)</w:t>
      </w:r>
      <w:ins w:id="324" w:author="Administrator" w:date="2013-12-11T18:54:00Z">
        <w:r w:rsidR="00383BB8">
          <w:rPr>
            <w:rFonts w:cs="David" w:hint="cs"/>
            <w:rtl/>
          </w:rPr>
          <w:t xml:space="preserve"> </w:t>
        </w:r>
      </w:ins>
      <w:del w:id="325" w:author="Administrator" w:date="2013-12-11T18:54:00Z">
        <w:r w:rsidR="003F48A9" w:rsidDel="00383BB8">
          <w:rPr>
            <w:rFonts w:cs="David" w:hint="cs"/>
            <w:rtl/>
          </w:rPr>
          <w:delText xml:space="preserve">, לרצף את הבית </w:delText>
        </w:r>
      </w:del>
      <w:ins w:id="326" w:author="Boaz Nissimov" w:date="2013-12-09T13:27:00Z">
        <w:del w:id="327" w:author="Administrator" w:date="2013-12-11T18:54:00Z">
          <w:r w:rsidR="00F26752" w:rsidDel="00383BB8">
            <w:rPr>
              <w:rFonts w:cs="David" w:hint="cs"/>
              <w:rtl/>
            </w:rPr>
            <w:delText xml:space="preserve">( </w:delText>
          </w:r>
          <w:r w:rsidR="00F26752" w:rsidRPr="00F26752" w:rsidDel="00383BB8">
            <w:rPr>
              <w:rFonts w:cs="David" w:hint="cs"/>
              <w:color w:val="FF0000"/>
              <w:rtl/>
              <w:rPrChange w:id="328" w:author="Boaz Nissimov" w:date="2013-12-09T13:27:00Z">
                <w:rPr>
                  <w:rFonts w:cs="David" w:hint="cs"/>
                  <w:rtl/>
                </w:rPr>
              </w:rPrChange>
            </w:rPr>
            <w:delText>למה</w:delText>
          </w:r>
          <w:r w:rsidR="00F26752" w:rsidDel="00383BB8">
            <w:rPr>
              <w:rFonts w:cs="David" w:hint="cs"/>
              <w:rtl/>
            </w:rPr>
            <w:delText>? )</w:delText>
          </w:r>
        </w:del>
      </w:ins>
      <w:r w:rsidR="003F48A9">
        <w:rPr>
          <w:rFonts w:cs="David" w:hint="cs"/>
          <w:rtl/>
        </w:rPr>
        <w:t>ו</w:t>
      </w:r>
      <w:r w:rsidR="00281A4C" w:rsidRPr="001D0CF3">
        <w:rPr>
          <w:rFonts w:cs="David" w:hint="cs"/>
          <w:rtl/>
        </w:rPr>
        <w:t>להתקין אדני חלון (ספי שיש)</w:t>
      </w:r>
      <w:r w:rsidR="003F21B0" w:rsidRPr="001D0CF3">
        <w:rPr>
          <w:rFonts w:cs="David" w:hint="cs"/>
          <w:rtl/>
        </w:rPr>
        <w:t>.</w:t>
      </w:r>
    </w:p>
    <w:p w:rsidR="000D3E74" w:rsidRPr="00383BB8" w:rsidRDefault="000D3E74" w:rsidP="000D3E74">
      <w:pPr>
        <w:pStyle w:val="ListParagraph"/>
        <w:bidi/>
        <w:ind w:left="1232"/>
        <w:rPr>
          <w:rFonts w:cs="David"/>
          <w:rtl/>
        </w:rPr>
      </w:pPr>
    </w:p>
    <w:p w:rsidR="00F522B3" w:rsidRDefault="00F522B3" w:rsidP="00F522B3">
      <w:pPr>
        <w:pStyle w:val="ListParagraph"/>
        <w:bidi/>
        <w:ind w:left="1232"/>
        <w:rPr>
          <w:rFonts w:cs="David"/>
          <w:rtl/>
        </w:rPr>
      </w:pPr>
    </w:p>
    <w:p w:rsidR="00F522B3" w:rsidRPr="001D0CF3" w:rsidDel="002E5149" w:rsidRDefault="00F522B3" w:rsidP="00F522B3">
      <w:pPr>
        <w:pStyle w:val="ListParagraph"/>
        <w:bidi/>
        <w:ind w:left="1232"/>
        <w:rPr>
          <w:del w:id="329" w:author="Administrator" w:date="2013-12-11T19:11:00Z"/>
          <w:rFonts w:cs="David"/>
          <w:rtl/>
        </w:rPr>
      </w:pPr>
    </w:p>
    <w:p w:rsidR="00281A4C" w:rsidRPr="00A76879" w:rsidRDefault="00281A4C" w:rsidP="00A24BE5">
      <w:pPr>
        <w:pStyle w:val="ListParagraph"/>
        <w:numPr>
          <w:ilvl w:val="0"/>
          <w:numId w:val="11"/>
        </w:numPr>
        <w:bidi/>
        <w:rPr>
          <w:rFonts w:cs="David"/>
        </w:rPr>
      </w:pPr>
      <w:r w:rsidRPr="00A76879">
        <w:rPr>
          <w:rFonts w:cs="David" w:hint="cs"/>
          <w:b/>
          <w:bCs/>
          <w:u w:val="single"/>
          <w:rtl/>
        </w:rPr>
        <w:t>מדידה לייצור</w:t>
      </w:r>
      <w:r w:rsidR="00173BAB" w:rsidRPr="00C36CAF">
        <w:rPr>
          <w:rFonts w:cs="David" w:hint="cs"/>
          <w:b/>
          <w:bCs/>
          <w:rtl/>
        </w:rPr>
        <w:t>:</w:t>
      </w:r>
    </w:p>
    <w:p w:rsidR="00281A4C" w:rsidRPr="00F1069C" w:rsidRDefault="00281A4C" w:rsidP="00A24BE5">
      <w:pPr>
        <w:pStyle w:val="ListParagraph"/>
        <w:numPr>
          <w:ilvl w:val="0"/>
          <w:numId w:val="17"/>
        </w:numPr>
        <w:bidi/>
        <w:rPr>
          <w:rFonts w:cs="David"/>
          <w:rtl/>
        </w:rPr>
      </w:pPr>
      <w:r w:rsidRPr="00F1069C">
        <w:rPr>
          <w:rFonts w:cs="David" w:hint="cs"/>
          <w:rtl/>
        </w:rPr>
        <w:t xml:space="preserve">סקיצה לביצוע </w:t>
      </w:r>
      <w:r w:rsidR="00F1069C" w:rsidRPr="00F1069C">
        <w:rPr>
          <w:rFonts w:cs="David" w:hint="cs"/>
          <w:rtl/>
        </w:rPr>
        <w:t>-</w:t>
      </w:r>
      <w:r w:rsidRPr="00F1069C">
        <w:rPr>
          <w:rFonts w:cs="David" w:hint="cs"/>
          <w:rtl/>
        </w:rPr>
        <w:t xml:space="preserve"> המנהלת הטכנית מורידה פקודות עבודה לייצור</w:t>
      </w:r>
      <w:r w:rsidR="00EB3594">
        <w:rPr>
          <w:rFonts w:cs="David" w:hint="cs"/>
          <w:rtl/>
        </w:rPr>
        <w:t>.</w:t>
      </w:r>
    </w:p>
    <w:p w:rsidR="00281A4C" w:rsidRPr="008B2831" w:rsidRDefault="00281A4C" w:rsidP="008B2831">
      <w:pPr>
        <w:pStyle w:val="ListParagraph"/>
        <w:numPr>
          <w:ilvl w:val="0"/>
          <w:numId w:val="17"/>
        </w:numPr>
        <w:bidi/>
        <w:rPr>
          <w:rFonts w:cs="David"/>
          <w:rtl/>
        </w:rPr>
      </w:pPr>
      <w:r w:rsidRPr="008B2831">
        <w:rPr>
          <w:rFonts w:cs="David" w:hint="cs"/>
          <w:rtl/>
        </w:rPr>
        <w:t>שמירת חומר -</w:t>
      </w:r>
      <w:r w:rsidR="00F51927" w:rsidRPr="008B2831">
        <w:rPr>
          <w:rFonts w:cs="David" w:hint="cs"/>
          <w:rtl/>
        </w:rPr>
        <w:t xml:space="preserve"> </w:t>
      </w:r>
      <w:r w:rsidRPr="008B2831">
        <w:rPr>
          <w:rFonts w:cs="David" w:hint="cs"/>
          <w:rtl/>
        </w:rPr>
        <w:t xml:space="preserve">סקיצה </w:t>
      </w:r>
      <w:r w:rsidR="008B2831">
        <w:rPr>
          <w:rFonts w:cs="David" w:hint="cs"/>
          <w:rtl/>
        </w:rPr>
        <w:t>שניה</w:t>
      </w:r>
      <w:r w:rsidRPr="008B2831">
        <w:rPr>
          <w:rFonts w:cs="David" w:hint="cs"/>
          <w:rtl/>
        </w:rPr>
        <w:t xml:space="preserve"> + מדידה </w:t>
      </w:r>
      <w:r w:rsidR="008B2831">
        <w:rPr>
          <w:rFonts w:cs="David" w:hint="cs"/>
          <w:rtl/>
        </w:rPr>
        <w:t>שניה</w:t>
      </w:r>
      <w:r w:rsidRPr="008B2831">
        <w:rPr>
          <w:rFonts w:cs="David" w:hint="cs"/>
          <w:rtl/>
        </w:rPr>
        <w:t xml:space="preserve"> </w:t>
      </w:r>
      <w:r w:rsidR="008B2831" w:rsidRPr="008B2831">
        <w:rPr>
          <w:rFonts w:cs="David" w:hint="cs"/>
          <w:rtl/>
        </w:rPr>
        <w:t>(</w:t>
      </w:r>
      <w:r w:rsidRPr="008B2831">
        <w:rPr>
          <w:rFonts w:cs="David" w:hint="cs"/>
          <w:rtl/>
        </w:rPr>
        <w:t>לפעמים הלקוח לא מוכן עם כל הפתחים לביצוע ולכן מבצעים מעקב מה נשאר למדוד + לייצר</w:t>
      </w:r>
      <w:r w:rsidR="008B2831" w:rsidRPr="008B2831">
        <w:rPr>
          <w:rFonts w:cs="David" w:hint="cs"/>
          <w:rtl/>
        </w:rPr>
        <w:t>)</w:t>
      </w:r>
      <w:r w:rsidRPr="008B2831">
        <w:rPr>
          <w:rFonts w:cs="David" w:hint="cs"/>
          <w:rtl/>
        </w:rPr>
        <w:t>.</w:t>
      </w:r>
    </w:p>
    <w:p w:rsidR="00281A4C" w:rsidRPr="00A008F9" w:rsidRDefault="00281A4C" w:rsidP="00281A4C">
      <w:pPr>
        <w:bidi/>
        <w:ind w:left="512"/>
        <w:rPr>
          <w:rFonts w:cs="David"/>
          <w:rtl/>
        </w:rPr>
      </w:pPr>
    </w:p>
    <w:p w:rsidR="00281A4C" w:rsidRPr="00781B75" w:rsidRDefault="00281A4C" w:rsidP="00A24BE5">
      <w:pPr>
        <w:pStyle w:val="ListParagraph"/>
        <w:numPr>
          <w:ilvl w:val="0"/>
          <w:numId w:val="11"/>
        </w:numPr>
        <w:bidi/>
        <w:rPr>
          <w:rFonts w:cs="David"/>
          <w:rtl/>
        </w:rPr>
      </w:pPr>
      <w:r w:rsidRPr="00781B75">
        <w:rPr>
          <w:rFonts w:cs="David" w:hint="cs"/>
          <w:b/>
          <w:bCs/>
          <w:u w:val="single"/>
          <w:rtl/>
        </w:rPr>
        <w:t>ייצור</w:t>
      </w:r>
      <w:r w:rsidR="00173BAB">
        <w:rPr>
          <w:rFonts w:cs="David" w:hint="cs"/>
          <w:b/>
          <w:bCs/>
          <w:rtl/>
        </w:rPr>
        <w:t>:</w:t>
      </w:r>
      <w:r w:rsidRPr="00781B75">
        <w:rPr>
          <w:rFonts w:cs="David" w:hint="cs"/>
          <w:b/>
          <w:bCs/>
          <w:rtl/>
        </w:rPr>
        <w:t xml:space="preserve"> </w:t>
      </w:r>
      <w:r w:rsidRPr="00781B75">
        <w:rPr>
          <w:rFonts w:cs="David" w:hint="cs"/>
          <w:rtl/>
        </w:rPr>
        <w:t>פידבק נקודתי מהעובדים לגבי:</w:t>
      </w:r>
    </w:p>
    <w:p w:rsidR="00281A4C" w:rsidRPr="00781B75" w:rsidRDefault="00281A4C" w:rsidP="00A24BE5">
      <w:pPr>
        <w:pStyle w:val="ListParagraph"/>
        <w:numPr>
          <w:ilvl w:val="1"/>
          <w:numId w:val="18"/>
        </w:numPr>
        <w:bidi/>
        <w:rPr>
          <w:rFonts w:cs="David"/>
          <w:rtl/>
        </w:rPr>
      </w:pPr>
      <w:r w:rsidRPr="00781B75">
        <w:rPr>
          <w:rFonts w:cs="David" w:hint="cs"/>
          <w:rtl/>
        </w:rPr>
        <w:t>חוסרים</w:t>
      </w:r>
      <w:r w:rsidR="00EB3594">
        <w:rPr>
          <w:rFonts w:cs="David" w:hint="cs"/>
          <w:rtl/>
        </w:rPr>
        <w:t xml:space="preserve"> / פגומים</w:t>
      </w:r>
      <w:r w:rsidR="00781B75" w:rsidRPr="00781B75">
        <w:rPr>
          <w:rFonts w:cs="David" w:hint="cs"/>
          <w:rtl/>
        </w:rPr>
        <w:t>.</w:t>
      </w:r>
    </w:p>
    <w:p w:rsidR="00281A4C" w:rsidRDefault="00281A4C" w:rsidP="00A24BE5">
      <w:pPr>
        <w:pStyle w:val="ListParagraph"/>
        <w:numPr>
          <w:ilvl w:val="1"/>
          <w:numId w:val="18"/>
        </w:numPr>
        <w:bidi/>
        <w:rPr>
          <w:rFonts w:cs="David"/>
        </w:rPr>
      </w:pPr>
      <w:r w:rsidRPr="00781B75">
        <w:rPr>
          <w:rFonts w:cs="David" w:hint="cs"/>
          <w:rtl/>
        </w:rPr>
        <w:t>מוצר מוכן</w:t>
      </w:r>
      <w:r w:rsidR="00781B75" w:rsidRPr="00781B75">
        <w:rPr>
          <w:rFonts w:cs="David" w:hint="cs"/>
          <w:rtl/>
        </w:rPr>
        <w:t>.</w:t>
      </w:r>
    </w:p>
    <w:p w:rsidR="00C326C9" w:rsidRPr="00781B75" w:rsidRDefault="00C326C9" w:rsidP="00C326C9">
      <w:pPr>
        <w:pStyle w:val="ListParagraph"/>
        <w:bidi/>
        <w:ind w:left="1440"/>
        <w:rPr>
          <w:rFonts w:cs="David"/>
          <w:rtl/>
        </w:rPr>
      </w:pPr>
    </w:p>
    <w:p w:rsidR="00281A4C" w:rsidRPr="00600038" w:rsidRDefault="00281A4C" w:rsidP="00A24BE5">
      <w:pPr>
        <w:pStyle w:val="ListParagraph"/>
        <w:numPr>
          <w:ilvl w:val="0"/>
          <w:numId w:val="11"/>
        </w:numPr>
        <w:bidi/>
        <w:rPr>
          <w:rFonts w:cs="David"/>
          <w:rtl/>
        </w:rPr>
      </w:pPr>
      <w:r w:rsidRPr="00600038">
        <w:rPr>
          <w:rFonts w:cs="David" w:hint="cs"/>
          <w:b/>
          <w:bCs/>
          <w:u w:val="single"/>
          <w:rtl/>
        </w:rPr>
        <w:t>התקנה</w:t>
      </w:r>
      <w:r w:rsidR="000F085B">
        <w:rPr>
          <w:rFonts w:cs="David" w:hint="cs"/>
          <w:b/>
          <w:bCs/>
          <w:rtl/>
        </w:rPr>
        <w:t>:</w:t>
      </w:r>
      <w:r w:rsidRPr="00600038">
        <w:rPr>
          <w:rFonts w:cs="David" w:hint="cs"/>
          <w:rtl/>
        </w:rPr>
        <w:t xml:space="preserve"> תיאום התקנה</w:t>
      </w:r>
      <w:r w:rsidR="00F66D03">
        <w:rPr>
          <w:rFonts w:cs="David" w:hint="cs"/>
          <w:rtl/>
        </w:rPr>
        <w:t xml:space="preserve"> </w:t>
      </w:r>
      <w:r w:rsidRPr="00600038">
        <w:rPr>
          <w:rFonts w:cs="David" w:hint="cs"/>
          <w:rtl/>
        </w:rPr>
        <w:t>- לפי צפי כניסה לייצור.</w:t>
      </w:r>
    </w:p>
    <w:p w:rsidR="00281A4C" w:rsidRDefault="000F085B" w:rsidP="000F085B">
      <w:pPr>
        <w:bidi/>
        <w:ind w:left="1440"/>
        <w:rPr>
          <w:rFonts w:cs="David"/>
          <w:rtl/>
        </w:rPr>
      </w:pPr>
      <w:r>
        <w:rPr>
          <w:rFonts w:cs="David" w:hint="cs"/>
          <w:rtl/>
        </w:rPr>
        <w:t xml:space="preserve">    </w:t>
      </w:r>
      <w:r w:rsidR="00D01203" w:rsidRPr="00A008F9">
        <w:rPr>
          <w:rFonts w:cs="David" w:hint="cs"/>
          <w:rtl/>
        </w:rPr>
        <w:t>בד</w:t>
      </w:r>
      <w:r w:rsidR="00AE20E8">
        <w:rPr>
          <w:rFonts w:cs="David" w:hint="cs"/>
          <w:rtl/>
        </w:rPr>
        <w:t>יקת אתר לפני התקנה (</w:t>
      </w:r>
      <w:r w:rsidR="00281A4C" w:rsidRPr="00A008F9">
        <w:rPr>
          <w:rFonts w:cs="David" w:hint="cs"/>
          <w:rtl/>
        </w:rPr>
        <w:t>לפי התקדמות בייצור</w:t>
      </w:r>
      <w:r w:rsidR="00AE20E8">
        <w:rPr>
          <w:rFonts w:cs="David" w:hint="cs"/>
          <w:rtl/>
        </w:rPr>
        <w:t>)</w:t>
      </w:r>
      <w:r w:rsidR="00D01203">
        <w:rPr>
          <w:rFonts w:cs="David" w:hint="cs"/>
          <w:rtl/>
        </w:rPr>
        <w:t xml:space="preserve"> </w:t>
      </w:r>
      <w:r w:rsidR="00281A4C" w:rsidRPr="00A008F9">
        <w:rPr>
          <w:rFonts w:cs="David" w:hint="cs"/>
          <w:rtl/>
        </w:rPr>
        <w:t>לוודא שהלקוח מוכן.</w:t>
      </w:r>
    </w:p>
    <w:p w:rsidR="00211C24" w:rsidRPr="00A008F9" w:rsidRDefault="00211C24" w:rsidP="00211C24">
      <w:pPr>
        <w:bidi/>
        <w:ind w:left="512"/>
        <w:rPr>
          <w:rFonts w:cs="David"/>
          <w:rtl/>
        </w:rPr>
      </w:pPr>
    </w:p>
    <w:p w:rsidR="00281A4C" w:rsidRPr="00211C24" w:rsidRDefault="00281A4C" w:rsidP="00A24BE5">
      <w:pPr>
        <w:pStyle w:val="ListParagraph"/>
        <w:numPr>
          <w:ilvl w:val="0"/>
          <w:numId w:val="19"/>
        </w:numPr>
        <w:bidi/>
        <w:rPr>
          <w:rFonts w:cs="David"/>
          <w:rtl/>
        </w:rPr>
      </w:pPr>
      <w:r w:rsidRPr="00211C24">
        <w:rPr>
          <w:rFonts w:cs="David" w:hint="cs"/>
          <w:rtl/>
        </w:rPr>
        <w:t>תנאים למוכנות הלקוח להת</w:t>
      </w:r>
      <w:r w:rsidR="00F51927" w:rsidRPr="00211C24">
        <w:rPr>
          <w:rFonts w:cs="David" w:hint="cs"/>
          <w:rtl/>
        </w:rPr>
        <w:t>קנה:</w:t>
      </w:r>
      <w:r w:rsidRPr="00211C24">
        <w:rPr>
          <w:rFonts w:cs="David" w:hint="cs"/>
          <w:rtl/>
        </w:rPr>
        <w:t xml:space="preserve"> </w:t>
      </w:r>
    </w:p>
    <w:p w:rsidR="00281A4C" w:rsidRPr="00A008F9" w:rsidRDefault="00085835" w:rsidP="00F842CC">
      <w:pPr>
        <w:pStyle w:val="ListParagraph"/>
        <w:numPr>
          <w:ilvl w:val="0"/>
          <w:numId w:val="24"/>
        </w:numPr>
        <w:bidi/>
        <w:rPr>
          <w:rFonts w:cs="David"/>
          <w:rtl/>
        </w:rPr>
      </w:pPr>
      <w:r>
        <w:rPr>
          <w:rFonts w:cs="David" w:hint="cs"/>
          <w:rtl/>
        </w:rPr>
        <w:t>בוצע טיח צבעוני / שליכט אקרילי.</w:t>
      </w:r>
    </w:p>
    <w:p w:rsidR="00281A4C" w:rsidRPr="00A008F9" w:rsidRDefault="00281A4C" w:rsidP="00F842CC">
      <w:pPr>
        <w:pStyle w:val="ListParagraph"/>
        <w:numPr>
          <w:ilvl w:val="0"/>
          <w:numId w:val="24"/>
        </w:numPr>
        <w:bidi/>
        <w:rPr>
          <w:rFonts w:cs="David"/>
          <w:rtl/>
        </w:rPr>
      </w:pPr>
      <w:r w:rsidRPr="00A008F9">
        <w:rPr>
          <w:rFonts w:cs="David" w:hint="cs"/>
          <w:rtl/>
        </w:rPr>
        <w:t>צבע פנים יד ראשונה</w:t>
      </w:r>
      <w:r w:rsidR="00085835">
        <w:rPr>
          <w:rFonts w:cs="David" w:hint="cs"/>
          <w:rtl/>
        </w:rPr>
        <w:t>.</w:t>
      </w:r>
    </w:p>
    <w:p w:rsidR="00281A4C" w:rsidRPr="00A008F9" w:rsidRDefault="00281A4C" w:rsidP="00B536AC">
      <w:pPr>
        <w:pStyle w:val="ListParagraph"/>
        <w:numPr>
          <w:ilvl w:val="0"/>
          <w:numId w:val="24"/>
        </w:numPr>
        <w:bidi/>
        <w:rPr>
          <w:rFonts w:cs="David"/>
          <w:rtl/>
        </w:rPr>
      </w:pPr>
      <w:r w:rsidRPr="00A008F9">
        <w:rPr>
          <w:rFonts w:cs="David" w:hint="cs"/>
          <w:rtl/>
        </w:rPr>
        <w:t xml:space="preserve">האתר </w:t>
      </w:r>
      <w:r w:rsidR="00B536AC">
        <w:rPr>
          <w:rFonts w:cs="David" w:hint="cs"/>
          <w:rtl/>
        </w:rPr>
        <w:t>צריך להיות נקי ומפונה מפסולת</w:t>
      </w:r>
      <w:r w:rsidRPr="00A008F9">
        <w:rPr>
          <w:rFonts w:cs="David" w:hint="cs"/>
          <w:rtl/>
        </w:rPr>
        <w:t>.</w:t>
      </w:r>
    </w:p>
    <w:p w:rsidR="00281A4C" w:rsidRPr="00A008F9" w:rsidRDefault="00281A4C" w:rsidP="00281A4C">
      <w:pPr>
        <w:bidi/>
        <w:ind w:left="512"/>
        <w:rPr>
          <w:rFonts w:cs="David"/>
          <w:rtl/>
        </w:rPr>
      </w:pPr>
    </w:p>
    <w:p w:rsidR="00281A4C" w:rsidRPr="00463503" w:rsidRDefault="00B536AC" w:rsidP="00A24BE5">
      <w:pPr>
        <w:pStyle w:val="ListParagraph"/>
        <w:numPr>
          <w:ilvl w:val="0"/>
          <w:numId w:val="19"/>
        </w:numPr>
        <w:bidi/>
        <w:rPr>
          <w:rFonts w:cs="David"/>
          <w:rtl/>
        </w:rPr>
      </w:pPr>
      <w:r>
        <w:rPr>
          <w:rFonts w:cs="David" w:hint="cs"/>
          <w:rtl/>
        </w:rPr>
        <w:t>לאחר</w:t>
      </w:r>
      <w:r w:rsidR="00281A4C" w:rsidRPr="00463503">
        <w:rPr>
          <w:rFonts w:cs="David" w:hint="cs"/>
          <w:rtl/>
        </w:rPr>
        <w:t xml:space="preserve"> התקנת </w:t>
      </w:r>
      <w:r w:rsidR="003A518C">
        <w:rPr>
          <w:rFonts w:cs="David" w:hint="cs"/>
          <w:rtl/>
        </w:rPr>
        <w:t>ה</w:t>
      </w:r>
      <w:r w:rsidR="00281A4C" w:rsidRPr="00463503">
        <w:rPr>
          <w:rFonts w:cs="David" w:hint="cs"/>
          <w:rtl/>
        </w:rPr>
        <w:t>אלומיניום</w:t>
      </w:r>
      <w:del w:id="330" w:author="Administrator" w:date="2013-12-11T18:55:00Z">
        <w:r w:rsidR="00281A4C" w:rsidRPr="00463503" w:rsidDel="00383BB8">
          <w:rPr>
            <w:rFonts w:cs="David" w:hint="cs"/>
            <w:rtl/>
          </w:rPr>
          <w:delText>:</w:delText>
        </w:r>
      </w:del>
      <w:ins w:id="331" w:author="Boaz Nissimov" w:date="2013-12-09T13:28:00Z">
        <w:r w:rsidR="0006761D">
          <w:rPr>
            <w:rFonts w:cs="David" w:hint="cs"/>
            <w:rtl/>
          </w:rPr>
          <w:t xml:space="preserve"> </w:t>
        </w:r>
      </w:ins>
      <w:ins w:id="332" w:author="Administrator" w:date="2013-12-11T18:56:00Z">
        <w:r w:rsidR="00383BB8">
          <w:rPr>
            <w:rFonts w:cs="David" w:hint="cs"/>
            <w:rtl/>
          </w:rPr>
          <w:t>-</w:t>
        </w:r>
      </w:ins>
      <w:ins w:id="333" w:author="Boaz Nissimov" w:date="2013-12-09T13:28:00Z">
        <w:del w:id="334" w:author="Administrator" w:date="2013-12-11T18:56:00Z">
          <w:r w:rsidR="0006761D" w:rsidDel="00383BB8">
            <w:rPr>
              <w:rFonts w:cs="David" w:hint="cs"/>
              <w:rtl/>
            </w:rPr>
            <w:delText xml:space="preserve">- </w:delText>
          </w:r>
        </w:del>
        <w:del w:id="335" w:author="Administrator" w:date="2013-12-11T18:55:00Z">
          <w:r w:rsidR="0006761D" w:rsidRPr="0006761D" w:rsidDel="00383BB8">
            <w:rPr>
              <w:rFonts w:cs="David" w:hint="cs"/>
              <w:color w:val="FF0000"/>
              <w:rtl/>
              <w:rPrChange w:id="336" w:author="Boaz Nissimov" w:date="2013-12-09T13:28:00Z">
                <w:rPr>
                  <w:rFonts w:cs="David" w:hint="cs"/>
                  <w:rtl/>
                </w:rPr>
              </w:rPrChange>
            </w:rPr>
            <w:delText>למה</w:delText>
          </w:r>
          <w:r w:rsidR="0006761D" w:rsidRPr="0006761D" w:rsidDel="00383BB8">
            <w:rPr>
              <w:rFonts w:cs="David"/>
              <w:color w:val="FF0000"/>
              <w:rtl/>
              <w:rPrChange w:id="337" w:author="Boaz Nissimov" w:date="2013-12-09T13:28:00Z">
                <w:rPr>
                  <w:rFonts w:cs="David"/>
                  <w:rtl/>
                </w:rPr>
              </w:rPrChange>
            </w:rPr>
            <w:delText xml:space="preserve"> </w:delText>
          </w:r>
          <w:r w:rsidR="0006761D" w:rsidRPr="0006761D" w:rsidDel="00383BB8">
            <w:rPr>
              <w:rFonts w:cs="David" w:hint="cs"/>
              <w:color w:val="FF0000"/>
              <w:rtl/>
              <w:rPrChange w:id="338" w:author="Boaz Nissimov" w:date="2013-12-09T13:28:00Z">
                <w:rPr>
                  <w:rFonts w:cs="David" w:hint="cs"/>
                  <w:rtl/>
                </w:rPr>
              </w:rPrChange>
            </w:rPr>
            <w:delText>זה</w:delText>
          </w:r>
          <w:r w:rsidR="0006761D" w:rsidRPr="0006761D" w:rsidDel="00383BB8">
            <w:rPr>
              <w:rFonts w:cs="David"/>
              <w:color w:val="FF0000"/>
              <w:rtl/>
              <w:rPrChange w:id="339" w:author="Boaz Nissimov" w:date="2013-12-09T13:28:00Z">
                <w:rPr>
                  <w:rFonts w:cs="David"/>
                  <w:rtl/>
                </w:rPr>
              </w:rPrChange>
            </w:rPr>
            <w:delText xml:space="preserve"> </w:delText>
          </w:r>
          <w:r w:rsidR="0006761D" w:rsidRPr="0006761D" w:rsidDel="00383BB8">
            <w:rPr>
              <w:rFonts w:cs="David" w:hint="cs"/>
              <w:color w:val="FF0000"/>
              <w:rtl/>
              <w:rPrChange w:id="340" w:author="Boaz Nissimov" w:date="2013-12-09T13:28:00Z">
                <w:rPr>
                  <w:rFonts w:cs="David" w:hint="cs"/>
                  <w:rtl/>
                </w:rPr>
              </w:rPrChange>
            </w:rPr>
            <w:delText>רלוונטי</w:delText>
          </w:r>
          <w:r w:rsidR="0006761D" w:rsidRPr="0006761D" w:rsidDel="00383BB8">
            <w:rPr>
              <w:rFonts w:cs="David"/>
              <w:color w:val="FF0000"/>
              <w:rtl/>
              <w:rPrChange w:id="341" w:author="Boaz Nissimov" w:date="2013-12-09T13:28:00Z">
                <w:rPr>
                  <w:rFonts w:cs="David"/>
                  <w:rtl/>
                </w:rPr>
              </w:rPrChange>
            </w:rPr>
            <w:delText>?</w:delText>
          </w:r>
        </w:del>
      </w:ins>
    </w:p>
    <w:p w:rsidR="00281A4C" w:rsidRPr="00463503" w:rsidDel="00383BB8" w:rsidRDefault="00281A4C" w:rsidP="00F842CC">
      <w:pPr>
        <w:pStyle w:val="ListParagraph"/>
        <w:numPr>
          <w:ilvl w:val="0"/>
          <w:numId w:val="25"/>
        </w:numPr>
        <w:bidi/>
        <w:rPr>
          <w:del w:id="342" w:author="Administrator" w:date="2013-12-11T18:59:00Z"/>
          <w:rFonts w:cs="David"/>
          <w:rtl/>
        </w:rPr>
      </w:pPr>
      <w:r w:rsidRPr="00463503">
        <w:rPr>
          <w:rFonts w:cs="David" w:hint="cs"/>
          <w:rtl/>
        </w:rPr>
        <w:t>חשמל סופי</w:t>
      </w:r>
      <w:ins w:id="343" w:author="Administrator" w:date="2013-12-11T18:56:00Z">
        <w:r w:rsidR="00383BB8">
          <w:rPr>
            <w:rFonts w:cs="David" w:hint="cs"/>
            <w:rtl/>
          </w:rPr>
          <w:t xml:space="preserve"> : ח</w:t>
        </w:r>
      </w:ins>
      <w:ins w:id="344" w:author="Administrator" w:date="2013-12-11T18:58:00Z">
        <w:r w:rsidR="00383BB8">
          <w:rPr>
            <w:rFonts w:cs="David" w:hint="cs"/>
            <w:rtl/>
          </w:rPr>
          <w:t>י</w:t>
        </w:r>
      </w:ins>
      <w:ins w:id="345" w:author="Administrator" w:date="2013-12-11T18:56:00Z">
        <w:r w:rsidR="00383BB8">
          <w:rPr>
            <w:rFonts w:cs="David" w:hint="cs"/>
            <w:rtl/>
          </w:rPr>
          <w:t>ב</w:t>
        </w:r>
      </w:ins>
      <w:ins w:id="346" w:author="Administrator" w:date="2013-12-11T18:58:00Z">
        <w:r w:rsidR="00383BB8">
          <w:rPr>
            <w:rFonts w:cs="David" w:hint="cs"/>
            <w:rtl/>
          </w:rPr>
          <w:t>ו</w:t>
        </w:r>
      </w:ins>
      <w:ins w:id="347" w:author="Administrator" w:date="2013-12-11T18:56:00Z">
        <w:r w:rsidR="00383BB8">
          <w:rPr>
            <w:rFonts w:cs="David" w:hint="cs"/>
            <w:rtl/>
          </w:rPr>
          <w:t>ר התריסים החשמליים</w:t>
        </w:r>
      </w:ins>
      <w:ins w:id="348" w:author="Administrator" w:date="2013-12-11T18:57:00Z">
        <w:r w:rsidR="00383BB8">
          <w:rPr>
            <w:rFonts w:cs="David" w:hint="cs"/>
            <w:rtl/>
          </w:rPr>
          <w:t xml:space="preserve"> ו</w:t>
        </w:r>
      </w:ins>
      <w:ins w:id="349" w:author="Administrator" w:date="2013-12-11T18:58:00Z">
        <w:r w:rsidR="00383BB8">
          <w:rPr>
            <w:rFonts w:cs="David" w:hint="cs"/>
            <w:rtl/>
          </w:rPr>
          <w:t>בדיקת</w:t>
        </w:r>
      </w:ins>
      <w:ins w:id="350" w:author="Administrator" w:date="2013-12-11T18:57:00Z">
        <w:r w:rsidR="00383BB8">
          <w:rPr>
            <w:rFonts w:cs="David" w:hint="cs"/>
            <w:rtl/>
          </w:rPr>
          <w:t xml:space="preserve"> תקינות</w:t>
        </w:r>
      </w:ins>
      <w:ins w:id="351" w:author="Administrator" w:date="2013-12-11T18:58:00Z">
        <w:r w:rsidR="00383BB8">
          <w:rPr>
            <w:rFonts w:cs="David" w:hint="cs"/>
            <w:rtl/>
          </w:rPr>
          <w:t>ם</w:t>
        </w:r>
      </w:ins>
      <w:ins w:id="352" w:author="Administrator" w:date="2013-12-11T18:57:00Z">
        <w:r w:rsidR="00383BB8">
          <w:rPr>
            <w:rFonts w:cs="David" w:hint="cs"/>
            <w:rtl/>
          </w:rPr>
          <w:t>.</w:t>
        </w:r>
      </w:ins>
      <w:del w:id="353" w:author="Administrator" w:date="2013-12-11T18:56:00Z">
        <w:r w:rsidR="00F13616" w:rsidDel="00383BB8">
          <w:rPr>
            <w:rFonts w:cs="David" w:hint="cs"/>
            <w:rtl/>
          </w:rPr>
          <w:delText>.</w:delText>
        </w:r>
      </w:del>
    </w:p>
    <w:p w:rsidR="00281A4C" w:rsidRPr="00383BB8" w:rsidDel="00383BB8" w:rsidRDefault="00B871B2">
      <w:pPr>
        <w:pStyle w:val="ListParagraph"/>
        <w:numPr>
          <w:ilvl w:val="0"/>
          <w:numId w:val="25"/>
        </w:numPr>
        <w:bidi/>
        <w:rPr>
          <w:del w:id="354" w:author="Administrator" w:date="2013-12-11T18:59:00Z"/>
          <w:rFonts w:cs="David"/>
          <w:rtl/>
        </w:rPr>
        <w:pPrChange w:id="355" w:author="Administrator" w:date="2013-12-11T18:59:00Z">
          <w:pPr>
            <w:pStyle w:val="ListParagraph"/>
            <w:numPr>
              <w:numId w:val="25"/>
            </w:numPr>
            <w:bidi/>
            <w:ind w:left="1592" w:hanging="360"/>
          </w:pPr>
        </w:pPrChange>
      </w:pPr>
      <w:del w:id="356" w:author="Administrator" w:date="2013-12-11T18:56:00Z">
        <w:r w:rsidRPr="00383BB8" w:rsidDel="00383BB8">
          <w:rPr>
            <w:rFonts w:cs="David" w:hint="cs"/>
            <w:rtl/>
          </w:rPr>
          <w:delText>סנטריה</w:delText>
        </w:r>
      </w:del>
      <w:del w:id="357" w:author="Administrator" w:date="2013-12-11T18:55:00Z">
        <w:r w:rsidR="00F13616" w:rsidRPr="00383BB8" w:rsidDel="00383BB8">
          <w:rPr>
            <w:rFonts w:cs="David"/>
            <w:rtl/>
          </w:rPr>
          <w:delText>.</w:delText>
        </w:r>
      </w:del>
      <w:ins w:id="358" w:author="Boaz Nissimov" w:date="2013-12-09T13:28:00Z">
        <w:del w:id="359" w:author="Administrator" w:date="2013-12-11T18:55:00Z">
          <w:r w:rsidR="0006761D" w:rsidRPr="00383BB8" w:rsidDel="00383BB8">
            <w:rPr>
              <w:rFonts w:cs="David"/>
              <w:rtl/>
            </w:rPr>
            <w:delText xml:space="preserve"> </w:delText>
          </w:r>
        </w:del>
        <w:del w:id="360" w:author="Administrator" w:date="2013-12-11T18:59:00Z">
          <w:r w:rsidR="0006761D" w:rsidRPr="00383BB8" w:rsidDel="00383BB8">
            <w:rPr>
              <w:rFonts w:cs="David" w:hint="cs"/>
              <w:rtl/>
              <w:rPrChange w:id="361" w:author="Administrator" w:date="2013-12-11T18:59:00Z">
                <w:rPr>
                  <w:rFonts w:cs="David" w:hint="cs"/>
                  <w:color w:val="FF0000"/>
                  <w:rtl/>
                </w:rPr>
              </w:rPrChange>
            </w:rPr>
            <w:delText>אביזרים</w:delText>
          </w:r>
          <w:r w:rsidR="0006761D" w:rsidRPr="00383BB8" w:rsidDel="00383BB8">
            <w:rPr>
              <w:rFonts w:cs="David"/>
              <w:rtl/>
              <w:rPrChange w:id="362" w:author="Administrator" w:date="2013-12-11T18:59:00Z">
                <w:rPr>
                  <w:rFonts w:cs="David"/>
                  <w:color w:val="FF0000"/>
                  <w:rtl/>
                </w:rPr>
              </w:rPrChange>
            </w:rPr>
            <w:delText xml:space="preserve"> </w:delText>
          </w:r>
          <w:r w:rsidR="0006761D" w:rsidRPr="00383BB8" w:rsidDel="00383BB8">
            <w:rPr>
              <w:rFonts w:cs="David" w:hint="cs"/>
              <w:rtl/>
              <w:rPrChange w:id="363" w:author="Administrator" w:date="2013-12-11T18:59:00Z">
                <w:rPr>
                  <w:rFonts w:cs="David" w:hint="cs"/>
                  <w:color w:val="FF0000"/>
                  <w:rtl/>
                </w:rPr>
              </w:rPrChange>
            </w:rPr>
            <w:delText>סניטריים</w:delText>
          </w:r>
        </w:del>
      </w:ins>
    </w:p>
    <w:p w:rsidR="00281A4C" w:rsidRPr="00383BB8" w:rsidDel="00383BB8" w:rsidRDefault="00281A4C">
      <w:pPr>
        <w:pStyle w:val="ListParagraph"/>
        <w:bidi/>
        <w:rPr>
          <w:del w:id="364" w:author="Administrator" w:date="2013-12-11T18:59:00Z"/>
          <w:rtl/>
        </w:rPr>
        <w:pPrChange w:id="365" w:author="Administrator" w:date="2013-12-11T18:59:00Z">
          <w:pPr>
            <w:pStyle w:val="ListParagraph"/>
            <w:numPr>
              <w:numId w:val="25"/>
            </w:numPr>
            <w:bidi/>
            <w:ind w:left="1592" w:hanging="360"/>
          </w:pPr>
        </w:pPrChange>
      </w:pPr>
      <w:del w:id="366" w:author="Administrator" w:date="2013-12-11T18:59:00Z">
        <w:r w:rsidRPr="00383BB8" w:rsidDel="00383BB8">
          <w:rPr>
            <w:rFonts w:hint="cs"/>
            <w:rtl/>
          </w:rPr>
          <w:delText>מיזוג</w:delText>
        </w:r>
        <w:r w:rsidR="00F13616" w:rsidRPr="00383BB8" w:rsidDel="00383BB8">
          <w:rPr>
            <w:rtl/>
          </w:rPr>
          <w:delText>.</w:delText>
        </w:r>
      </w:del>
    </w:p>
    <w:p w:rsidR="00281A4C" w:rsidRPr="00383BB8" w:rsidDel="00383BB8" w:rsidRDefault="00281A4C">
      <w:pPr>
        <w:pStyle w:val="ListParagraph"/>
        <w:bidi/>
        <w:rPr>
          <w:del w:id="367" w:author="Administrator" w:date="2013-12-11T18:59:00Z"/>
          <w:rtl/>
        </w:rPr>
        <w:pPrChange w:id="368" w:author="Administrator" w:date="2013-12-11T18:59:00Z">
          <w:pPr>
            <w:pStyle w:val="ListParagraph"/>
            <w:numPr>
              <w:numId w:val="25"/>
            </w:numPr>
            <w:bidi/>
            <w:ind w:left="1592" w:hanging="360"/>
          </w:pPr>
        </w:pPrChange>
      </w:pPr>
      <w:del w:id="369" w:author="Administrator" w:date="2013-12-11T18:59:00Z">
        <w:r w:rsidRPr="00383BB8" w:rsidDel="00383BB8">
          <w:rPr>
            <w:rFonts w:hint="cs"/>
            <w:rtl/>
          </w:rPr>
          <w:delText>מטבח</w:delText>
        </w:r>
        <w:r w:rsidR="00F13616" w:rsidRPr="00383BB8" w:rsidDel="00383BB8">
          <w:rPr>
            <w:rtl/>
          </w:rPr>
          <w:delText>.</w:delText>
        </w:r>
      </w:del>
    </w:p>
    <w:p w:rsidR="00281A4C" w:rsidRPr="00383BB8" w:rsidRDefault="00281A4C">
      <w:pPr>
        <w:pStyle w:val="ListParagraph"/>
        <w:numPr>
          <w:ilvl w:val="0"/>
          <w:numId w:val="25"/>
        </w:numPr>
        <w:bidi/>
        <w:rPr>
          <w:rtl/>
        </w:rPr>
        <w:pPrChange w:id="370" w:author="Administrator" w:date="2013-12-11T18:59:00Z">
          <w:pPr>
            <w:pStyle w:val="ListParagraph"/>
            <w:numPr>
              <w:numId w:val="25"/>
            </w:numPr>
            <w:bidi/>
            <w:ind w:left="1592" w:hanging="360"/>
          </w:pPr>
        </w:pPrChange>
      </w:pPr>
      <w:del w:id="371" w:author="Administrator" w:date="2013-12-11T18:59:00Z">
        <w:r w:rsidRPr="00383BB8" w:rsidDel="00383BB8">
          <w:rPr>
            <w:rFonts w:hint="cs"/>
            <w:rtl/>
          </w:rPr>
          <w:delText>מעבר</w:delText>
        </w:r>
        <w:r w:rsidRPr="00383BB8" w:rsidDel="00383BB8">
          <w:rPr>
            <w:rtl/>
          </w:rPr>
          <w:delText xml:space="preserve"> </w:delText>
        </w:r>
        <w:r w:rsidRPr="00383BB8" w:rsidDel="00383BB8">
          <w:rPr>
            <w:rFonts w:hint="cs"/>
            <w:rtl/>
          </w:rPr>
          <w:delText>לדירה</w:delText>
        </w:r>
        <w:r w:rsidR="00F13616" w:rsidRPr="00383BB8" w:rsidDel="00383BB8">
          <w:rPr>
            <w:rtl/>
          </w:rPr>
          <w:delText>.</w:delText>
        </w:r>
      </w:del>
    </w:p>
    <w:p w:rsidR="00281A4C" w:rsidRPr="00A008F9" w:rsidRDefault="00281A4C" w:rsidP="00281A4C">
      <w:pPr>
        <w:bidi/>
        <w:ind w:left="512"/>
        <w:rPr>
          <w:rFonts w:cs="David"/>
          <w:rtl/>
        </w:rPr>
      </w:pPr>
    </w:p>
    <w:p w:rsidR="00281A4C" w:rsidRPr="00A008F9" w:rsidRDefault="00383BB8" w:rsidP="002D4E16">
      <w:pPr>
        <w:bidi/>
        <w:ind w:left="512"/>
        <w:rPr>
          <w:rFonts w:cs="David"/>
          <w:rtl/>
        </w:rPr>
      </w:pPr>
      <w:ins w:id="372" w:author="Administrator" w:date="2013-12-11T18:55:00Z">
        <w:r>
          <w:rPr>
            <w:rFonts w:cs="David" w:hint="cs"/>
            <w:rtl/>
          </w:rPr>
          <w:t>עבודות גמר</w:t>
        </w:r>
      </w:ins>
      <w:del w:id="373" w:author="Administrator" w:date="2013-12-11T18:55:00Z">
        <w:r w:rsidR="00281A4C" w:rsidRPr="00A008F9" w:rsidDel="00383BB8">
          <w:rPr>
            <w:rFonts w:cs="David" w:hint="cs"/>
            <w:rtl/>
          </w:rPr>
          <w:delText>פינישים אחרונים</w:delText>
        </w:r>
      </w:del>
      <w:r w:rsidR="00281A4C" w:rsidRPr="00A008F9">
        <w:rPr>
          <w:rFonts w:cs="David" w:hint="cs"/>
          <w:rtl/>
        </w:rPr>
        <w:t xml:space="preserve"> - ב</w:t>
      </w:r>
      <w:r w:rsidR="002D4E16" w:rsidRPr="00A008F9">
        <w:rPr>
          <w:rFonts w:cs="David" w:hint="cs"/>
          <w:rtl/>
        </w:rPr>
        <w:t xml:space="preserve">מידה ויש ללקוח בעיות טענות </w:t>
      </w:r>
      <w:r w:rsidR="00136C39" w:rsidRPr="00A008F9">
        <w:rPr>
          <w:rFonts w:cs="David" w:hint="cs"/>
          <w:rtl/>
        </w:rPr>
        <w:t>וכו</w:t>
      </w:r>
      <w:r w:rsidR="002D4E16" w:rsidRPr="00A008F9">
        <w:rPr>
          <w:rFonts w:cs="David" w:hint="cs"/>
          <w:rtl/>
        </w:rPr>
        <w:t>'.</w:t>
      </w:r>
      <w:ins w:id="374" w:author="Boaz Nissimov" w:date="2013-12-09T13:29:00Z">
        <w:del w:id="375" w:author="Administrator" w:date="2013-12-11T18:56:00Z">
          <w:r w:rsidR="0006761D" w:rsidDel="00383BB8">
            <w:rPr>
              <w:rFonts w:cs="David" w:hint="cs"/>
              <w:rtl/>
            </w:rPr>
            <w:delText xml:space="preserve"> </w:delText>
          </w:r>
          <w:r w:rsidR="0006761D" w:rsidRPr="0006761D" w:rsidDel="00383BB8">
            <w:rPr>
              <w:rFonts w:cs="David" w:hint="cs"/>
              <w:color w:val="FF0000"/>
              <w:rtl/>
              <w:rPrChange w:id="376" w:author="Boaz Nissimov" w:date="2013-12-09T13:29:00Z">
                <w:rPr>
                  <w:rFonts w:cs="David" w:hint="cs"/>
                  <w:rtl/>
                </w:rPr>
              </w:rPrChange>
            </w:rPr>
            <w:delText>להחליף</w:delText>
          </w:r>
          <w:r w:rsidR="0006761D" w:rsidRPr="0006761D" w:rsidDel="00383BB8">
            <w:rPr>
              <w:rFonts w:cs="David"/>
              <w:color w:val="FF0000"/>
              <w:rtl/>
              <w:rPrChange w:id="377" w:author="Boaz Nissimov" w:date="2013-12-09T13:29:00Z">
                <w:rPr>
                  <w:rFonts w:cs="David"/>
                  <w:rtl/>
                </w:rPr>
              </w:rPrChange>
            </w:rPr>
            <w:delText xml:space="preserve"> </w:delText>
          </w:r>
          <w:r w:rsidR="0006761D" w:rsidRPr="0006761D" w:rsidDel="00383BB8">
            <w:rPr>
              <w:rFonts w:cs="David" w:hint="cs"/>
              <w:color w:val="FF0000"/>
              <w:rtl/>
              <w:rPrChange w:id="378" w:author="Boaz Nissimov" w:date="2013-12-09T13:29:00Z">
                <w:rPr>
                  <w:rFonts w:cs="David" w:hint="cs"/>
                  <w:rtl/>
                </w:rPr>
              </w:rPrChange>
            </w:rPr>
            <w:delText>בעבודות</w:delText>
          </w:r>
          <w:r w:rsidR="0006761D" w:rsidRPr="0006761D" w:rsidDel="00383BB8">
            <w:rPr>
              <w:rFonts w:cs="David"/>
              <w:color w:val="FF0000"/>
              <w:rtl/>
              <w:rPrChange w:id="379" w:author="Boaz Nissimov" w:date="2013-12-09T13:29:00Z">
                <w:rPr>
                  <w:rFonts w:cs="David"/>
                  <w:rtl/>
                </w:rPr>
              </w:rPrChange>
            </w:rPr>
            <w:delText xml:space="preserve"> </w:delText>
          </w:r>
          <w:r w:rsidR="0006761D" w:rsidRPr="0006761D" w:rsidDel="00383BB8">
            <w:rPr>
              <w:rFonts w:cs="David" w:hint="cs"/>
              <w:color w:val="FF0000"/>
              <w:rtl/>
              <w:rPrChange w:id="380" w:author="Boaz Nissimov" w:date="2013-12-09T13:29:00Z">
                <w:rPr>
                  <w:rFonts w:cs="David" w:hint="cs"/>
                  <w:rtl/>
                </w:rPr>
              </w:rPrChange>
            </w:rPr>
            <w:delText>גמר</w:delText>
          </w:r>
        </w:del>
      </w:ins>
    </w:p>
    <w:p w:rsidR="00136C39" w:rsidRDefault="00136C39" w:rsidP="002D4E16">
      <w:pPr>
        <w:bidi/>
        <w:ind w:left="512"/>
        <w:rPr>
          <w:rFonts w:cs="David"/>
          <w:rtl/>
        </w:rPr>
      </w:pPr>
    </w:p>
    <w:p w:rsidR="00962F3F" w:rsidRDefault="002D4E16" w:rsidP="00A24BE5">
      <w:pPr>
        <w:pStyle w:val="ListParagraph"/>
        <w:numPr>
          <w:ilvl w:val="0"/>
          <w:numId w:val="11"/>
        </w:numPr>
        <w:bidi/>
        <w:rPr>
          <w:ins w:id="381" w:author="Administrator" w:date="2013-12-11T19:02:00Z"/>
          <w:rFonts w:cs="David"/>
        </w:rPr>
      </w:pPr>
      <w:r w:rsidRPr="00926F5D">
        <w:rPr>
          <w:rFonts w:cs="David" w:hint="cs"/>
          <w:b/>
          <w:bCs/>
          <w:u w:val="single"/>
          <w:rtl/>
        </w:rPr>
        <w:t>סיום הפרויקט</w:t>
      </w:r>
      <w:r w:rsidR="00926F5D" w:rsidRPr="00926F5D">
        <w:rPr>
          <w:rFonts w:cs="David" w:hint="cs"/>
          <w:b/>
          <w:bCs/>
          <w:rtl/>
        </w:rPr>
        <w:t>:</w:t>
      </w:r>
      <w:r w:rsidRPr="00136C39">
        <w:rPr>
          <w:rFonts w:cs="David" w:hint="cs"/>
          <w:rtl/>
        </w:rPr>
        <w:t xml:space="preserve"> </w:t>
      </w:r>
      <w:del w:id="382" w:author="Administrator" w:date="2013-12-11T19:02:00Z">
        <w:r w:rsidRPr="00136C39" w:rsidDel="00962F3F">
          <w:rPr>
            <w:rFonts w:cs="David" w:hint="cs"/>
            <w:rtl/>
          </w:rPr>
          <w:delText xml:space="preserve">לאחר </w:delText>
        </w:r>
      </w:del>
      <w:r w:rsidRPr="00136C39">
        <w:rPr>
          <w:rFonts w:cs="David" w:hint="cs"/>
          <w:rtl/>
        </w:rPr>
        <w:t>מסירת מפתח</w:t>
      </w:r>
      <w:r w:rsidR="001027EC">
        <w:rPr>
          <w:rFonts w:cs="David" w:hint="cs"/>
          <w:rtl/>
        </w:rPr>
        <w:t xml:space="preserve"> </w:t>
      </w:r>
      <w:ins w:id="383" w:author="Administrator" w:date="2013-12-11T19:05:00Z">
        <w:r w:rsidR="00962F3F">
          <w:rPr>
            <w:rFonts w:cs="David" w:hint="cs"/>
            <w:rtl/>
          </w:rPr>
          <w:t>ללקוח.</w:t>
        </w:r>
      </w:ins>
    </w:p>
    <w:p w:rsidR="002D4E16" w:rsidRPr="00962F3F" w:rsidDel="00962F3F" w:rsidRDefault="001027EC">
      <w:pPr>
        <w:numPr>
          <w:ilvl w:val="0"/>
          <w:numId w:val="19"/>
        </w:numPr>
        <w:bidi/>
        <w:ind w:left="0" w:firstLine="0"/>
        <w:rPr>
          <w:del w:id="384" w:author="Administrator" w:date="2013-12-11T19:02:00Z"/>
          <w:rFonts w:cs="David"/>
          <w:rtl/>
          <w:rPrChange w:id="385" w:author="Administrator" w:date="2013-12-11T19:04:00Z">
            <w:rPr>
              <w:del w:id="386" w:author="Administrator" w:date="2013-12-11T19:02:00Z"/>
              <w:rtl/>
            </w:rPr>
          </w:rPrChange>
        </w:rPr>
        <w:pPrChange w:id="387" w:author="Administrator" w:date="2013-12-11T19:05:00Z">
          <w:pPr>
            <w:pStyle w:val="ListParagraph"/>
            <w:numPr>
              <w:numId w:val="11"/>
            </w:numPr>
            <w:bidi/>
            <w:ind w:left="872" w:hanging="360"/>
          </w:pPr>
        </w:pPrChange>
      </w:pPr>
      <w:del w:id="388" w:author="Administrator" w:date="2013-12-11T19:02:00Z">
        <w:r w:rsidRPr="00962F3F" w:rsidDel="00962F3F">
          <w:rPr>
            <w:rFonts w:cs="David"/>
            <w:rtl/>
            <w:rPrChange w:id="389" w:author="Administrator" w:date="2013-12-11T19:04:00Z">
              <w:rPr>
                <w:rtl/>
              </w:rPr>
            </w:rPrChange>
          </w:rPr>
          <w:delText>-</w:delText>
        </w:r>
        <w:r w:rsidR="002D4E16" w:rsidRPr="00962F3F" w:rsidDel="00962F3F">
          <w:rPr>
            <w:rFonts w:cs="David"/>
            <w:rtl/>
            <w:rPrChange w:id="390" w:author="Administrator" w:date="2013-12-11T19:04:00Z">
              <w:rPr>
                <w:rtl/>
              </w:rPr>
            </w:rPrChange>
          </w:rPr>
          <w:delText xml:space="preserve"> </w:delText>
        </w:r>
      </w:del>
      <w:del w:id="391" w:author="Administrator" w:date="2013-12-11T19:00:00Z">
        <w:r w:rsidR="002D4E16" w:rsidRPr="00962F3F" w:rsidDel="00383BB8">
          <w:rPr>
            <w:rFonts w:cs="David" w:hint="cs"/>
            <w:rtl/>
            <w:rPrChange w:id="392" w:author="Administrator" w:date="2013-12-11T19:04:00Z">
              <w:rPr>
                <w:rFonts w:hint="cs"/>
                <w:rtl/>
              </w:rPr>
            </w:rPrChange>
          </w:rPr>
          <w:delText>יש</w:delText>
        </w:r>
        <w:r w:rsidR="002D4E16" w:rsidRPr="00962F3F" w:rsidDel="00383BB8">
          <w:rPr>
            <w:rFonts w:cs="David"/>
            <w:rtl/>
            <w:rPrChange w:id="393" w:author="Administrator" w:date="2013-12-11T19:04:00Z">
              <w:rPr>
                <w:rtl/>
              </w:rPr>
            </w:rPrChange>
          </w:rPr>
          <w:delText xml:space="preserve"> </w:delText>
        </w:r>
        <w:r w:rsidR="002D4E16" w:rsidRPr="00962F3F" w:rsidDel="00383BB8">
          <w:rPr>
            <w:rFonts w:cs="David" w:hint="cs"/>
            <w:rtl/>
            <w:rPrChange w:id="394" w:author="Administrator" w:date="2013-12-11T19:04:00Z">
              <w:rPr>
                <w:rFonts w:hint="cs"/>
                <w:rtl/>
              </w:rPr>
            </w:rPrChange>
          </w:rPr>
          <w:delText>לשמור</w:delText>
        </w:r>
        <w:r w:rsidR="002D4E16" w:rsidRPr="00962F3F" w:rsidDel="00383BB8">
          <w:rPr>
            <w:rFonts w:cs="David"/>
            <w:rtl/>
            <w:rPrChange w:id="395" w:author="Administrator" w:date="2013-12-11T19:04:00Z">
              <w:rPr>
                <w:rtl/>
              </w:rPr>
            </w:rPrChange>
          </w:rPr>
          <w:delText xml:space="preserve"> </w:delText>
        </w:r>
        <w:r w:rsidR="002D4E16" w:rsidRPr="00962F3F" w:rsidDel="00383BB8">
          <w:rPr>
            <w:rFonts w:cs="David" w:hint="cs"/>
            <w:rtl/>
            <w:rPrChange w:id="396" w:author="Administrator" w:date="2013-12-11T19:04:00Z">
              <w:rPr>
                <w:rFonts w:hint="cs"/>
                <w:rtl/>
              </w:rPr>
            </w:rPrChange>
          </w:rPr>
          <w:delText>את</w:delText>
        </w:r>
        <w:r w:rsidR="002D4E16" w:rsidRPr="00962F3F" w:rsidDel="00383BB8">
          <w:rPr>
            <w:rFonts w:cs="David"/>
            <w:rtl/>
            <w:rPrChange w:id="397" w:author="Administrator" w:date="2013-12-11T19:04:00Z">
              <w:rPr>
                <w:rtl/>
              </w:rPr>
            </w:rPrChange>
          </w:rPr>
          <w:delText xml:space="preserve"> </w:delText>
        </w:r>
        <w:r w:rsidR="002D4E16" w:rsidRPr="00962F3F" w:rsidDel="00383BB8">
          <w:rPr>
            <w:rFonts w:cs="David" w:hint="cs"/>
            <w:rtl/>
            <w:rPrChange w:id="398" w:author="Administrator" w:date="2013-12-11T19:04:00Z">
              <w:rPr>
                <w:rFonts w:hint="cs"/>
                <w:rtl/>
              </w:rPr>
            </w:rPrChange>
          </w:rPr>
          <w:delText>כל</w:delText>
        </w:r>
      </w:del>
      <w:del w:id="399" w:author="Administrator" w:date="2013-12-11T19:04:00Z">
        <w:r w:rsidR="002D4E16" w:rsidRPr="00962F3F" w:rsidDel="00962F3F">
          <w:rPr>
            <w:rFonts w:cs="David"/>
            <w:rtl/>
            <w:rPrChange w:id="400" w:author="Administrator" w:date="2013-12-11T19:04:00Z">
              <w:rPr>
                <w:rtl/>
              </w:rPr>
            </w:rPrChange>
          </w:rPr>
          <w:delText xml:space="preserve"> המידע הרלוונטי</w:delText>
        </w:r>
      </w:del>
      <w:del w:id="401" w:author="Administrator" w:date="2013-12-11T19:00:00Z">
        <w:r w:rsidR="002D4E16" w:rsidRPr="00962F3F" w:rsidDel="00383BB8">
          <w:rPr>
            <w:rFonts w:cs="David"/>
            <w:rtl/>
            <w:rPrChange w:id="402" w:author="Administrator" w:date="2013-12-11T19:04:00Z">
              <w:rPr>
                <w:rtl/>
              </w:rPr>
            </w:rPrChange>
          </w:rPr>
          <w:delText xml:space="preserve"> ללקוח</w:delText>
        </w:r>
      </w:del>
      <w:del w:id="403" w:author="Administrator" w:date="2013-12-11T19:01:00Z">
        <w:r w:rsidR="002D4E16" w:rsidRPr="00962F3F" w:rsidDel="00383BB8">
          <w:rPr>
            <w:rFonts w:cs="David"/>
            <w:rtl/>
            <w:rPrChange w:id="404" w:author="Administrator" w:date="2013-12-11T19:04:00Z">
              <w:rPr>
                <w:rtl/>
              </w:rPr>
            </w:rPrChange>
          </w:rPr>
          <w:delText>.</w:delText>
        </w:r>
      </w:del>
    </w:p>
    <w:p w:rsidR="00962F3F" w:rsidRDefault="002D4E16">
      <w:pPr>
        <w:bidi/>
        <w:rPr>
          <w:ins w:id="405" w:author="Administrator" w:date="2013-12-11T19:02:00Z"/>
          <w:rtl/>
        </w:rPr>
        <w:pPrChange w:id="406" w:author="Administrator" w:date="2013-12-11T19:05:00Z">
          <w:pPr>
            <w:bidi/>
            <w:ind w:left="664" w:firstLine="208"/>
          </w:pPr>
        </w:pPrChange>
      </w:pPr>
      <w:del w:id="407" w:author="Administrator" w:date="2013-12-11T19:02:00Z">
        <w:r w:rsidRPr="00A008F9" w:rsidDel="00962F3F">
          <w:rPr>
            <w:rFonts w:hint="cs"/>
            <w:rtl/>
          </w:rPr>
          <w:delText xml:space="preserve">תוקף </w:delText>
        </w:r>
      </w:del>
      <w:del w:id="408" w:author="Administrator" w:date="2013-12-11T19:01:00Z">
        <w:r w:rsidR="0088358C" w:rsidDel="00383BB8">
          <w:rPr>
            <w:rFonts w:hint="cs"/>
            <w:rtl/>
          </w:rPr>
          <w:delText>ה</w:delText>
        </w:r>
      </w:del>
      <w:del w:id="409" w:author="Administrator" w:date="2013-12-11T19:02:00Z">
        <w:r w:rsidRPr="00A008F9" w:rsidDel="00962F3F">
          <w:rPr>
            <w:rFonts w:hint="cs"/>
            <w:rtl/>
          </w:rPr>
          <w:delText>אחריות</w:delText>
        </w:r>
      </w:del>
    </w:p>
    <w:p w:rsidR="00962F3F" w:rsidRPr="00962F3F" w:rsidRDefault="00962F3F">
      <w:pPr>
        <w:pStyle w:val="ListParagraph"/>
        <w:numPr>
          <w:ilvl w:val="1"/>
          <w:numId w:val="38"/>
        </w:numPr>
        <w:bidi/>
        <w:rPr>
          <w:ins w:id="410" w:author="Administrator" w:date="2013-12-11T19:04:00Z"/>
          <w:rFonts w:cs="David"/>
          <w:rPrChange w:id="411" w:author="Administrator" w:date="2013-12-11T19:05:00Z">
            <w:rPr>
              <w:ins w:id="412" w:author="Administrator" w:date="2013-12-11T19:04:00Z"/>
            </w:rPr>
          </w:rPrChange>
        </w:rPr>
        <w:pPrChange w:id="413" w:author="Administrator" w:date="2013-12-11T19:05:00Z">
          <w:pPr>
            <w:bidi/>
            <w:ind w:left="664" w:firstLine="208"/>
          </w:pPr>
        </w:pPrChange>
      </w:pPr>
      <w:ins w:id="414" w:author="Administrator" w:date="2013-12-11T19:04:00Z">
        <w:r w:rsidRPr="00BA047C">
          <w:rPr>
            <w:rFonts w:cs="David" w:hint="cs"/>
            <w:rtl/>
          </w:rPr>
          <w:t>תיוק המידע הרלוונטי על הפרויקט.</w:t>
        </w:r>
      </w:ins>
    </w:p>
    <w:p w:rsidR="00F56919" w:rsidRPr="00962F3F" w:rsidRDefault="00962F3F">
      <w:pPr>
        <w:pStyle w:val="ListParagraph"/>
        <w:numPr>
          <w:ilvl w:val="1"/>
          <w:numId w:val="38"/>
        </w:numPr>
        <w:bidi/>
        <w:rPr>
          <w:rFonts w:cs="David"/>
          <w:rtl/>
          <w:rPrChange w:id="415" w:author="Administrator" w:date="2013-12-11T19:03:00Z">
            <w:rPr>
              <w:rtl/>
            </w:rPr>
          </w:rPrChange>
        </w:rPr>
        <w:pPrChange w:id="416" w:author="Administrator" w:date="2013-12-11T19:04:00Z">
          <w:pPr>
            <w:bidi/>
            <w:ind w:left="664" w:firstLine="208"/>
          </w:pPr>
        </w:pPrChange>
      </w:pPr>
      <w:ins w:id="417" w:author="Administrator" w:date="2013-12-11T19:02:00Z">
        <w:r w:rsidRPr="00962F3F">
          <w:rPr>
            <w:rFonts w:cs="David" w:hint="cs"/>
            <w:rtl/>
            <w:rPrChange w:id="418" w:author="Administrator" w:date="2013-12-11T19:03:00Z">
              <w:rPr>
                <w:rFonts w:hint="cs"/>
                <w:rtl/>
              </w:rPr>
            </w:rPrChange>
          </w:rPr>
          <w:t>שירות</w:t>
        </w:r>
        <w:r w:rsidRPr="00962F3F">
          <w:rPr>
            <w:rFonts w:cs="David"/>
            <w:rtl/>
            <w:rPrChange w:id="419" w:author="Administrator" w:date="2013-12-11T19:03:00Z">
              <w:rPr>
                <w:rtl/>
              </w:rPr>
            </w:rPrChange>
          </w:rPr>
          <w:t xml:space="preserve"> </w:t>
        </w:r>
        <w:r w:rsidRPr="00962F3F">
          <w:rPr>
            <w:rFonts w:cs="David" w:hint="cs"/>
            <w:rtl/>
            <w:rPrChange w:id="420" w:author="Administrator" w:date="2013-12-11T19:03:00Z">
              <w:rPr>
                <w:rFonts w:hint="cs"/>
                <w:rtl/>
              </w:rPr>
            </w:rPrChange>
          </w:rPr>
          <w:t>תיקונים</w:t>
        </w:r>
        <w:r w:rsidRPr="00962F3F">
          <w:rPr>
            <w:rFonts w:cs="David"/>
            <w:rtl/>
            <w:rPrChange w:id="421" w:author="Administrator" w:date="2013-12-11T19:03:00Z">
              <w:rPr>
                <w:rtl/>
              </w:rPr>
            </w:rPrChange>
          </w:rPr>
          <w:t xml:space="preserve"> </w:t>
        </w:r>
        <w:r w:rsidRPr="00962F3F">
          <w:rPr>
            <w:rFonts w:cs="David" w:hint="cs"/>
            <w:rtl/>
            <w:rPrChange w:id="422" w:author="Administrator" w:date="2013-12-11T19:03:00Z">
              <w:rPr>
                <w:rFonts w:hint="cs"/>
                <w:rtl/>
              </w:rPr>
            </w:rPrChange>
          </w:rPr>
          <w:t>במסגרת</w:t>
        </w:r>
        <w:r w:rsidRPr="00962F3F">
          <w:rPr>
            <w:rFonts w:cs="David"/>
            <w:rtl/>
            <w:rPrChange w:id="423" w:author="Administrator" w:date="2013-12-11T19:03:00Z">
              <w:rPr>
                <w:rtl/>
              </w:rPr>
            </w:rPrChange>
          </w:rPr>
          <w:t xml:space="preserve"> </w:t>
        </w:r>
        <w:r w:rsidRPr="00962F3F">
          <w:rPr>
            <w:rFonts w:cs="David" w:hint="cs"/>
            <w:rtl/>
            <w:rPrChange w:id="424" w:author="Administrator" w:date="2013-12-11T19:03:00Z">
              <w:rPr>
                <w:rFonts w:hint="cs"/>
                <w:rtl/>
              </w:rPr>
            </w:rPrChange>
          </w:rPr>
          <w:t>האחריות</w:t>
        </w:r>
        <w:r w:rsidRPr="00962F3F">
          <w:rPr>
            <w:rFonts w:cs="David"/>
            <w:rtl/>
            <w:rPrChange w:id="425" w:author="Administrator" w:date="2013-12-11T19:03:00Z">
              <w:rPr>
                <w:rtl/>
              </w:rPr>
            </w:rPrChange>
          </w:rPr>
          <w:t>.</w:t>
        </w:r>
      </w:ins>
      <w:del w:id="426" w:author="Administrator" w:date="2013-12-11T19:01:00Z">
        <w:r w:rsidR="002D4E16" w:rsidRPr="00962F3F" w:rsidDel="00962F3F">
          <w:rPr>
            <w:rFonts w:cs="David"/>
            <w:rtl/>
            <w:rPrChange w:id="427" w:author="Administrator" w:date="2013-12-11T19:03:00Z">
              <w:rPr>
                <w:rtl/>
              </w:rPr>
            </w:rPrChange>
          </w:rPr>
          <w:delText xml:space="preserve"> ואפשרות לזימון חוזר של החברה לתיקונים.</w:delText>
        </w:r>
      </w:del>
      <w:ins w:id="428" w:author="Boaz Nissimov" w:date="2013-12-09T13:29:00Z">
        <w:del w:id="429" w:author="Administrator" w:date="2013-12-11T19:01:00Z">
          <w:r w:rsidR="0006761D" w:rsidRPr="00962F3F" w:rsidDel="00962F3F">
            <w:rPr>
              <w:rFonts w:cs="David"/>
              <w:rtl/>
              <w:rPrChange w:id="430" w:author="Administrator" w:date="2013-12-11T19:03:00Z">
                <w:rPr>
                  <w:rtl/>
                </w:rPr>
              </w:rPrChange>
            </w:rPr>
            <w:delText xml:space="preserve"> </w:delText>
          </w:r>
          <w:r w:rsidR="0006761D" w:rsidRPr="00962F3F" w:rsidDel="00962F3F">
            <w:rPr>
              <w:rFonts w:cs="David" w:hint="cs"/>
              <w:color w:val="FF0000"/>
              <w:rtl/>
              <w:rPrChange w:id="431" w:author="Administrator" w:date="2013-12-11T19:03:00Z">
                <w:rPr>
                  <w:rFonts w:cs="David" w:hint="cs"/>
                  <w:rtl/>
                </w:rPr>
              </w:rPrChange>
            </w:rPr>
            <w:delText>המשפט</w:delText>
          </w:r>
          <w:r w:rsidR="0006761D" w:rsidRPr="00962F3F" w:rsidDel="00962F3F">
            <w:rPr>
              <w:rFonts w:cs="David"/>
              <w:color w:val="FF0000"/>
              <w:rtl/>
              <w:rPrChange w:id="432" w:author="Administrator" w:date="2013-12-11T19:03:00Z">
                <w:rPr>
                  <w:rFonts w:cs="David"/>
                  <w:rtl/>
                </w:rPr>
              </w:rPrChange>
            </w:rPr>
            <w:delText xml:space="preserve"> </w:delText>
          </w:r>
          <w:r w:rsidR="0006761D" w:rsidRPr="00962F3F" w:rsidDel="00962F3F">
            <w:rPr>
              <w:rFonts w:cs="David" w:hint="cs"/>
              <w:color w:val="FF0000"/>
              <w:rtl/>
              <w:rPrChange w:id="433" w:author="Administrator" w:date="2013-12-11T19:03:00Z">
                <w:rPr>
                  <w:rFonts w:cs="David" w:hint="cs"/>
                  <w:rtl/>
                </w:rPr>
              </w:rPrChange>
            </w:rPr>
            <w:delText>לא</w:delText>
          </w:r>
          <w:r w:rsidR="0006761D" w:rsidRPr="00962F3F" w:rsidDel="00962F3F">
            <w:rPr>
              <w:rFonts w:cs="David"/>
              <w:color w:val="FF0000"/>
              <w:rtl/>
              <w:rPrChange w:id="434" w:author="Administrator" w:date="2013-12-11T19:03:00Z">
                <w:rPr>
                  <w:rFonts w:cs="David"/>
                  <w:rtl/>
                </w:rPr>
              </w:rPrChange>
            </w:rPr>
            <w:delText xml:space="preserve"> </w:delText>
          </w:r>
          <w:r w:rsidR="0006761D" w:rsidRPr="00962F3F" w:rsidDel="00962F3F">
            <w:rPr>
              <w:rFonts w:cs="David" w:hint="cs"/>
              <w:color w:val="FF0000"/>
              <w:rtl/>
              <w:rPrChange w:id="435" w:author="Administrator" w:date="2013-12-11T19:03:00Z">
                <w:rPr>
                  <w:rFonts w:cs="David" w:hint="cs"/>
                  <w:rtl/>
                </w:rPr>
              </w:rPrChange>
            </w:rPr>
            <w:delText>מנוסח</w:delText>
          </w:r>
          <w:r w:rsidR="0006761D" w:rsidRPr="00962F3F" w:rsidDel="00962F3F">
            <w:rPr>
              <w:rFonts w:cs="David"/>
              <w:color w:val="FF0000"/>
              <w:rtl/>
              <w:rPrChange w:id="436" w:author="Administrator" w:date="2013-12-11T19:03:00Z">
                <w:rPr>
                  <w:rFonts w:cs="David"/>
                  <w:rtl/>
                </w:rPr>
              </w:rPrChange>
            </w:rPr>
            <w:delText xml:space="preserve"> </w:delText>
          </w:r>
          <w:r w:rsidR="0006761D" w:rsidRPr="00962F3F" w:rsidDel="00962F3F">
            <w:rPr>
              <w:rFonts w:cs="David" w:hint="cs"/>
              <w:color w:val="FF0000"/>
              <w:rtl/>
              <w:rPrChange w:id="437" w:author="Administrator" w:date="2013-12-11T19:03:00Z">
                <w:rPr>
                  <w:rFonts w:cs="David" w:hint="cs"/>
                  <w:rtl/>
                </w:rPr>
              </w:rPrChange>
            </w:rPr>
            <w:delText>היטב</w:delText>
          </w:r>
        </w:del>
      </w:ins>
    </w:p>
    <w:p w:rsidR="002213B6" w:rsidRDefault="002213B6" w:rsidP="002213B6">
      <w:pPr>
        <w:bidi/>
        <w:ind w:left="664" w:firstLine="208"/>
        <w:rPr>
          <w:rFonts w:cs="David"/>
          <w:rtl/>
        </w:rPr>
      </w:pPr>
    </w:p>
    <w:p w:rsidR="00C76C07" w:rsidRPr="000B55FD" w:rsidRDefault="00C76C07">
      <w:pPr>
        <w:pStyle w:val="Heading3"/>
        <w:bidi/>
        <w:rPr>
          <w:b w:val="0"/>
          <w:bCs w:val="0"/>
          <w:rtl/>
          <w:rPrChange w:id="438" w:author="Administrator" w:date="2013-12-11T19:12:00Z">
            <w:rPr>
              <w:b/>
              <w:bCs/>
              <w:rtl/>
            </w:rPr>
          </w:rPrChange>
        </w:rPr>
        <w:pPrChange w:id="439" w:author="Administrator" w:date="2013-12-11T19:12:00Z">
          <w:pPr>
            <w:bidi/>
            <w:ind w:left="512"/>
          </w:pPr>
        </w:pPrChange>
      </w:pPr>
      <w:r w:rsidRPr="000B55FD">
        <w:rPr>
          <w:rFonts w:cs="David" w:hint="cs"/>
          <w:u w:val="single"/>
          <w:rtl/>
          <w:rPrChange w:id="440" w:author="Administrator" w:date="2013-12-11T19:12:00Z">
            <w:rPr>
              <w:rFonts w:hint="cs"/>
              <w:rtl/>
            </w:rPr>
          </w:rPrChange>
        </w:rPr>
        <w:lastRenderedPageBreak/>
        <w:t>הבעיות</w:t>
      </w:r>
      <w:r w:rsidRPr="000B55FD">
        <w:rPr>
          <w:rFonts w:cs="David"/>
          <w:u w:val="single"/>
          <w:rtl/>
          <w:rPrChange w:id="441" w:author="Administrator" w:date="2013-12-11T19:12:00Z">
            <w:rPr>
              <w:rtl/>
            </w:rPr>
          </w:rPrChange>
        </w:rPr>
        <w:t xml:space="preserve"> שבעטיין מתעורר הצורך בבניית מערכת </w:t>
      </w:r>
      <w:ins w:id="442" w:author="Boaz Nissimov" w:date="2013-12-09T13:30:00Z">
        <w:r w:rsidR="0006761D" w:rsidRPr="000B55FD">
          <w:rPr>
            <w:rFonts w:cs="David" w:hint="cs"/>
            <w:u w:val="single"/>
            <w:rtl/>
            <w:rPrChange w:id="443" w:author="Administrator" w:date="2013-12-11T19:12:00Z">
              <w:rPr>
                <w:rFonts w:cs="David" w:hint="cs"/>
                <w:u w:val="single"/>
                <w:rtl/>
              </w:rPr>
            </w:rPrChange>
          </w:rPr>
          <w:t>מידע</w:t>
        </w:r>
        <w:r w:rsidR="0006761D" w:rsidRPr="000B55FD">
          <w:rPr>
            <w:rFonts w:cs="David"/>
            <w:u w:val="single"/>
            <w:rtl/>
            <w:rPrChange w:id="444" w:author="Administrator" w:date="2013-12-11T19:12:00Z">
              <w:rPr>
                <w:rFonts w:cs="David"/>
                <w:u w:val="single"/>
                <w:rtl/>
              </w:rPr>
            </w:rPrChange>
          </w:rPr>
          <w:t xml:space="preserve"> </w:t>
        </w:r>
      </w:ins>
      <w:r w:rsidRPr="000B55FD">
        <w:rPr>
          <w:rFonts w:cs="David" w:hint="cs"/>
          <w:u w:val="single"/>
          <w:rtl/>
          <w:rPrChange w:id="445" w:author="Administrator" w:date="2013-12-11T19:12:00Z">
            <w:rPr>
              <w:rFonts w:hint="cs"/>
              <w:rtl/>
            </w:rPr>
          </w:rPrChange>
        </w:rPr>
        <w:t>בארגון</w:t>
      </w:r>
      <w:r w:rsidRPr="000B55FD">
        <w:rPr>
          <w:rFonts w:cs="David"/>
          <w:rtl/>
          <w:rPrChange w:id="446" w:author="Administrator" w:date="2013-12-11T19:12:00Z">
            <w:rPr>
              <w:rtl/>
            </w:rPr>
          </w:rPrChange>
        </w:rPr>
        <w:t>:</w:t>
      </w:r>
      <w:ins w:id="447" w:author="Boaz Nissimov" w:date="2013-12-09T13:32:00Z">
        <w:del w:id="448" w:author="Administrator" w:date="2013-12-11T19:11:00Z">
          <w:r w:rsidR="0006761D" w:rsidRPr="000B55FD" w:rsidDel="002E5149">
            <w:rPr>
              <w:rFonts w:cs="David"/>
              <w:rtl/>
              <w:rPrChange w:id="449" w:author="Administrator" w:date="2013-12-11T19:12:00Z">
                <w:rPr>
                  <w:rtl/>
                </w:rPr>
              </w:rPrChange>
            </w:rPr>
            <w:delText xml:space="preserve"> </w:delText>
          </w:r>
          <w:r w:rsidR="0006761D" w:rsidRPr="000B55FD" w:rsidDel="002E5149">
            <w:rPr>
              <w:rFonts w:cs="David" w:hint="cs"/>
              <w:color w:val="FF0000"/>
              <w:rtl/>
              <w:rPrChange w:id="450" w:author="Administrator" w:date="2013-12-11T19:12:00Z">
                <w:rPr>
                  <w:rFonts w:cs="David" w:hint="cs"/>
                  <w:rtl/>
                </w:rPr>
              </w:rPrChange>
            </w:rPr>
            <w:delText>מה</w:delText>
          </w:r>
          <w:r w:rsidR="0006761D" w:rsidRPr="000B55FD" w:rsidDel="002E5149">
            <w:rPr>
              <w:rFonts w:cs="David"/>
              <w:color w:val="FF0000"/>
              <w:rtl/>
              <w:rPrChange w:id="451" w:author="Administrator" w:date="2013-12-11T19:12:00Z">
                <w:rPr>
                  <w:rFonts w:cs="David"/>
                  <w:rtl/>
                </w:rPr>
              </w:rPrChange>
            </w:rPr>
            <w:delText xml:space="preserve"> </w:delText>
          </w:r>
          <w:r w:rsidR="0006761D" w:rsidRPr="000B55FD" w:rsidDel="002E5149">
            <w:rPr>
              <w:rFonts w:cs="David" w:hint="cs"/>
              <w:color w:val="FF0000"/>
              <w:rtl/>
              <w:rPrChange w:id="452" w:author="Administrator" w:date="2013-12-11T19:12:00Z">
                <w:rPr>
                  <w:rFonts w:cs="David" w:hint="cs"/>
                  <w:rtl/>
                </w:rPr>
              </w:rPrChange>
            </w:rPr>
            <w:delText>המספור</w:delText>
          </w:r>
          <w:r w:rsidR="0006761D" w:rsidRPr="000B55FD" w:rsidDel="002E5149">
            <w:rPr>
              <w:rFonts w:cs="David"/>
              <w:color w:val="FF0000"/>
              <w:rtl/>
              <w:rPrChange w:id="453" w:author="Administrator" w:date="2013-12-11T19:12:00Z">
                <w:rPr>
                  <w:rFonts w:cs="David"/>
                  <w:rtl/>
                </w:rPr>
              </w:rPrChange>
            </w:rPr>
            <w:delText xml:space="preserve"> </w:delText>
          </w:r>
          <w:r w:rsidR="0006761D" w:rsidRPr="000B55FD" w:rsidDel="002E5149">
            <w:rPr>
              <w:rFonts w:cs="David" w:hint="cs"/>
              <w:color w:val="FF0000"/>
              <w:rtl/>
              <w:rPrChange w:id="454" w:author="Administrator" w:date="2013-12-11T19:12:00Z">
                <w:rPr>
                  <w:rFonts w:cs="David" w:hint="cs"/>
                  <w:rtl/>
                </w:rPr>
              </w:rPrChange>
            </w:rPr>
            <w:delText>של</w:delText>
          </w:r>
          <w:r w:rsidR="0006761D" w:rsidRPr="000B55FD" w:rsidDel="002E5149">
            <w:rPr>
              <w:rFonts w:cs="David"/>
              <w:color w:val="FF0000"/>
              <w:rtl/>
              <w:rPrChange w:id="455" w:author="Administrator" w:date="2013-12-11T19:12:00Z">
                <w:rPr>
                  <w:rFonts w:cs="David"/>
                  <w:rtl/>
                </w:rPr>
              </w:rPrChange>
            </w:rPr>
            <w:delText xml:space="preserve"> </w:delText>
          </w:r>
          <w:r w:rsidR="0006761D" w:rsidRPr="000B55FD" w:rsidDel="002E5149">
            <w:rPr>
              <w:rFonts w:cs="David" w:hint="cs"/>
              <w:color w:val="FF0000"/>
              <w:rtl/>
              <w:rPrChange w:id="456" w:author="Administrator" w:date="2013-12-11T19:12:00Z">
                <w:rPr>
                  <w:rFonts w:cs="David" w:hint="cs"/>
                  <w:rtl/>
                </w:rPr>
              </w:rPrChange>
            </w:rPr>
            <w:delText>סעיף</w:delText>
          </w:r>
          <w:r w:rsidR="0006761D" w:rsidRPr="000B55FD" w:rsidDel="002E5149">
            <w:rPr>
              <w:rFonts w:cs="David"/>
              <w:color w:val="FF0000"/>
              <w:rtl/>
              <w:rPrChange w:id="457" w:author="Administrator" w:date="2013-12-11T19:12:00Z">
                <w:rPr>
                  <w:rFonts w:cs="David"/>
                  <w:rtl/>
                </w:rPr>
              </w:rPrChange>
            </w:rPr>
            <w:delText xml:space="preserve"> </w:delText>
          </w:r>
          <w:r w:rsidR="0006761D" w:rsidRPr="000B55FD" w:rsidDel="002E5149">
            <w:rPr>
              <w:rFonts w:cs="David" w:hint="cs"/>
              <w:color w:val="FF0000"/>
              <w:rtl/>
              <w:rPrChange w:id="458" w:author="Administrator" w:date="2013-12-11T19:12:00Z">
                <w:rPr>
                  <w:rFonts w:cs="David" w:hint="cs"/>
                  <w:rtl/>
                </w:rPr>
              </w:rPrChange>
            </w:rPr>
            <w:delText>זה</w:delText>
          </w:r>
          <w:r w:rsidR="0006761D" w:rsidRPr="000B55FD" w:rsidDel="002E5149">
            <w:rPr>
              <w:rFonts w:cs="David"/>
              <w:color w:val="FF0000"/>
              <w:rtl/>
              <w:rPrChange w:id="459" w:author="Administrator" w:date="2013-12-11T19:12:00Z">
                <w:rPr>
                  <w:rFonts w:cs="David"/>
                  <w:rtl/>
                </w:rPr>
              </w:rPrChange>
            </w:rPr>
            <w:delText xml:space="preserve"> ?</w:delText>
          </w:r>
        </w:del>
      </w:ins>
    </w:p>
    <w:p w:rsidR="000730FB" w:rsidRPr="00A008F9" w:rsidRDefault="000730FB">
      <w:pPr>
        <w:pStyle w:val="Normal1"/>
        <w:numPr>
          <w:ilvl w:val="0"/>
          <w:numId w:val="22"/>
        </w:numPr>
        <w:ind w:left="567" w:right="0"/>
        <w:jc w:val="left"/>
        <w:rPr>
          <w:sz w:val="24"/>
          <w:rtl/>
        </w:rPr>
        <w:pPrChange w:id="460" w:author="Administrator" w:date="2013-12-11T19:12:00Z">
          <w:pPr>
            <w:pStyle w:val="Normal1"/>
            <w:numPr>
              <w:numId w:val="22"/>
            </w:numPr>
            <w:ind w:left="567" w:right="0" w:hanging="360"/>
            <w:jc w:val="left"/>
          </w:pPr>
        </w:pPrChange>
      </w:pPr>
      <w:r w:rsidRPr="001917C4">
        <w:rPr>
          <w:rFonts w:hint="cs"/>
          <w:b/>
          <w:bCs/>
          <w:sz w:val="24"/>
          <w:u w:val="single"/>
          <w:rtl/>
        </w:rPr>
        <w:t>זמינות מידע בשטח</w:t>
      </w:r>
      <w:r w:rsidRPr="001917C4">
        <w:rPr>
          <w:rFonts w:hint="cs"/>
          <w:b/>
          <w:bCs/>
          <w:sz w:val="24"/>
          <w:rtl/>
        </w:rPr>
        <w:t xml:space="preserve"> </w:t>
      </w:r>
      <w:del w:id="461" w:author="Boaz Nissimov" w:date="2013-12-09T13:30:00Z">
        <w:r w:rsidRPr="001917C4" w:rsidDel="0006761D">
          <w:rPr>
            <w:b/>
            <w:bCs/>
            <w:sz w:val="24"/>
            <w:rtl/>
          </w:rPr>
          <w:delText>-</w:delText>
        </w:r>
      </w:del>
      <w:ins w:id="462" w:author="Boaz Nissimov" w:date="2013-12-09T13:30:00Z">
        <w:r w:rsidR="0006761D">
          <w:rPr>
            <w:b/>
            <w:bCs/>
            <w:sz w:val="24"/>
            <w:rtl/>
          </w:rPr>
          <w:t>–</w:t>
        </w:r>
      </w:ins>
      <w:r w:rsidRPr="00A008F9">
        <w:rPr>
          <w:rFonts w:hint="cs"/>
          <w:sz w:val="24"/>
          <w:rtl/>
        </w:rPr>
        <w:t xml:space="preserve"> </w:t>
      </w:r>
      <w:ins w:id="463" w:author="Boaz Nissimov" w:date="2013-12-09T13:30:00Z">
        <w:r w:rsidR="0006761D" w:rsidRPr="000B55FD">
          <w:rPr>
            <w:rFonts w:hint="eastAsia"/>
            <w:rtl/>
          </w:rPr>
          <w:t>בממוצע</w:t>
        </w:r>
        <w:r w:rsidR="0006761D" w:rsidRPr="000B55FD">
          <w:rPr>
            <w:rtl/>
          </w:rPr>
          <w:t xml:space="preserve"> </w:t>
        </w:r>
      </w:ins>
      <w:r w:rsidRPr="00A008F9">
        <w:rPr>
          <w:rFonts w:hint="cs"/>
          <w:rtl/>
        </w:rPr>
        <w:t xml:space="preserve">בכל רגע נתון יש לחברה </w:t>
      </w:r>
      <w:del w:id="464" w:author="Administrator" w:date="2013-12-11T19:12:00Z">
        <w:r w:rsidRPr="00A008F9" w:rsidDel="000B55FD">
          <w:rPr>
            <w:rFonts w:hint="cs"/>
            <w:rtl/>
          </w:rPr>
          <w:delText xml:space="preserve">בממוצע </w:delText>
        </w:r>
      </w:del>
      <w:r w:rsidRPr="00A008F9">
        <w:rPr>
          <w:rFonts w:hint="cs"/>
          <w:rtl/>
        </w:rPr>
        <w:t>כ-15 פרויקטים במקביל כאשר כל פרויקט מורכב מתתי-תהליכים הכפופים למגבלות שונות כגון: קצב העבודה בשטח, אספקת מלאי בזמן וכו</w:t>
      </w:r>
      <w:r w:rsidRPr="00A008F9">
        <w:rPr>
          <w:rtl/>
        </w:rPr>
        <w:t>'</w:t>
      </w:r>
      <w:r w:rsidRPr="00A008F9">
        <w:rPr>
          <w:rFonts w:hint="cs"/>
          <w:rtl/>
        </w:rPr>
        <w:t>. במצב הנוכחי, מנכ"ל החברה כחלק מתפקידיו בשטח אחראי על עבודה מול קבלנים ולקוחות בשלבי הרכבת התוצרים ולמעשה חסר לו מידע זמין בשטח כדי להתנהל מול הגורמים השונים. מצב זה יוצר התחייבויות בלתי ניתנות לביצוע, איחורים בלוח הזמנים שנקבע מראש, והעלויות שנגזרות מהתנהלות שכזו.</w:t>
      </w:r>
    </w:p>
    <w:p w:rsidR="000730FB" w:rsidRPr="000730FB" w:rsidRDefault="000730FB" w:rsidP="000C7C17">
      <w:pPr>
        <w:pStyle w:val="Normal1"/>
        <w:numPr>
          <w:ilvl w:val="0"/>
          <w:numId w:val="22"/>
        </w:numPr>
        <w:ind w:left="512" w:right="0"/>
        <w:jc w:val="left"/>
      </w:pPr>
      <w:r w:rsidRPr="009B6126">
        <w:rPr>
          <w:rFonts w:hint="cs"/>
          <w:b/>
          <w:bCs/>
          <w:u w:val="single"/>
          <w:rtl/>
        </w:rPr>
        <w:t>קריאות שירות</w:t>
      </w:r>
      <w:r w:rsidRPr="009B6126">
        <w:rPr>
          <w:rFonts w:hint="cs"/>
          <w:b/>
          <w:bCs/>
          <w:rtl/>
        </w:rPr>
        <w:t xml:space="preserve"> -</w:t>
      </w:r>
      <w:r w:rsidRPr="00A008F9">
        <w:rPr>
          <w:rFonts w:hint="cs"/>
          <w:rtl/>
        </w:rPr>
        <w:t xml:space="preserve"> כחלק מהמערך השירותי והשאיפה לשביעות הרצון של הלקוחות מעניקה </w:t>
      </w:r>
      <w:r>
        <w:rPr>
          <w:rFonts w:hint="cs"/>
          <w:rtl/>
        </w:rPr>
        <w:t xml:space="preserve">החברה </w:t>
      </w:r>
      <w:r w:rsidRPr="00A008F9">
        <w:rPr>
          <w:rFonts w:hint="cs"/>
          <w:rtl/>
        </w:rPr>
        <w:t xml:space="preserve">שנתיים אחריות וערבה לתקינות המוצר. מעבר לתקופת האחריות ניתן לפנות לשירות חוזר בתשלום. כמו כן פונים לחברה לקוחות שהפרויקט לא בוצע אצלה אך מעוניינים בשירותים בתחום. </w:t>
      </w:r>
      <w:r w:rsidR="000C7C17">
        <w:rPr>
          <w:rFonts w:hint="cs"/>
          <w:rtl/>
        </w:rPr>
        <w:t>כיום, לקוחות המב</w:t>
      </w:r>
      <w:r w:rsidR="007E6055">
        <w:rPr>
          <w:rFonts w:hint="cs"/>
          <w:rtl/>
        </w:rPr>
        <w:t xml:space="preserve">קשים קריאת שירות עושים זאת דרך </w:t>
      </w:r>
      <w:r w:rsidR="000C7C17">
        <w:rPr>
          <w:rFonts w:hint="cs"/>
          <w:rtl/>
        </w:rPr>
        <w:t>מספר ערוצים כגון</w:t>
      </w:r>
      <w:r w:rsidR="007E6055">
        <w:rPr>
          <w:rFonts w:hint="cs"/>
          <w:rtl/>
        </w:rPr>
        <w:t>:</w:t>
      </w:r>
      <w:r w:rsidR="000C7C17">
        <w:rPr>
          <w:rFonts w:hint="cs"/>
          <w:rtl/>
        </w:rPr>
        <w:t xml:space="preserve"> מיילים, יצירת קשר עם מנהלת המכירות</w:t>
      </w:r>
      <w:r w:rsidR="009502D2">
        <w:rPr>
          <w:rFonts w:hint="cs"/>
          <w:rtl/>
        </w:rPr>
        <w:t xml:space="preserve"> / </w:t>
      </w:r>
      <w:r w:rsidR="000C7C17">
        <w:rPr>
          <w:rFonts w:hint="cs"/>
          <w:rtl/>
        </w:rPr>
        <w:t>מנהלת טכנית</w:t>
      </w:r>
      <w:r w:rsidR="009502D2">
        <w:rPr>
          <w:rFonts w:hint="cs"/>
          <w:rtl/>
        </w:rPr>
        <w:t xml:space="preserve"> / </w:t>
      </w:r>
      <w:r w:rsidR="000C7C17">
        <w:rPr>
          <w:rFonts w:hint="cs"/>
          <w:rtl/>
        </w:rPr>
        <w:t>מנכ"ל החברה ואין מערכת שתרכז את כל קריאות השירות. נוסף על כך, במידה ומתבצע פרויקט במיקום מסוים בארץ וישנה קריאת שירות קרובה למיקום הפרויקט אין שום מערכת או כלי שיתריע על כך</w:t>
      </w:r>
      <w:r w:rsidR="0044278C">
        <w:rPr>
          <w:rFonts w:hint="cs"/>
          <w:rtl/>
        </w:rPr>
        <w:t xml:space="preserve"> במטרה לייעל את העבודה</w:t>
      </w:r>
      <w:r w:rsidR="000C7C17">
        <w:rPr>
          <w:rFonts w:hint="cs"/>
          <w:rtl/>
        </w:rPr>
        <w:t>.</w:t>
      </w:r>
    </w:p>
    <w:p w:rsidR="001917C4" w:rsidRDefault="008F2D59" w:rsidP="009749F0">
      <w:pPr>
        <w:pStyle w:val="Normal1"/>
        <w:numPr>
          <w:ilvl w:val="0"/>
          <w:numId w:val="22"/>
        </w:numPr>
        <w:ind w:left="567" w:right="0"/>
        <w:jc w:val="left"/>
        <w:rPr>
          <w:sz w:val="24"/>
        </w:rPr>
      </w:pPr>
      <w:r w:rsidRPr="00773F70">
        <w:rPr>
          <w:rFonts w:hint="cs"/>
          <w:b/>
          <w:bCs/>
          <w:sz w:val="24"/>
          <w:u w:val="single"/>
          <w:rtl/>
        </w:rPr>
        <w:t>היעדר דיווח</w:t>
      </w:r>
      <w:r w:rsidR="00773F70">
        <w:rPr>
          <w:rFonts w:hint="cs"/>
          <w:b/>
          <w:bCs/>
          <w:sz w:val="24"/>
          <w:u w:val="single"/>
          <w:rtl/>
        </w:rPr>
        <w:t xml:space="preserve"> הולם מעובדי ה</w:t>
      </w:r>
      <w:r w:rsidR="00081B26" w:rsidRPr="00773F70">
        <w:rPr>
          <w:rFonts w:hint="cs"/>
          <w:b/>
          <w:bCs/>
          <w:sz w:val="24"/>
          <w:u w:val="single"/>
          <w:rtl/>
        </w:rPr>
        <w:t>ייצור</w:t>
      </w:r>
      <w:r w:rsidR="00773F70" w:rsidRPr="00773F70">
        <w:rPr>
          <w:rFonts w:hint="cs"/>
          <w:b/>
          <w:bCs/>
          <w:sz w:val="24"/>
          <w:rtl/>
        </w:rPr>
        <w:t xml:space="preserve"> </w:t>
      </w:r>
      <w:r w:rsidRPr="00773F70">
        <w:rPr>
          <w:rFonts w:hint="cs"/>
          <w:b/>
          <w:bCs/>
          <w:sz w:val="24"/>
          <w:rtl/>
        </w:rPr>
        <w:t>-</w:t>
      </w:r>
      <w:r w:rsidR="009D6EA0" w:rsidRPr="00A008F9">
        <w:rPr>
          <w:sz w:val="24"/>
        </w:rPr>
        <w:t xml:space="preserve"> </w:t>
      </w:r>
      <w:r w:rsidR="00077801" w:rsidRPr="00A008F9">
        <w:rPr>
          <w:rFonts w:hint="cs"/>
          <w:sz w:val="24"/>
          <w:rtl/>
        </w:rPr>
        <w:t>הגורמים השונ</w:t>
      </w:r>
      <w:r w:rsidR="00BC221E" w:rsidRPr="00A008F9">
        <w:rPr>
          <w:rFonts w:hint="cs"/>
          <w:sz w:val="24"/>
          <w:rtl/>
        </w:rPr>
        <w:t>ים בארגון מתקשרים ביניהם ע"י פתקים</w:t>
      </w:r>
      <w:r w:rsidR="00077801" w:rsidRPr="00A008F9">
        <w:rPr>
          <w:rFonts w:hint="cs"/>
          <w:sz w:val="24"/>
          <w:rtl/>
        </w:rPr>
        <w:t xml:space="preserve"> </w:t>
      </w:r>
      <w:r w:rsidR="00BC221E" w:rsidRPr="00A008F9">
        <w:rPr>
          <w:rFonts w:hint="cs"/>
          <w:sz w:val="24"/>
          <w:rtl/>
        </w:rPr>
        <w:t>ו</w:t>
      </w:r>
      <w:r w:rsidR="00077801" w:rsidRPr="00A008F9">
        <w:rPr>
          <w:rFonts w:hint="cs"/>
          <w:sz w:val="24"/>
          <w:rtl/>
        </w:rPr>
        <w:t>העברת מסרים בע"פ</w:t>
      </w:r>
      <w:r w:rsidR="00BC221E" w:rsidRPr="00A008F9">
        <w:rPr>
          <w:rFonts w:hint="cs"/>
          <w:sz w:val="24"/>
          <w:rtl/>
        </w:rPr>
        <w:t xml:space="preserve"> ללא </w:t>
      </w:r>
      <w:r w:rsidR="001917C4">
        <w:rPr>
          <w:rFonts w:hint="cs"/>
          <w:sz w:val="24"/>
          <w:rtl/>
        </w:rPr>
        <w:t>דיווח נאות ורישום מסודר.</w:t>
      </w:r>
    </w:p>
    <w:p w:rsidR="00094D3F" w:rsidRPr="00A008F9" w:rsidRDefault="007F7B30" w:rsidP="00303B13">
      <w:pPr>
        <w:pStyle w:val="Normal1"/>
        <w:ind w:left="567" w:right="0"/>
        <w:jc w:val="left"/>
        <w:rPr>
          <w:sz w:val="24"/>
          <w:rtl/>
        </w:rPr>
      </w:pPr>
      <w:r>
        <w:rPr>
          <w:rFonts w:hint="cs"/>
          <w:sz w:val="24"/>
          <w:rtl/>
        </w:rPr>
        <w:t xml:space="preserve">לדוגמא, </w:t>
      </w:r>
      <w:r w:rsidR="00077801" w:rsidRPr="00A008F9">
        <w:rPr>
          <w:rFonts w:hint="cs"/>
          <w:sz w:val="24"/>
          <w:rtl/>
        </w:rPr>
        <w:t>כאשר</w:t>
      </w:r>
      <w:r w:rsidR="00BC44BE" w:rsidRPr="00A008F9">
        <w:rPr>
          <w:rFonts w:hint="cs"/>
          <w:sz w:val="24"/>
          <w:rtl/>
        </w:rPr>
        <w:t xml:space="preserve"> קיים</w:t>
      </w:r>
      <w:r w:rsidR="00077801" w:rsidRPr="00A008F9">
        <w:rPr>
          <w:rFonts w:hint="cs"/>
          <w:sz w:val="24"/>
          <w:rtl/>
        </w:rPr>
        <w:t xml:space="preserve"> ח</w:t>
      </w:r>
      <w:r w:rsidR="00BC44BE" w:rsidRPr="00A008F9">
        <w:rPr>
          <w:rFonts w:hint="cs"/>
          <w:sz w:val="24"/>
          <w:rtl/>
        </w:rPr>
        <w:t>ו</w:t>
      </w:r>
      <w:r w:rsidR="00077801" w:rsidRPr="00A008F9">
        <w:rPr>
          <w:rFonts w:hint="cs"/>
          <w:sz w:val="24"/>
          <w:rtl/>
        </w:rPr>
        <w:t xml:space="preserve">סר </w:t>
      </w:r>
      <w:r w:rsidR="00BC44BE" w:rsidRPr="00A008F9">
        <w:rPr>
          <w:rFonts w:hint="cs"/>
          <w:sz w:val="24"/>
          <w:rtl/>
        </w:rPr>
        <w:t>ב</w:t>
      </w:r>
      <w:r w:rsidR="00077801" w:rsidRPr="00A008F9">
        <w:rPr>
          <w:rFonts w:hint="cs"/>
          <w:sz w:val="24"/>
          <w:rtl/>
        </w:rPr>
        <w:t xml:space="preserve">חומר </w:t>
      </w:r>
      <w:r w:rsidR="00BC44BE" w:rsidRPr="00A008F9">
        <w:rPr>
          <w:rFonts w:hint="cs"/>
          <w:sz w:val="24"/>
          <w:rtl/>
        </w:rPr>
        <w:t>ה</w:t>
      </w:r>
      <w:r w:rsidR="00077801" w:rsidRPr="00A008F9">
        <w:rPr>
          <w:rFonts w:hint="cs"/>
          <w:sz w:val="24"/>
          <w:rtl/>
        </w:rPr>
        <w:t xml:space="preserve">גלם לאחד העובדים בייצור </w:t>
      </w:r>
      <w:r w:rsidR="00303B13">
        <w:rPr>
          <w:rFonts w:hint="cs"/>
          <w:sz w:val="24"/>
          <w:rtl/>
        </w:rPr>
        <w:t>עליו לעצור את עבודתו</w:t>
      </w:r>
      <w:r w:rsidR="00BC44BE" w:rsidRPr="00A008F9">
        <w:rPr>
          <w:rFonts w:hint="cs"/>
          <w:sz w:val="24"/>
          <w:rtl/>
        </w:rPr>
        <w:t xml:space="preserve"> ולהגיע למשרד כדי להודיע על חוסר</w:t>
      </w:r>
      <w:r w:rsidR="00077801" w:rsidRPr="00A008F9">
        <w:rPr>
          <w:rFonts w:hint="cs"/>
          <w:sz w:val="24"/>
          <w:rtl/>
        </w:rPr>
        <w:t xml:space="preserve">, או </w:t>
      </w:r>
      <w:r w:rsidR="00BC44BE" w:rsidRPr="00A008F9">
        <w:rPr>
          <w:rFonts w:hint="cs"/>
          <w:sz w:val="24"/>
          <w:rtl/>
        </w:rPr>
        <w:t>לחלופין להשאיר פתק למנהלת הטכנית במידה ואינה נמצאת.</w:t>
      </w:r>
      <w:r w:rsidR="00BC221E" w:rsidRPr="00A008F9">
        <w:rPr>
          <w:rFonts w:hint="cs"/>
          <w:sz w:val="24"/>
          <w:rtl/>
        </w:rPr>
        <w:t xml:space="preserve"> בהתנהלות זו</w:t>
      </w:r>
      <w:r w:rsidR="00C5334A">
        <w:rPr>
          <w:rFonts w:hint="cs"/>
          <w:sz w:val="24"/>
          <w:rtl/>
        </w:rPr>
        <w:t>,</w:t>
      </w:r>
      <w:r w:rsidR="008F2D59" w:rsidRPr="00A008F9">
        <w:rPr>
          <w:rFonts w:hint="cs"/>
          <w:sz w:val="24"/>
          <w:rtl/>
        </w:rPr>
        <w:t xml:space="preserve"> </w:t>
      </w:r>
      <w:r w:rsidR="00BC221E" w:rsidRPr="00A008F9">
        <w:rPr>
          <w:rFonts w:hint="cs"/>
          <w:sz w:val="24"/>
          <w:rtl/>
        </w:rPr>
        <w:t xml:space="preserve">במצב </w:t>
      </w:r>
      <w:r w:rsidR="00303B13">
        <w:rPr>
          <w:rFonts w:hint="cs"/>
          <w:sz w:val="24"/>
          <w:rtl/>
        </w:rPr>
        <w:t>של עומס</w:t>
      </w:r>
      <w:r w:rsidR="00094D3F" w:rsidRPr="00A008F9">
        <w:rPr>
          <w:rFonts w:hint="cs"/>
          <w:sz w:val="24"/>
          <w:rtl/>
        </w:rPr>
        <w:t xml:space="preserve"> על רצפת הייצור</w:t>
      </w:r>
      <w:r w:rsidR="00303B13">
        <w:rPr>
          <w:rFonts w:hint="cs"/>
          <w:sz w:val="24"/>
          <w:rtl/>
        </w:rPr>
        <w:t xml:space="preserve"> תחול</w:t>
      </w:r>
      <w:r w:rsidR="00C5334A">
        <w:rPr>
          <w:rFonts w:hint="cs"/>
          <w:sz w:val="24"/>
          <w:rtl/>
        </w:rPr>
        <w:t xml:space="preserve"> </w:t>
      </w:r>
      <w:r w:rsidR="00094D3F" w:rsidRPr="00A008F9">
        <w:rPr>
          <w:rFonts w:hint="cs"/>
          <w:sz w:val="24"/>
          <w:rtl/>
        </w:rPr>
        <w:t>ירידה</w:t>
      </w:r>
      <w:r w:rsidR="00BC221E" w:rsidRPr="00A008F9">
        <w:rPr>
          <w:rFonts w:hint="cs"/>
          <w:sz w:val="24"/>
          <w:rtl/>
        </w:rPr>
        <w:t xml:space="preserve"> </w:t>
      </w:r>
      <w:r w:rsidR="00094D3F" w:rsidRPr="00A008F9">
        <w:rPr>
          <w:rFonts w:hint="cs"/>
          <w:sz w:val="24"/>
          <w:rtl/>
        </w:rPr>
        <w:t>ב</w:t>
      </w:r>
      <w:r w:rsidR="00BC221E" w:rsidRPr="00A008F9">
        <w:rPr>
          <w:rFonts w:hint="cs"/>
          <w:sz w:val="24"/>
          <w:rtl/>
        </w:rPr>
        <w:t>תפוקת הייצור</w:t>
      </w:r>
      <w:r w:rsidR="00094D3F" w:rsidRPr="00A008F9">
        <w:rPr>
          <w:rFonts w:hint="cs"/>
          <w:sz w:val="24"/>
          <w:rtl/>
        </w:rPr>
        <w:t>.</w:t>
      </w:r>
      <w:r w:rsidR="00BC221E" w:rsidRPr="00A008F9">
        <w:rPr>
          <w:rFonts w:hint="cs"/>
          <w:sz w:val="24"/>
          <w:rtl/>
        </w:rPr>
        <w:t xml:space="preserve"> </w:t>
      </w:r>
      <w:r w:rsidR="00094D3F" w:rsidRPr="00A008F9">
        <w:rPr>
          <w:rFonts w:hint="cs"/>
          <w:sz w:val="24"/>
          <w:rtl/>
        </w:rPr>
        <w:t xml:space="preserve">המנהלת הטכנית נאלצת לעצור את עבודת התכנון ולדלות מידע מהעובד לגבי סוג חומר הגלם החסר ולאיזה </w:t>
      </w:r>
      <w:r w:rsidR="00B871B2" w:rsidRPr="00A008F9">
        <w:rPr>
          <w:rFonts w:hint="cs"/>
          <w:sz w:val="24"/>
          <w:rtl/>
        </w:rPr>
        <w:t>פרויקט</w:t>
      </w:r>
      <w:r w:rsidR="00094D3F" w:rsidRPr="00A008F9">
        <w:rPr>
          <w:rFonts w:hint="cs"/>
          <w:sz w:val="24"/>
          <w:rtl/>
        </w:rPr>
        <w:t xml:space="preserve"> הוא שייך ולרכז את המידע לכדי רשימת הזמנות מהספקים השונים להשלמת החוסרים.</w:t>
      </w:r>
    </w:p>
    <w:p w:rsidR="001F31BF" w:rsidRPr="00336421" w:rsidRDefault="00F9155C">
      <w:pPr>
        <w:pStyle w:val="Normal1"/>
        <w:numPr>
          <w:ilvl w:val="0"/>
          <w:numId w:val="22"/>
        </w:numPr>
        <w:ind w:left="512" w:right="0"/>
        <w:jc w:val="left"/>
        <w:rPr>
          <w:color w:val="FF0000"/>
          <w:rPrChange w:id="465" w:author="Boaz Nissimov" w:date="2013-12-09T13:56:00Z">
            <w:rPr/>
          </w:rPrChange>
        </w:rPr>
        <w:pPrChange w:id="466" w:author="Administrator" w:date="2013-12-11T19:14:00Z">
          <w:pPr>
            <w:pStyle w:val="Normal1"/>
            <w:numPr>
              <w:numId w:val="22"/>
            </w:numPr>
            <w:ind w:left="512" w:right="0" w:hanging="360"/>
            <w:jc w:val="left"/>
          </w:pPr>
        </w:pPrChange>
      </w:pPr>
      <w:ins w:id="467" w:author="Administrator" w:date="2013-12-11T19:13:00Z">
        <w:r>
          <w:rPr>
            <w:b/>
            <w:bCs/>
            <w:u w:val="single"/>
            <w:rtl/>
          </w:rPr>
          <w:t>חוסר הסנכרון בי</w:t>
        </w:r>
      </w:ins>
      <w:ins w:id="468" w:author="Administrator" w:date="2013-12-11T19:14:00Z">
        <w:r>
          <w:rPr>
            <w:rFonts w:hint="cs"/>
            <w:b/>
            <w:bCs/>
            <w:u w:val="single"/>
            <w:rtl/>
          </w:rPr>
          <w:t>ן המערכות הממוחשבות</w:t>
        </w:r>
      </w:ins>
      <w:ins w:id="469" w:author="Administrator" w:date="2013-12-11T19:13:00Z">
        <w:r w:rsidR="000A6730" w:rsidRPr="000A6730">
          <w:rPr>
            <w:b/>
            <w:bCs/>
            <w:u w:val="single"/>
            <w:rtl/>
            <w:rPrChange w:id="470" w:author="Administrator" w:date="2013-12-11T19:13:00Z">
              <w:rPr>
                <w:color w:val="FF0000"/>
                <w:rtl/>
              </w:rPr>
            </w:rPrChange>
          </w:rPr>
          <w:t xml:space="preserve"> </w:t>
        </w:r>
        <w:r w:rsidR="000A6730" w:rsidRPr="000A6730">
          <w:rPr>
            <w:rFonts w:hint="eastAsia"/>
            <w:b/>
            <w:bCs/>
            <w:u w:val="single"/>
            <w:rtl/>
            <w:rPrChange w:id="471" w:author="Administrator" w:date="2013-12-11T19:13:00Z">
              <w:rPr>
                <w:rFonts w:hint="eastAsia"/>
                <w:color w:val="FF0000"/>
                <w:rtl/>
              </w:rPr>
            </w:rPrChange>
          </w:rPr>
          <w:t>ומחסור</w:t>
        </w:r>
        <w:r w:rsidR="000A6730" w:rsidRPr="000A6730">
          <w:rPr>
            <w:b/>
            <w:bCs/>
            <w:u w:val="single"/>
            <w:rtl/>
            <w:rPrChange w:id="472" w:author="Administrator" w:date="2013-12-11T19:13:00Z">
              <w:rPr>
                <w:color w:val="FF0000"/>
                <w:rtl/>
              </w:rPr>
            </w:rPrChange>
          </w:rPr>
          <w:t xml:space="preserve"> </w:t>
        </w:r>
        <w:r w:rsidR="000A6730" w:rsidRPr="000A6730">
          <w:rPr>
            <w:rFonts w:hint="eastAsia"/>
            <w:b/>
            <w:bCs/>
            <w:u w:val="single"/>
            <w:rtl/>
            <w:rPrChange w:id="473" w:author="Administrator" w:date="2013-12-11T19:13:00Z">
              <w:rPr>
                <w:rFonts w:hint="eastAsia"/>
                <w:color w:val="FF0000"/>
                <w:rtl/>
              </w:rPr>
            </w:rPrChange>
          </w:rPr>
          <w:t>במידע</w:t>
        </w:r>
        <w:r w:rsidR="000A6730" w:rsidRPr="000A6730">
          <w:rPr>
            <w:b/>
            <w:bCs/>
            <w:u w:val="single"/>
            <w:rtl/>
            <w:rPrChange w:id="474" w:author="Administrator" w:date="2013-12-11T19:13:00Z">
              <w:rPr>
                <w:color w:val="FF0000"/>
                <w:rtl/>
              </w:rPr>
            </w:rPrChange>
          </w:rPr>
          <w:t xml:space="preserve"> </w:t>
        </w:r>
        <w:r w:rsidR="000A6730" w:rsidRPr="000A6730">
          <w:rPr>
            <w:rFonts w:hint="eastAsia"/>
            <w:b/>
            <w:bCs/>
            <w:u w:val="single"/>
            <w:rtl/>
            <w:rPrChange w:id="475" w:author="Administrator" w:date="2013-12-11T19:13:00Z">
              <w:rPr>
                <w:rFonts w:hint="eastAsia"/>
                <w:color w:val="FF0000"/>
                <w:rtl/>
              </w:rPr>
            </w:rPrChange>
          </w:rPr>
          <w:t>חיוני</w:t>
        </w:r>
        <w:r w:rsidR="000A6730" w:rsidRPr="000A6730">
          <w:rPr>
            <w:b/>
            <w:bCs/>
            <w:u w:val="single"/>
            <w:rtl/>
            <w:rPrChange w:id="476" w:author="Administrator" w:date="2013-12-11T19:13:00Z">
              <w:rPr>
                <w:color w:val="FF0000"/>
                <w:rtl/>
              </w:rPr>
            </w:rPrChange>
          </w:rPr>
          <w:t xml:space="preserve"> </w:t>
        </w:r>
        <w:r w:rsidR="000A6730" w:rsidRPr="000A6730">
          <w:rPr>
            <w:rFonts w:hint="eastAsia"/>
            <w:b/>
            <w:bCs/>
            <w:u w:val="single"/>
            <w:rtl/>
            <w:rPrChange w:id="477" w:author="Administrator" w:date="2013-12-11T19:13:00Z">
              <w:rPr>
                <w:rFonts w:hint="eastAsia"/>
                <w:color w:val="FF0000"/>
                <w:rtl/>
              </w:rPr>
            </w:rPrChange>
          </w:rPr>
          <w:t>בזמן</w:t>
        </w:r>
        <w:r w:rsidR="000A6730" w:rsidRPr="000A6730">
          <w:rPr>
            <w:b/>
            <w:bCs/>
            <w:u w:val="single"/>
            <w:rtl/>
            <w:rPrChange w:id="478" w:author="Administrator" w:date="2013-12-11T19:13:00Z">
              <w:rPr>
                <w:color w:val="FF0000"/>
                <w:rtl/>
              </w:rPr>
            </w:rPrChange>
          </w:rPr>
          <w:t xml:space="preserve"> </w:t>
        </w:r>
        <w:r w:rsidR="000A6730" w:rsidRPr="000A6730">
          <w:rPr>
            <w:rFonts w:hint="eastAsia"/>
            <w:b/>
            <w:bCs/>
            <w:u w:val="single"/>
            <w:rtl/>
            <w:rPrChange w:id="479" w:author="Administrator" w:date="2013-12-11T19:13:00Z">
              <w:rPr>
                <w:rFonts w:hint="eastAsia"/>
                <w:color w:val="FF0000"/>
                <w:rtl/>
              </w:rPr>
            </w:rPrChange>
          </w:rPr>
          <w:t>אמת</w:t>
        </w:r>
        <w:r w:rsidR="000A6730" w:rsidRPr="000A6730" w:rsidDel="000A6730">
          <w:rPr>
            <w:b/>
            <w:bCs/>
            <w:rtl/>
            <w:rPrChange w:id="480" w:author="Administrator" w:date="2013-12-11T19:13:00Z">
              <w:rPr>
                <w:b/>
                <w:bCs/>
                <w:color w:val="000000" w:themeColor="text1"/>
                <w:u w:val="single"/>
                <w:rtl/>
              </w:rPr>
            </w:rPrChange>
          </w:rPr>
          <w:t xml:space="preserve"> </w:t>
        </w:r>
      </w:ins>
      <w:del w:id="481" w:author="Administrator" w:date="2013-12-11T19:13:00Z">
        <w:r w:rsidR="003A01F9" w:rsidRPr="001F31BF" w:rsidDel="000A6730">
          <w:rPr>
            <w:rFonts w:hint="cs"/>
            <w:b/>
            <w:bCs/>
            <w:color w:val="000000" w:themeColor="text1"/>
            <w:u w:val="single"/>
            <w:rtl/>
          </w:rPr>
          <w:delText>ריבוי מערכות</w:delText>
        </w:r>
        <w:r w:rsidR="001F31BF" w:rsidRPr="001F31BF" w:rsidDel="000A6730">
          <w:rPr>
            <w:rFonts w:hint="cs"/>
            <w:b/>
            <w:bCs/>
            <w:color w:val="000000" w:themeColor="text1"/>
            <w:u w:val="single"/>
            <w:rtl/>
          </w:rPr>
          <w:delText xml:space="preserve"> / קבצים</w:delText>
        </w:r>
        <w:r w:rsidR="003A01F9" w:rsidRPr="003A01F9" w:rsidDel="000A6730">
          <w:rPr>
            <w:rFonts w:hint="cs"/>
            <w:b/>
            <w:bCs/>
            <w:rtl/>
          </w:rPr>
          <w:delText xml:space="preserve"> </w:delText>
        </w:r>
      </w:del>
      <w:r w:rsidR="003A01F9" w:rsidRPr="003A01F9">
        <w:rPr>
          <w:rFonts w:hint="cs"/>
          <w:b/>
          <w:bCs/>
          <w:rtl/>
        </w:rPr>
        <w:t>-</w:t>
      </w:r>
      <w:r w:rsidR="003A01F9">
        <w:rPr>
          <w:rFonts w:hint="cs"/>
          <w:rtl/>
        </w:rPr>
        <w:t xml:space="preserve"> </w:t>
      </w:r>
      <w:r w:rsidR="00BB2A0D" w:rsidRPr="00A008F9">
        <w:rPr>
          <w:rFonts w:hint="cs"/>
          <w:rtl/>
        </w:rPr>
        <w:t>הידע בארגון מת</w:t>
      </w:r>
      <w:r w:rsidR="001F31BF">
        <w:rPr>
          <w:rFonts w:hint="cs"/>
          <w:rtl/>
        </w:rPr>
        <w:t xml:space="preserve">נהל ע"י מס' </w:t>
      </w:r>
      <w:ins w:id="482" w:author="Administrator" w:date="2013-12-11T19:13:00Z">
        <w:r>
          <w:rPr>
            <w:rFonts w:hint="cs"/>
            <w:rtl/>
          </w:rPr>
          <w:t xml:space="preserve"> מערכות שונות</w:t>
        </w:r>
      </w:ins>
      <w:ins w:id="483" w:author="Administrator" w:date="2013-12-11T19:14:00Z">
        <w:r>
          <w:rPr>
            <w:rFonts w:hint="cs"/>
            <w:rtl/>
          </w:rPr>
          <w:t>:</w:t>
        </w:r>
      </w:ins>
      <w:del w:id="484" w:author="Administrator" w:date="2013-12-11T19:13:00Z">
        <w:r w:rsidR="001F31BF" w:rsidDel="000A6730">
          <w:rPr>
            <w:rFonts w:hint="cs"/>
            <w:rtl/>
          </w:rPr>
          <w:delText xml:space="preserve">רב </w:delText>
        </w:r>
      </w:del>
      <w:ins w:id="485" w:author="Boaz Nissimov" w:date="2013-12-09T13:54:00Z">
        <w:del w:id="486" w:author="Administrator" w:date="2013-12-11T19:13:00Z">
          <w:r w:rsidR="00336421" w:rsidDel="000A6730">
            <w:rPr>
              <w:rFonts w:hint="cs"/>
              <w:rtl/>
            </w:rPr>
            <w:delText xml:space="preserve"> </w:delText>
          </w:r>
          <w:r w:rsidR="00336421" w:rsidRPr="00336421" w:rsidDel="000A6730">
            <w:rPr>
              <w:rFonts w:hint="eastAsia"/>
              <w:color w:val="FF0000"/>
              <w:rtl/>
              <w:rPrChange w:id="487" w:author="Boaz Nissimov" w:date="2013-12-09T13:55:00Z">
                <w:rPr>
                  <w:rFonts w:hint="eastAsia"/>
                  <w:rtl/>
                </w:rPr>
              </w:rPrChange>
            </w:rPr>
            <w:delText>לא</w:delText>
          </w:r>
          <w:r w:rsidR="00336421" w:rsidRPr="00336421" w:rsidDel="000A6730">
            <w:rPr>
              <w:color w:val="FF0000"/>
              <w:rtl/>
              <w:rPrChange w:id="488" w:author="Boaz Nissimov" w:date="2013-12-09T13:55:00Z">
                <w:rPr>
                  <w:rtl/>
                </w:rPr>
              </w:rPrChange>
            </w:rPr>
            <w:delText xml:space="preserve"> </w:delText>
          </w:r>
          <w:r w:rsidR="00336421" w:rsidRPr="00336421" w:rsidDel="000A6730">
            <w:rPr>
              <w:rFonts w:hint="eastAsia"/>
              <w:color w:val="FF0000"/>
              <w:rtl/>
              <w:rPrChange w:id="489" w:author="Boaz Nissimov" w:date="2013-12-09T13:55:00Z">
                <w:rPr>
                  <w:rFonts w:hint="eastAsia"/>
                  <w:rtl/>
                </w:rPr>
              </w:rPrChange>
            </w:rPr>
            <w:delText>ספרתי</w:delText>
          </w:r>
          <w:r w:rsidR="00336421" w:rsidRPr="00336421" w:rsidDel="000A6730">
            <w:rPr>
              <w:color w:val="FF0000"/>
              <w:rtl/>
              <w:rPrChange w:id="490" w:author="Boaz Nissimov" w:date="2013-12-09T13:55:00Z">
                <w:rPr>
                  <w:rtl/>
                </w:rPr>
              </w:rPrChange>
            </w:rPr>
            <w:delText xml:space="preserve"> </w:delText>
          </w:r>
          <w:r w:rsidR="00336421" w:rsidRPr="00336421" w:rsidDel="000A6730">
            <w:rPr>
              <w:rFonts w:hint="eastAsia"/>
              <w:color w:val="FF0000"/>
              <w:rtl/>
              <w:rPrChange w:id="491" w:author="Boaz Nissimov" w:date="2013-12-09T13:55:00Z">
                <w:rPr>
                  <w:rFonts w:hint="eastAsia"/>
                  <w:rtl/>
                </w:rPr>
              </w:rPrChange>
            </w:rPr>
            <w:delText>מספר</w:delText>
          </w:r>
          <w:r w:rsidR="00336421" w:rsidRPr="00336421" w:rsidDel="000A6730">
            <w:rPr>
              <w:color w:val="FF0000"/>
              <w:rtl/>
              <w:rPrChange w:id="492" w:author="Boaz Nissimov" w:date="2013-12-09T13:55:00Z">
                <w:rPr>
                  <w:rtl/>
                </w:rPr>
              </w:rPrChange>
            </w:rPr>
            <w:delText xml:space="preserve"> </w:delText>
          </w:r>
          <w:r w:rsidR="00336421" w:rsidRPr="00336421" w:rsidDel="000A6730">
            <w:rPr>
              <w:rFonts w:hint="eastAsia"/>
              <w:color w:val="FF0000"/>
              <w:rtl/>
              <w:rPrChange w:id="493" w:author="Boaz Nissimov" w:date="2013-12-09T13:55:00Z">
                <w:rPr>
                  <w:rFonts w:hint="eastAsia"/>
                  <w:rtl/>
                </w:rPr>
              </w:rPrChange>
            </w:rPr>
            <w:delText>גדול</w:delText>
          </w:r>
          <w:r w:rsidR="00336421" w:rsidRPr="00336421" w:rsidDel="000A6730">
            <w:rPr>
              <w:color w:val="FF0000"/>
              <w:rtl/>
              <w:rPrChange w:id="494" w:author="Boaz Nissimov" w:date="2013-12-09T13:55:00Z">
                <w:rPr>
                  <w:rtl/>
                </w:rPr>
              </w:rPrChange>
            </w:rPr>
            <w:delText xml:space="preserve"> </w:delText>
          </w:r>
          <w:r w:rsidR="00336421" w:rsidRPr="00336421" w:rsidDel="000A6730">
            <w:rPr>
              <w:rFonts w:hint="eastAsia"/>
              <w:color w:val="FF0000"/>
              <w:rtl/>
              <w:rPrChange w:id="495" w:author="Boaz Nissimov" w:date="2013-12-09T13:55:00Z">
                <w:rPr>
                  <w:rFonts w:hint="eastAsia"/>
                  <w:rtl/>
                </w:rPr>
              </w:rPrChange>
            </w:rPr>
            <w:delText>של</w:delText>
          </w:r>
          <w:r w:rsidR="00336421" w:rsidRPr="00336421" w:rsidDel="000A6730">
            <w:rPr>
              <w:color w:val="FF0000"/>
              <w:rtl/>
              <w:rPrChange w:id="496" w:author="Boaz Nissimov" w:date="2013-12-09T13:55:00Z">
                <w:rPr>
                  <w:rtl/>
                </w:rPr>
              </w:rPrChange>
            </w:rPr>
            <w:delText xml:space="preserve"> </w:delText>
          </w:r>
          <w:r w:rsidR="00336421" w:rsidRPr="00336421" w:rsidDel="000A6730">
            <w:rPr>
              <w:rFonts w:hint="eastAsia"/>
              <w:color w:val="FF0000"/>
              <w:rtl/>
              <w:rPrChange w:id="497" w:author="Boaz Nissimov" w:date="2013-12-09T13:55:00Z">
                <w:rPr>
                  <w:rFonts w:hint="eastAsia"/>
                  <w:rtl/>
                </w:rPr>
              </w:rPrChange>
            </w:rPr>
            <w:delText>מערכות</w:delText>
          </w:r>
          <w:r w:rsidR="00336421" w:rsidDel="000A6730">
            <w:rPr>
              <w:rFonts w:hint="cs"/>
              <w:rtl/>
            </w:rPr>
            <w:delText xml:space="preserve"> </w:delText>
          </w:r>
        </w:del>
      </w:ins>
      <w:del w:id="498" w:author="Administrator" w:date="2013-12-11T19:13:00Z">
        <w:r w:rsidR="001F31BF" w:rsidDel="000A6730">
          <w:rPr>
            <w:rFonts w:hint="cs"/>
            <w:rtl/>
          </w:rPr>
          <w:delText>של מערכות שונות:</w:delText>
        </w:r>
      </w:del>
      <w:ins w:id="499" w:author="Boaz Nissimov" w:date="2013-12-09T13:55:00Z">
        <w:del w:id="500" w:author="Administrator" w:date="2013-12-11T19:14:00Z">
          <w:r w:rsidR="00336421" w:rsidDel="000A6730">
            <w:rPr>
              <w:rFonts w:hint="cs"/>
              <w:rtl/>
            </w:rPr>
            <w:delText xml:space="preserve"> </w:delText>
          </w:r>
          <w:r w:rsidR="00336421" w:rsidRPr="00336421" w:rsidDel="000A6730">
            <w:rPr>
              <w:rFonts w:hint="eastAsia"/>
              <w:color w:val="FF0000"/>
              <w:rtl/>
              <w:rPrChange w:id="501" w:author="Boaz Nissimov" w:date="2013-12-09T13:56:00Z">
                <w:rPr>
                  <w:rFonts w:hint="eastAsia"/>
                  <w:rtl/>
                </w:rPr>
              </w:rPrChange>
            </w:rPr>
            <w:delText>הבע</w:delText>
          </w:r>
        </w:del>
        <w:del w:id="502" w:author="Administrator" w:date="2013-12-11T19:13:00Z">
          <w:r w:rsidR="00336421" w:rsidRPr="00336421" w:rsidDel="000A6730">
            <w:rPr>
              <w:rFonts w:hint="eastAsia"/>
              <w:color w:val="FF0000"/>
              <w:rtl/>
              <w:rPrChange w:id="503" w:author="Boaz Nissimov" w:date="2013-12-09T13:56:00Z">
                <w:rPr>
                  <w:rFonts w:hint="eastAsia"/>
                  <w:rtl/>
                </w:rPr>
              </w:rPrChange>
            </w:rPr>
            <w:delText>י</w:delText>
          </w:r>
        </w:del>
        <w:del w:id="504" w:author="Administrator" w:date="2013-12-11T19:14:00Z">
          <w:r w:rsidR="00336421" w:rsidRPr="00336421" w:rsidDel="000A6730">
            <w:rPr>
              <w:rFonts w:hint="eastAsia"/>
              <w:color w:val="FF0000"/>
              <w:rtl/>
              <w:rPrChange w:id="505" w:author="Boaz Nissimov" w:date="2013-12-09T13:56:00Z">
                <w:rPr>
                  <w:rFonts w:hint="eastAsia"/>
                  <w:rtl/>
                </w:rPr>
              </w:rPrChange>
            </w:rPr>
            <w:delText>יה</w:delText>
          </w:r>
          <w:r w:rsidR="00336421" w:rsidRPr="00336421" w:rsidDel="000A6730">
            <w:rPr>
              <w:color w:val="FF0000"/>
              <w:rtl/>
              <w:rPrChange w:id="506" w:author="Boaz Nissimov" w:date="2013-12-09T13:56:00Z">
                <w:rPr>
                  <w:rtl/>
                </w:rPr>
              </w:rPrChange>
            </w:rPr>
            <w:delText xml:space="preserve"> היא לא כמות המערכות אלא חוסר הסנכרון בינ</w:delText>
          </w:r>
        </w:del>
      </w:ins>
      <w:ins w:id="507" w:author="Boaz Nissimov" w:date="2013-12-09T13:56:00Z">
        <w:del w:id="508" w:author="Administrator" w:date="2013-12-11T19:14:00Z">
          <w:r w:rsidR="00336421" w:rsidRPr="00336421" w:rsidDel="000A6730">
            <w:rPr>
              <w:rFonts w:hint="eastAsia"/>
              <w:color w:val="FF0000"/>
              <w:rtl/>
              <w:rPrChange w:id="509" w:author="Boaz Nissimov" w:date="2013-12-09T13:56:00Z">
                <w:rPr>
                  <w:rFonts w:hint="eastAsia"/>
                  <w:rtl/>
                </w:rPr>
              </w:rPrChange>
            </w:rPr>
            <w:delText>י</w:delText>
          </w:r>
        </w:del>
      </w:ins>
      <w:ins w:id="510" w:author="Boaz Nissimov" w:date="2013-12-09T13:55:00Z">
        <w:del w:id="511" w:author="Administrator" w:date="2013-12-11T19:14:00Z">
          <w:r w:rsidR="00336421" w:rsidRPr="00336421" w:rsidDel="000A6730">
            <w:rPr>
              <w:rFonts w:hint="eastAsia"/>
              <w:color w:val="FF0000"/>
              <w:rtl/>
              <w:rPrChange w:id="512" w:author="Boaz Nissimov" w:date="2013-12-09T13:56:00Z">
                <w:rPr>
                  <w:rFonts w:hint="eastAsia"/>
                  <w:rtl/>
                </w:rPr>
              </w:rPrChange>
            </w:rPr>
            <w:delText>הן</w:delText>
          </w:r>
          <w:r w:rsidR="00336421" w:rsidRPr="00336421" w:rsidDel="000A6730">
            <w:rPr>
              <w:color w:val="FF0000"/>
              <w:rtl/>
              <w:rPrChange w:id="513" w:author="Boaz Nissimov" w:date="2013-12-09T13:56:00Z">
                <w:rPr>
                  <w:rtl/>
                </w:rPr>
              </w:rPrChange>
            </w:rPr>
            <w:delText xml:space="preserve"> </w:delText>
          </w:r>
          <w:r w:rsidR="00336421" w:rsidRPr="00336421" w:rsidDel="000A6730">
            <w:rPr>
              <w:rFonts w:hint="eastAsia"/>
              <w:color w:val="FF0000"/>
              <w:rtl/>
              <w:rPrChange w:id="514" w:author="Boaz Nissimov" w:date="2013-12-09T13:56:00Z">
                <w:rPr>
                  <w:rFonts w:hint="eastAsia"/>
                  <w:rtl/>
                </w:rPr>
              </w:rPrChange>
            </w:rPr>
            <w:delText>ומחסור</w:delText>
          </w:r>
          <w:r w:rsidR="00336421" w:rsidRPr="00336421" w:rsidDel="000A6730">
            <w:rPr>
              <w:color w:val="FF0000"/>
              <w:rtl/>
              <w:rPrChange w:id="515" w:author="Boaz Nissimov" w:date="2013-12-09T13:56:00Z">
                <w:rPr>
                  <w:rtl/>
                </w:rPr>
              </w:rPrChange>
            </w:rPr>
            <w:delText xml:space="preserve"> </w:delText>
          </w:r>
          <w:r w:rsidR="00336421" w:rsidRPr="00336421" w:rsidDel="000A6730">
            <w:rPr>
              <w:rFonts w:hint="eastAsia"/>
              <w:color w:val="FF0000"/>
              <w:rtl/>
              <w:rPrChange w:id="516" w:author="Boaz Nissimov" w:date="2013-12-09T13:56:00Z">
                <w:rPr>
                  <w:rFonts w:hint="eastAsia"/>
                  <w:rtl/>
                </w:rPr>
              </w:rPrChange>
            </w:rPr>
            <w:delText>במידע</w:delText>
          </w:r>
          <w:r w:rsidR="00336421" w:rsidRPr="00336421" w:rsidDel="000A6730">
            <w:rPr>
              <w:color w:val="FF0000"/>
              <w:rtl/>
              <w:rPrChange w:id="517" w:author="Boaz Nissimov" w:date="2013-12-09T13:56:00Z">
                <w:rPr>
                  <w:rtl/>
                </w:rPr>
              </w:rPrChange>
            </w:rPr>
            <w:delText xml:space="preserve"> </w:delText>
          </w:r>
          <w:r w:rsidR="00336421" w:rsidRPr="00336421" w:rsidDel="000A6730">
            <w:rPr>
              <w:rFonts w:hint="eastAsia"/>
              <w:color w:val="FF0000"/>
              <w:rtl/>
              <w:rPrChange w:id="518" w:author="Boaz Nissimov" w:date="2013-12-09T13:56:00Z">
                <w:rPr>
                  <w:rFonts w:hint="eastAsia"/>
                  <w:rtl/>
                </w:rPr>
              </w:rPrChange>
            </w:rPr>
            <w:delText>חיוני</w:delText>
          </w:r>
          <w:r w:rsidR="00336421" w:rsidRPr="00336421" w:rsidDel="000A6730">
            <w:rPr>
              <w:color w:val="FF0000"/>
              <w:rtl/>
              <w:rPrChange w:id="519" w:author="Boaz Nissimov" w:date="2013-12-09T13:56:00Z">
                <w:rPr>
                  <w:rtl/>
                </w:rPr>
              </w:rPrChange>
            </w:rPr>
            <w:delText xml:space="preserve"> </w:delText>
          </w:r>
          <w:r w:rsidR="00336421" w:rsidRPr="00336421" w:rsidDel="000A6730">
            <w:rPr>
              <w:rFonts w:hint="eastAsia"/>
              <w:color w:val="FF0000"/>
              <w:rtl/>
              <w:rPrChange w:id="520" w:author="Boaz Nissimov" w:date="2013-12-09T13:56:00Z">
                <w:rPr>
                  <w:rFonts w:hint="eastAsia"/>
                  <w:rtl/>
                </w:rPr>
              </w:rPrChange>
            </w:rPr>
            <w:delText>בזמן</w:delText>
          </w:r>
          <w:r w:rsidR="00336421" w:rsidRPr="00336421" w:rsidDel="000A6730">
            <w:rPr>
              <w:color w:val="FF0000"/>
              <w:rtl/>
              <w:rPrChange w:id="521" w:author="Boaz Nissimov" w:date="2013-12-09T13:56:00Z">
                <w:rPr>
                  <w:rtl/>
                </w:rPr>
              </w:rPrChange>
            </w:rPr>
            <w:delText xml:space="preserve"> </w:delText>
          </w:r>
          <w:r w:rsidR="00336421" w:rsidRPr="00336421" w:rsidDel="000A6730">
            <w:rPr>
              <w:rFonts w:hint="eastAsia"/>
              <w:color w:val="FF0000"/>
              <w:rtl/>
              <w:rPrChange w:id="522" w:author="Boaz Nissimov" w:date="2013-12-09T13:56:00Z">
                <w:rPr>
                  <w:rFonts w:hint="eastAsia"/>
                  <w:rtl/>
                </w:rPr>
              </w:rPrChange>
            </w:rPr>
            <w:delText>אמת</w:delText>
          </w:r>
        </w:del>
      </w:ins>
    </w:p>
    <w:p w:rsidR="001F31BF" w:rsidRDefault="00BB2A0D" w:rsidP="001F31BF">
      <w:pPr>
        <w:pStyle w:val="Normal1"/>
        <w:numPr>
          <w:ilvl w:val="0"/>
          <w:numId w:val="19"/>
        </w:numPr>
        <w:ind w:left="567" w:right="0"/>
        <w:jc w:val="left"/>
      </w:pPr>
      <w:r w:rsidRPr="003C1F8E">
        <w:rPr>
          <w:rFonts w:hint="cs"/>
          <w:u w:val="single"/>
          <w:rtl/>
        </w:rPr>
        <w:t>ד</w:t>
      </w:r>
      <w:r w:rsidR="001F31BF" w:rsidRPr="003C1F8E">
        <w:rPr>
          <w:rFonts w:hint="cs"/>
          <w:u w:val="single"/>
          <w:rtl/>
        </w:rPr>
        <w:t xml:space="preserve">ו"חות אקסל </w:t>
      </w:r>
      <w:ins w:id="523" w:author="Administrator" w:date="2013-12-11T19:15:00Z">
        <w:r w:rsidR="00F9155C">
          <w:rPr>
            <w:rFonts w:hint="cs"/>
            <w:u w:val="single"/>
            <w:rtl/>
          </w:rPr>
          <w:t>המשמשים פונקציות ניהול</w:t>
        </w:r>
      </w:ins>
      <w:ins w:id="524" w:author="Administrator" w:date="2013-12-11T19:16:00Z">
        <w:r w:rsidR="00F9155C">
          <w:rPr>
            <w:rFonts w:hint="cs"/>
            <w:u w:val="single"/>
            <w:rtl/>
          </w:rPr>
          <w:t>יות</w:t>
        </w:r>
      </w:ins>
      <w:ins w:id="525" w:author="Administrator" w:date="2013-12-11T19:15:00Z">
        <w:r w:rsidR="00F9155C">
          <w:rPr>
            <w:rFonts w:hint="cs"/>
            <w:u w:val="single"/>
            <w:rtl/>
          </w:rPr>
          <w:t xml:space="preserve"> שונות</w:t>
        </w:r>
      </w:ins>
      <w:del w:id="526" w:author="Administrator" w:date="2013-12-11T19:14:00Z">
        <w:r w:rsidR="001F31BF" w:rsidRPr="003C1F8E" w:rsidDel="00F9155C">
          <w:rPr>
            <w:rFonts w:hint="cs"/>
            <w:u w:val="single"/>
            <w:rtl/>
          </w:rPr>
          <w:delText>מרובים</w:delText>
        </w:r>
      </w:del>
      <w:r w:rsidR="001F31BF" w:rsidRPr="003C1F8E">
        <w:rPr>
          <w:rFonts w:hint="cs"/>
          <w:u w:val="single"/>
          <w:rtl/>
        </w:rPr>
        <w:t xml:space="preserve"> </w:t>
      </w:r>
      <w:ins w:id="527" w:author="Administrator" w:date="2013-12-11T19:15:00Z">
        <w:r w:rsidR="00F9155C">
          <w:rPr>
            <w:rFonts w:hint="cs"/>
            <w:u w:val="single"/>
            <w:rtl/>
          </w:rPr>
          <w:t>ל</w:t>
        </w:r>
      </w:ins>
      <w:del w:id="528" w:author="Administrator" w:date="2013-12-11T19:15:00Z">
        <w:r w:rsidR="001F31BF" w:rsidRPr="003C1F8E" w:rsidDel="00F9155C">
          <w:rPr>
            <w:rFonts w:hint="cs"/>
            <w:u w:val="single"/>
            <w:rtl/>
          </w:rPr>
          <w:delText>ו</w:delText>
        </w:r>
      </w:del>
      <w:r w:rsidR="001F31BF" w:rsidRPr="003C1F8E">
        <w:rPr>
          <w:rFonts w:hint="cs"/>
          <w:u w:val="single"/>
          <w:rtl/>
        </w:rPr>
        <w:t xml:space="preserve">לא </w:t>
      </w:r>
      <w:ins w:id="529" w:author="Administrator" w:date="2013-12-11T19:15:00Z">
        <w:r w:rsidR="00F9155C">
          <w:rPr>
            <w:rFonts w:hint="cs"/>
            <w:u w:val="single"/>
            <w:rtl/>
          </w:rPr>
          <w:t>סנכרון ביניהם</w:t>
        </w:r>
      </w:ins>
      <w:del w:id="530" w:author="Administrator" w:date="2013-12-11T19:15:00Z">
        <w:r w:rsidR="001F31BF" w:rsidRPr="003C1F8E" w:rsidDel="00F9155C">
          <w:rPr>
            <w:rFonts w:hint="cs"/>
            <w:u w:val="single"/>
            <w:rtl/>
          </w:rPr>
          <w:delText>מסונכרנים</w:delText>
        </w:r>
      </w:del>
      <w:r w:rsidR="001F31BF">
        <w:rPr>
          <w:rFonts w:hint="cs"/>
          <w:rtl/>
        </w:rPr>
        <w:t>:</w:t>
      </w:r>
    </w:p>
    <w:p w:rsidR="001F31BF" w:rsidRDefault="001F31BF" w:rsidP="00AB2567">
      <w:pPr>
        <w:pStyle w:val="Normal1"/>
        <w:numPr>
          <w:ilvl w:val="1"/>
          <w:numId w:val="19"/>
        </w:numPr>
        <w:ind w:left="1134" w:right="0"/>
        <w:jc w:val="left"/>
      </w:pPr>
      <w:r w:rsidRPr="003734B7">
        <w:rPr>
          <w:rFonts w:hint="cs"/>
          <w:u w:val="single"/>
          <w:rtl/>
        </w:rPr>
        <w:t>דו"ח לקוחות פוטנציאליים</w:t>
      </w:r>
      <w:r>
        <w:rPr>
          <w:rFonts w:hint="cs"/>
          <w:rtl/>
        </w:rPr>
        <w:t xml:space="preserve"> - לקוחות אשר התעניינו בעבודת אלומיניום וצריך לנהל מעקב כדי לסגור איתם עסקה.</w:t>
      </w:r>
      <w:r w:rsidR="002A523C">
        <w:rPr>
          <w:rFonts w:hint="cs"/>
          <w:rtl/>
        </w:rPr>
        <w:t xml:space="preserve"> </w:t>
      </w:r>
      <w:r w:rsidR="002A523C" w:rsidRPr="002A523C">
        <w:rPr>
          <w:rFonts w:hint="cs"/>
          <w:b/>
          <w:bCs/>
          <w:rtl/>
        </w:rPr>
        <w:t>הבעיה</w:t>
      </w:r>
      <w:r w:rsidR="002A523C">
        <w:rPr>
          <w:rFonts w:hint="cs"/>
          <w:b/>
          <w:bCs/>
          <w:rtl/>
        </w:rPr>
        <w:t xml:space="preserve"> </w:t>
      </w:r>
      <w:r w:rsidR="002A523C">
        <w:rPr>
          <w:rFonts w:hint="cs"/>
          <w:rtl/>
        </w:rPr>
        <w:t>כיום היא שהדו"ח לא מנוהל כשורה ויכול להיווצר מצב בו לקוח פוטנציאלי נשכח.</w:t>
      </w:r>
      <w:ins w:id="531" w:author="Boaz Nissimov" w:date="2013-12-09T13:56:00Z">
        <w:del w:id="532" w:author="Administrator" w:date="2013-12-11T19:17:00Z">
          <w:r w:rsidR="00336421" w:rsidDel="00F9155C">
            <w:rPr>
              <w:rFonts w:hint="cs"/>
              <w:rtl/>
            </w:rPr>
            <w:delText xml:space="preserve"> </w:delText>
          </w:r>
          <w:r w:rsidR="00336421" w:rsidRPr="00336421" w:rsidDel="00F9155C">
            <w:rPr>
              <w:rFonts w:hint="eastAsia"/>
              <w:color w:val="FF0000"/>
              <w:rtl/>
              <w:rPrChange w:id="533" w:author="Boaz Nissimov" w:date="2013-12-09T13:57:00Z">
                <w:rPr>
                  <w:rFonts w:hint="eastAsia"/>
                  <w:rtl/>
                </w:rPr>
              </w:rPrChange>
            </w:rPr>
            <w:delText>זה</w:delText>
          </w:r>
          <w:r w:rsidR="00336421" w:rsidRPr="00336421" w:rsidDel="00F9155C">
            <w:rPr>
              <w:color w:val="FF0000"/>
              <w:rtl/>
              <w:rPrChange w:id="534" w:author="Boaz Nissimov" w:date="2013-12-09T13:57:00Z">
                <w:rPr>
                  <w:rtl/>
                </w:rPr>
              </w:rPrChange>
            </w:rPr>
            <w:delText xml:space="preserve"> סוג של </w:delText>
          </w:r>
          <w:r w:rsidR="00336421" w:rsidRPr="00336421" w:rsidDel="00F9155C">
            <w:rPr>
              <w:color w:val="FF0000"/>
              <w:rPrChange w:id="535" w:author="Boaz Nissimov" w:date="2013-12-09T13:57:00Z">
                <w:rPr/>
              </w:rPrChange>
            </w:rPr>
            <w:delText>CRM</w:delText>
          </w:r>
        </w:del>
      </w:ins>
    </w:p>
    <w:p w:rsidR="001F31BF" w:rsidRDefault="000301EC" w:rsidP="000301EC">
      <w:pPr>
        <w:pStyle w:val="Normal1"/>
        <w:numPr>
          <w:ilvl w:val="1"/>
          <w:numId w:val="19"/>
        </w:numPr>
        <w:ind w:left="1134" w:right="0"/>
        <w:jc w:val="left"/>
      </w:pPr>
      <w:r w:rsidRPr="003734B7">
        <w:rPr>
          <w:rFonts w:hint="cs"/>
          <w:u w:val="single"/>
          <w:rtl/>
        </w:rPr>
        <w:t>דו"ח פירוט עלויות חו"ג</w:t>
      </w:r>
      <w:r w:rsidR="00095DA9">
        <w:rPr>
          <w:rFonts w:hint="cs"/>
          <w:rtl/>
        </w:rPr>
        <w:t xml:space="preserve"> </w:t>
      </w:r>
      <w:del w:id="536" w:author="Administrator" w:date="2013-12-11T19:22:00Z">
        <w:r w:rsidR="003734B7" w:rsidDel="00FE701F">
          <w:rPr>
            <w:rtl/>
          </w:rPr>
          <w:delText>-</w:delText>
        </w:r>
      </w:del>
      <w:ins w:id="537" w:author="Administrator" w:date="2013-12-11T19:22:00Z">
        <w:r w:rsidR="00FE701F">
          <w:rPr>
            <w:rtl/>
          </w:rPr>
          <w:t>–</w:t>
        </w:r>
      </w:ins>
      <w:r w:rsidR="003734B7">
        <w:rPr>
          <w:rFonts w:hint="cs"/>
          <w:rtl/>
        </w:rPr>
        <w:t xml:space="preserve"> </w:t>
      </w:r>
      <w:ins w:id="538" w:author="Administrator" w:date="2013-12-11T19:22:00Z">
        <w:r w:rsidR="00FE701F">
          <w:rPr>
            <w:rFonts w:hint="cs"/>
            <w:rtl/>
          </w:rPr>
          <w:t>ניהול מק"טים של חומר</w:t>
        </w:r>
      </w:ins>
      <w:ins w:id="539" w:author="Administrator" w:date="2013-12-11T19:24:00Z">
        <w:r w:rsidR="00FE701F">
          <w:rPr>
            <w:rFonts w:hint="cs"/>
            <w:rtl/>
          </w:rPr>
          <w:t>י</w:t>
        </w:r>
      </w:ins>
      <w:ins w:id="540" w:author="Administrator" w:date="2013-12-11T19:22:00Z">
        <w:r w:rsidR="00FE701F">
          <w:rPr>
            <w:rFonts w:hint="cs"/>
            <w:rtl/>
          </w:rPr>
          <w:t xml:space="preserve"> גלם ו</w:t>
        </w:r>
      </w:ins>
      <w:ins w:id="541" w:author="Administrator" w:date="2013-12-11T19:23:00Z">
        <w:r w:rsidR="00FE701F">
          <w:rPr>
            <w:rFonts w:hint="cs"/>
            <w:rtl/>
          </w:rPr>
          <w:t>מחיר</w:t>
        </w:r>
      </w:ins>
      <w:ins w:id="542" w:author="Administrator" w:date="2013-12-11T19:24:00Z">
        <w:r w:rsidR="00FE701F">
          <w:rPr>
            <w:rFonts w:hint="cs"/>
            <w:rtl/>
          </w:rPr>
          <w:t>ם</w:t>
        </w:r>
      </w:ins>
      <w:ins w:id="543" w:author="Administrator" w:date="2013-12-11T19:23:00Z">
        <w:r w:rsidR="00FE701F">
          <w:rPr>
            <w:rFonts w:hint="cs"/>
            <w:rtl/>
          </w:rPr>
          <w:t xml:space="preserve"> על פי עלות</w:t>
        </w:r>
      </w:ins>
      <w:ins w:id="544" w:author="Administrator" w:date="2013-12-11T19:24:00Z">
        <w:r w:rsidR="00FE701F">
          <w:rPr>
            <w:rFonts w:hint="cs"/>
            <w:rtl/>
          </w:rPr>
          <w:t>ם</w:t>
        </w:r>
      </w:ins>
      <w:ins w:id="545" w:author="Administrator" w:date="2013-12-11T19:23:00Z">
        <w:r w:rsidR="00FE701F">
          <w:rPr>
            <w:rFonts w:hint="cs"/>
            <w:rtl/>
          </w:rPr>
          <w:t xml:space="preserve">  בשוק.</w:t>
        </w:r>
      </w:ins>
      <w:del w:id="546" w:author="Administrator" w:date="2013-12-11T19:20:00Z">
        <w:r w:rsidR="00095DA9" w:rsidDel="00F9155C">
          <w:rPr>
            <w:rFonts w:hint="cs"/>
            <w:rtl/>
          </w:rPr>
          <w:delText>בו מפורטות כמויות חו"ג ועלותן בהתאם.</w:delText>
        </w:r>
      </w:del>
      <w:ins w:id="547" w:author="Boaz Nissimov" w:date="2013-12-09T13:57:00Z">
        <w:del w:id="548" w:author="Administrator" w:date="2013-12-11T19:20:00Z">
          <w:r w:rsidR="00336421" w:rsidDel="00F9155C">
            <w:rPr>
              <w:rFonts w:hint="cs"/>
              <w:rtl/>
            </w:rPr>
            <w:delText xml:space="preserve"> </w:delText>
          </w:r>
          <w:r w:rsidR="00336421" w:rsidRPr="00336421" w:rsidDel="00F9155C">
            <w:rPr>
              <w:rFonts w:hint="eastAsia"/>
              <w:color w:val="FF0000"/>
              <w:rtl/>
              <w:rPrChange w:id="549" w:author="Boaz Nissimov" w:date="2013-12-09T13:57:00Z">
                <w:rPr>
                  <w:rFonts w:hint="eastAsia"/>
                  <w:rtl/>
                </w:rPr>
              </w:rPrChange>
            </w:rPr>
            <w:delText>לא</w:delText>
          </w:r>
          <w:r w:rsidR="00336421" w:rsidRPr="00336421" w:rsidDel="00F9155C">
            <w:rPr>
              <w:color w:val="FF0000"/>
              <w:rtl/>
              <w:rPrChange w:id="550" w:author="Boaz Nissimov" w:date="2013-12-09T13:57:00Z">
                <w:rPr>
                  <w:rtl/>
                </w:rPr>
              </w:rPrChange>
            </w:rPr>
            <w:delText xml:space="preserve"> </w:delText>
          </w:r>
          <w:r w:rsidR="00336421" w:rsidRPr="00336421" w:rsidDel="00F9155C">
            <w:rPr>
              <w:rFonts w:hint="eastAsia"/>
              <w:color w:val="FF0000"/>
              <w:rtl/>
              <w:rPrChange w:id="551" w:author="Boaz Nissimov" w:date="2013-12-09T13:57:00Z">
                <w:rPr>
                  <w:rFonts w:hint="eastAsia"/>
                  <w:rtl/>
                </w:rPr>
              </w:rPrChange>
            </w:rPr>
            <w:delText>ברור</w:delText>
          </w:r>
        </w:del>
      </w:ins>
    </w:p>
    <w:p w:rsidR="002A523C" w:rsidRPr="00336421" w:rsidRDefault="002A523C" w:rsidP="000301EC">
      <w:pPr>
        <w:pStyle w:val="Normal1"/>
        <w:numPr>
          <w:ilvl w:val="1"/>
          <w:numId w:val="19"/>
        </w:numPr>
        <w:ind w:left="1134" w:right="0"/>
        <w:jc w:val="left"/>
        <w:rPr>
          <w:color w:val="FF0000"/>
          <w:rPrChange w:id="552" w:author="Boaz Nissimov" w:date="2013-12-09T13:58:00Z">
            <w:rPr/>
          </w:rPrChange>
        </w:rPr>
      </w:pPr>
      <w:r w:rsidRPr="003734B7">
        <w:rPr>
          <w:rFonts w:hint="cs"/>
          <w:u w:val="single"/>
          <w:rtl/>
        </w:rPr>
        <w:t>דו"ח הצעת מחיר</w:t>
      </w:r>
      <w:r>
        <w:rPr>
          <w:rFonts w:hint="cs"/>
          <w:rtl/>
        </w:rPr>
        <w:t xml:space="preserve"> </w:t>
      </w:r>
      <w:r>
        <w:rPr>
          <w:rtl/>
        </w:rPr>
        <w:t>–</w:t>
      </w:r>
      <w:r>
        <w:rPr>
          <w:rFonts w:hint="cs"/>
          <w:rtl/>
        </w:rPr>
        <w:t xml:space="preserve"> בהתאם לדו"ח עלויות חו"ג ודרישות הלקוח ובחישוב אחוז רווח רצוי של החברה</w:t>
      </w:r>
      <w:ins w:id="553" w:author="Administrator" w:date="2013-12-11T19:25:00Z">
        <w:r w:rsidR="00FE701F">
          <w:rPr>
            <w:rFonts w:hint="cs"/>
            <w:rtl/>
          </w:rPr>
          <w:t xml:space="preserve"> (לרוב 30%)</w:t>
        </w:r>
      </w:ins>
      <w:r>
        <w:rPr>
          <w:rFonts w:hint="cs"/>
          <w:rtl/>
        </w:rPr>
        <w:t xml:space="preserve"> מתגבשת הצעת מחיר שמוצעת ללקוח. </w:t>
      </w:r>
      <w:r w:rsidRPr="002A523C">
        <w:rPr>
          <w:rFonts w:hint="cs"/>
          <w:b/>
          <w:bCs/>
          <w:rtl/>
        </w:rPr>
        <w:t>הבעיה</w:t>
      </w:r>
      <w:r>
        <w:rPr>
          <w:rFonts w:hint="cs"/>
          <w:rtl/>
        </w:rPr>
        <w:t xml:space="preserve"> היא שבצורת עבודה כזו</w:t>
      </w:r>
      <w:r w:rsidR="00665CBC">
        <w:rPr>
          <w:rFonts w:hint="cs"/>
          <w:rtl/>
        </w:rPr>
        <w:t xml:space="preserve"> ההנהלה אינה מודעת לרווח הנקי העומד מאחורי כל פרויקט, ויכול להיווצר מצב בו למעשה הפרויקט אינו רווחי</w:t>
      </w:r>
      <w:ins w:id="554" w:author="Administrator" w:date="2013-12-11T19:25:00Z">
        <w:r w:rsidR="00FE701F">
          <w:rPr>
            <w:rFonts w:hint="cs"/>
            <w:rtl/>
          </w:rPr>
          <w:t xml:space="preserve"> מכיוון שלא מתייחסים לעלויות הנלוות בביצוע הפרויקט.</w:t>
        </w:r>
      </w:ins>
      <w:del w:id="555" w:author="Administrator" w:date="2013-12-11T19:25:00Z">
        <w:r w:rsidR="00665CBC" w:rsidDel="00FE701F">
          <w:rPr>
            <w:rFonts w:hint="cs"/>
            <w:rtl/>
          </w:rPr>
          <w:delText>.</w:delText>
        </w:r>
      </w:del>
      <w:ins w:id="556" w:author="Boaz Nissimov" w:date="2013-12-09T13:57:00Z">
        <w:del w:id="557" w:author="Administrator" w:date="2013-12-11T19:24:00Z">
          <w:r w:rsidR="00336421" w:rsidDel="00FE701F">
            <w:rPr>
              <w:rFonts w:hint="cs"/>
              <w:rtl/>
            </w:rPr>
            <w:delText xml:space="preserve"> </w:delText>
          </w:r>
          <w:r w:rsidR="00336421" w:rsidRPr="00336421" w:rsidDel="00FE701F">
            <w:rPr>
              <w:rFonts w:hint="eastAsia"/>
              <w:color w:val="FF0000"/>
              <w:rtl/>
              <w:rPrChange w:id="558" w:author="Boaz Nissimov" w:date="2013-12-09T13:58:00Z">
                <w:rPr>
                  <w:rFonts w:hint="eastAsia"/>
                  <w:rtl/>
                </w:rPr>
              </w:rPrChange>
            </w:rPr>
            <w:delText>לא</w:delText>
          </w:r>
          <w:r w:rsidR="00336421" w:rsidRPr="00336421" w:rsidDel="00FE701F">
            <w:rPr>
              <w:color w:val="FF0000"/>
              <w:rtl/>
              <w:rPrChange w:id="559" w:author="Boaz Nissimov" w:date="2013-12-09T13:58:00Z">
                <w:rPr>
                  <w:rtl/>
                </w:rPr>
              </w:rPrChange>
            </w:rPr>
            <w:delText xml:space="preserve"> ברור מה </w:delText>
          </w:r>
          <w:r w:rsidR="00336421" w:rsidRPr="00336421" w:rsidDel="00FE701F">
            <w:rPr>
              <w:rFonts w:hint="eastAsia"/>
              <w:color w:val="FF0000"/>
              <w:rtl/>
              <w:rPrChange w:id="560" w:author="Boaz Nissimov" w:date="2013-12-09T13:58:00Z">
                <w:rPr>
                  <w:rFonts w:hint="eastAsia"/>
                  <w:rtl/>
                </w:rPr>
              </w:rPrChange>
            </w:rPr>
            <w:delText>הבעייה</w:delText>
          </w:r>
          <w:r w:rsidR="00336421" w:rsidRPr="00336421" w:rsidDel="00FE701F">
            <w:rPr>
              <w:color w:val="FF0000"/>
              <w:rtl/>
              <w:rPrChange w:id="561" w:author="Boaz Nissimov" w:date="2013-12-09T13:58:00Z">
                <w:rPr>
                  <w:rtl/>
                </w:rPr>
              </w:rPrChange>
            </w:rPr>
            <w:delText xml:space="preserve"> – האם לא ידוע המחיר </w:delText>
          </w:r>
          <w:r w:rsidR="00336421" w:rsidRPr="00336421" w:rsidDel="00FE701F">
            <w:rPr>
              <w:rFonts w:hint="eastAsia"/>
              <w:color w:val="FF0000"/>
              <w:rtl/>
              <w:rPrChange w:id="562" w:author="Boaz Nissimov" w:date="2013-12-09T13:58:00Z">
                <w:rPr>
                  <w:rFonts w:hint="eastAsia"/>
                  <w:rtl/>
                </w:rPr>
              </w:rPrChange>
            </w:rPr>
            <w:delText>האמיתי</w:delText>
          </w:r>
          <w:r w:rsidR="00336421" w:rsidRPr="00336421" w:rsidDel="00FE701F">
            <w:rPr>
              <w:color w:val="FF0000"/>
              <w:rtl/>
              <w:rPrChange w:id="563" w:author="Boaz Nissimov" w:date="2013-12-09T13:58:00Z">
                <w:rPr>
                  <w:rtl/>
                </w:rPr>
              </w:rPrChange>
            </w:rPr>
            <w:delText xml:space="preserve"> של חומר הגלם? האם לא יודעים איך לתמחר</w:delText>
          </w:r>
        </w:del>
      </w:ins>
      <w:ins w:id="564" w:author="Boaz Nissimov" w:date="2013-12-09T13:58:00Z">
        <w:del w:id="565" w:author="Administrator" w:date="2013-12-11T19:24:00Z">
          <w:r w:rsidR="00336421" w:rsidRPr="00336421" w:rsidDel="00FE701F">
            <w:rPr>
              <w:color w:val="FF0000"/>
              <w:rtl/>
              <w:rPrChange w:id="566" w:author="Boaz Nissimov" w:date="2013-12-09T13:58:00Z">
                <w:rPr>
                  <w:rtl/>
                </w:rPr>
              </w:rPrChange>
            </w:rPr>
            <w:delText>?</w:delText>
          </w:r>
        </w:del>
      </w:ins>
    </w:p>
    <w:p w:rsidR="00022135" w:rsidRPr="005345F3" w:rsidRDefault="00835C16" w:rsidP="003C1F8E">
      <w:pPr>
        <w:pStyle w:val="Normal1"/>
        <w:numPr>
          <w:ilvl w:val="1"/>
          <w:numId w:val="19"/>
        </w:numPr>
        <w:ind w:left="1134" w:right="0"/>
        <w:jc w:val="left"/>
        <w:rPr>
          <w:color w:val="FF0000"/>
          <w:u w:val="single"/>
          <w:rPrChange w:id="567" w:author="Boaz Nissimov" w:date="2013-12-09T13:58:00Z">
            <w:rPr>
              <w:u w:val="single"/>
            </w:rPr>
          </w:rPrChange>
        </w:rPr>
      </w:pPr>
      <w:r w:rsidRPr="00835C16">
        <w:rPr>
          <w:rFonts w:hint="cs"/>
          <w:u w:val="single"/>
          <w:rtl/>
        </w:rPr>
        <w:t>דו"ח מעקב אחר הזמנות ספקים</w:t>
      </w:r>
      <w:r>
        <w:rPr>
          <w:rFonts w:hint="cs"/>
          <w:rtl/>
        </w:rPr>
        <w:t xml:space="preserve"> </w:t>
      </w:r>
      <w:r w:rsidR="007C4C1E">
        <w:rPr>
          <w:rtl/>
        </w:rPr>
        <w:t>–</w:t>
      </w:r>
      <w:r>
        <w:rPr>
          <w:rFonts w:hint="cs"/>
          <w:rtl/>
        </w:rPr>
        <w:t xml:space="preserve"> </w:t>
      </w:r>
      <w:r w:rsidR="007C4C1E">
        <w:rPr>
          <w:rFonts w:hint="cs"/>
          <w:rtl/>
        </w:rPr>
        <w:t>כיום מתבצע מעקב אחר הזמנות בדו"ח אקסל מסור</w:t>
      </w:r>
      <w:r w:rsidR="001D281E">
        <w:rPr>
          <w:rFonts w:hint="cs"/>
          <w:rtl/>
        </w:rPr>
        <w:t>בל ובתקופה שמספר פרויקטים</w:t>
      </w:r>
      <w:r w:rsidR="007C4C1E">
        <w:rPr>
          <w:rFonts w:hint="cs"/>
          <w:rtl/>
        </w:rPr>
        <w:t xml:space="preserve"> נכנסים לשלב הייצור</w:t>
      </w:r>
      <w:r w:rsidR="001D281E">
        <w:rPr>
          <w:rFonts w:hint="cs"/>
          <w:rtl/>
        </w:rPr>
        <w:t xml:space="preserve"> במקביל</w:t>
      </w:r>
      <w:r w:rsidR="007C4C1E">
        <w:rPr>
          <w:rFonts w:hint="cs"/>
          <w:rtl/>
        </w:rPr>
        <w:t xml:space="preserve"> - הדו"ח </w:t>
      </w:r>
      <w:r w:rsidR="00062C4C">
        <w:rPr>
          <w:rFonts w:hint="cs"/>
          <w:rtl/>
        </w:rPr>
        <w:t>הופך לבלתי קריא וקשה למנהלת הטכנית לדלות ממנו מידע חיוני.</w:t>
      </w:r>
      <w:ins w:id="568" w:author="Boaz Nissimov" w:date="2013-12-09T13:58:00Z">
        <w:del w:id="569" w:author="Administrator" w:date="2013-12-11T19:26:00Z">
          <w:r w:rsidR="005345F3" w:rsidDel="00FE701F">
            <w:rPr>
              <w:rFonts w:hint="cs"/>
              <w:u w:val="single"/>
              <w:rtl/>
            </w:rPr>
            <w:delText xml:space="preserve"> </w:delText>
          </w:r>
          <w:r w:rsidR="005345F3" w:rsidRPr="005345F3" w:rsidDel="00FE701F">
            <w:rPr>
              <w:rFonts w:hint="eastAsia"/>
              <w:color w:val="FF0000"/>
              <w:u w:val="single"/>
              <w:rtl/>
              <w:rPrChange w:id="570" w:author="Boaz Nissimov" w:date="2013-12-09T13:58:00Z">
                <w:rPr>
                  <w:rFonts w:hint="eastAsia"/>
                  <w:u w:val="single"/>
                  <w:rtl/>
                </w:rPr>
              </w:rPrChange>
            </w:rPr>
            <w:delText>האם</w:delText>
          </w:r>
          <w:r w:rsidR="005345F3" w:rsidRPr="005345F3" w:rsidDel="00FE701F">
            <w:rPr>
              <w:color w:val="FF0000"/>
              <w:u w:val="single"/>
              <w:rtl/>
              <w:rPrChange w:id="571" w:author="Boaz Nissimov" w:date="2013-12-09T13:58:00Z">
                <w:rPr>
                  <w:u w:val="single"/>
                  <w:rtl/>
                </w:rPr>
              </w:rPrChange>
            </w:rPr>
            <w:delText xml:space="preserve"> נושא זה מטופל במסגרת </w:delText>
          </w:r>
          <w:r w:rsidR="005345F3" w:rsidRPr="005345F3" w:rsidDel="00FE701F">
            <w:rPr>
              <w:rFonts w:hint="eastAsia"/>
              <w:color w:val="FF0000"/>
              <w:u w:val="single"/>
              <w:rtl/>
              <w:rPrChange w:id="572" w:author="Boaz Nissimov" w:date="2013-12-09T13:58:00Z">
                <w:rPr>
                  <w:rFonts w:hint="eastAsia"/>
                  <w:u w:val="single"/>
                  <w:rtl/>
                </w:rPr>
              </w:rPrChange>
            </w:rPr>
            <w:delText>הפרוייקט</w:delText>
          </w:r>
          <w:r w:rsidR="005345F3" w:rsidRPr="005345F3" w:rsidDel="00FE701F">
            <w:rPr>
              <w:color w:val="FF0000"/>
              <w:u w:val="single"/>
              <w:rtl/>
              <w:rPrChange w:id="573" w:author="Boaz Nissimov" w:date="2013-12-09T13:58:00Z">
                <w:rPr>
                  <w:u w:val="single"/>
                  <w:rtl/>
                </w:rPr>
              </w:rPrChange>
            </w:rPr>
            <w:delText>?</w:delText>
          </w:r>
        </w:del>
      </w:ins>
    </w:p>
    <w:p w:rsidR="00E04E50" w:rsidRDefault="00E04E50" w:rsidP="00E04E50">
      <w:pPr>
        <w:pStyle w:val="Normal1"/>
        <w:numPr>
          <w:ilvl w:val="0"/>
          <w:numId w:val="19"/>
        </w:numPr>
        <w:spacing w:line="276" w:lineRule="auto"/>
        <w:ind w:left="512" w:right="0"/>
        <w:jc w:val="left"/>
      </w:pPr>
      <w:r w:rsidRPr="003C1F8E">
        <w:rPr>
          <w:rFonts w:hint="cs"/>
          <w:u w:val="single"/>
          <w:rtl/>
        </w:rPr>
        <w:lastRenderedPageBreak/>
        <w:t>גישה למידע</w:t>
      </w:r>
      <w:r>
        <w:rPr>
          <w:rFonts w:hint="cs"/>
          <w:rtl/>
        </w:rPr>
        <w:t>:</w:t>
      </w:r>
    </w:p>
    <w:p w:rsidR="005F22ED" w:rsidRDefault="0051514F" w:rsidP="002C3A28">
      <w:pPr>
        <w:pStyle w:val="Normal1"/>
        <w:numPr>
          <w:ilvl w:val="0"/>
          <w:numId w:val="34"/>
        </w:numPr>
        <w:spacing w:line="276" w:lineRule="auto"/>
        <w:ind w:left="709" w:right="0"/>
        <w:jc w:val="left"/>
      </w:pPr>
      <w:r>
        <w:rPr>
          <w:rFonts w:hint="cs"/>
          <w:rtl/>
        </w:rPr>
        <w:t>כיום, על מנת לצפות בפרטי פרויקטי</w:t>
      </w:r>
      <w:r w:rsidR="00AE071E">
        <w:rPr>
          <w:rFonts w:hint="cs"/>
          <w:rtl/>
        </w:rPr>
        <w:t>ם שנמצאים בארכיון</w:t>
      </w:r>
      <w:r>
        <w:rPr>
          <w:rFonts w:hint="cs"/>
          <w:rtl/>
        </w:rPr>
        <w:t xml:space="preserve">, יש צורך לחבר את הכונן הקשיח החיצוני של החברה </w:t>
      </w:r>
      <w:r>
        <w:rPr>
          <w:rtl/>
        </w:rPr>
        <w:t>–</w:t>
      </w:r>
      <w:r>
        <w:rPr>
          <w:rFonts w:hint="cs"/>
          <w:rtl/>
        </w:rPr>
        <w:t xml:space="preserve"> פעולה מסורבלת אשר לוקחת זמן רב ולא נגישה מכל מקום.</w:t>
      </w:r>
    </w:p>
    <w:p w:rsidR="00AE071E" w:rsidRPr="005345F3" w:rsidRDefault="00AE071E" w:rsidP="002C3A28">
      <w:pPr>
        <w:pStyle w:val="ListParagraph"/>
        <w:numPr>
          <w:ilvl w:val="0"/>
          <w:numId w:val="34"/>
        </w:numPr>
        <w:bidi/>
        <w:spacing w:line="276" w:lineRule="auto"/>
        <w:ind w:left="709"/>
        <w:outlineLvl w:val="1"/>
        <w:rPr>
          <w:rFonts w:ascii="Times New Roman" w:eastAsia="Times New Roman" w:hAnsi="Times New Roman" w:cs="David"/>
          <w:smallCaps/>
          <w:color w:val="FF0000"/>
          <w:sz w:val="20"/>
          <w:lang w:eastAsia="en-US"/>
          <w:rPrChange w:id="574" w:author="Boaz Nissimov" w:date="2013-12-09T13:59:00Z">
            <w:rPr>
              <w:rFonts w:ascii="Times New Roman" w:eastAsia="Times New Roman" w:hAnsi="Times New Roman" w:cs="David"/>
              <w:smallCaps/>
              <w:sz w:val="20"/>
              <w:lang w:eastAsia="en-US"/>
            </w:rPr>
          </w:rPrChange>
        </w:rPr>
      </w:pPr>
      <w:r w:rsidRPr="00240D33">
        <w:rPr>
          <w:rFonts w:ascii="Times New Roman" w:eastAsia="Times New Roman" w:hAnsi="Times New Roman" w:cs="David" w:hint="cs"/>
          <w:smallCaps/>
          <w:sz w:val="20"/>
          <w:rtl/>
          <w:lang w:eastAsia="en-US"/>
        </w:rPr>
        <w:t xml:space="preserve">היעדר גישה לקבצים שאינם נמצאים פיזית על המחשב של </w:t>
      </w:r>
      <w:r w:rsidR="006E49E5">
        <w:rPr>
          <w:rFonts w:ascii="Times New Roman" w:eastAsia="Times New Roman" w:hAnsi="Times New Roman" w:cs="David" w:hint="cs"/>
          <w:smallCaps/>
          <w:sz w:val="20"/>
          <w:rtl/>
          <w:lang w:eastAsia="en-US"/>
        </w:rPr>
        <w:t>מנהל</w:t>
      </w:r>
      <w:r w:rsidRPr="00240D33">
        <w:rPr>
          <w:rFonts w:ascii="Times New Roman" w:eastAsia="Times New Roman" w:hAnsi="Times New Roman" w:cs="David" w:hint="cs"/>
          <w:smallCaps/>
          <w:sz w:val="20"/>
          <w:rtl/>
          <w:lang w:eastAsia="en-US"/>
        </w:rPr>
        <w:t xml:space="preserve"> מסוים </w:t>
      </w:r>
      <w:r w:rsidRPr="00240D33">
        <w:rPr>
          <w:rFonts w:ascii="Times New Roman" w:eastAsia="Times New Roman" w:hAnsi="Times New Roman" w:cs="David"/>
          <w:smallCaps/>
          <w:sz w:val="20"/>
          <w:rtl/>
          <w:lang w:eastAsia="en-US"/>
        </w:rPr>
        <w:t>–</w:t>
      </w:r>
      <w:r w:rsidR="00F225E1">
        <w:rPr>
          <w:rFonts w:ascii="Times New Roman" w:eastAsia="Times New Roman" w:hAnsi="Times New Roman" w:cs="David" w:hint="cs"/>
          <w:smallCaps/>
          <w:sz w:val="20"/>
          <w:rtl/>
          <w:lang w:eastAsia="en-US"/>
        </w:rPr>
        <w:t xml:space="preserve"> כיום כל מנהל</w:t>
      </w:r>
      <w:r w:rsidRPr="00240D33">
        <w:rPr>
          <w:rFonts w:ascii="Times New Roman" w:eastAsia="Times New Roman" w:hAnsi="Times New Roman" w:cs="David" w:hint="cs"/>
          <w:smallCaps/>
          <w:sz w:val="20"/>
          <w:rtl/>
          <w:lang w:eastAsia="en-US"/>
        </w:rPr>
        <w:t xml:space="preserve"> מחזיק במחשב האיש</w:t>
      </w:r>
      <w:r w:rsidR="00F225E1">
        <w:rPr>
          <w:rFonts w:ascii="Times New Roman" w:eastAsia="Times New Roman" w:hAnsi="Times New Roman" w:cs="David" w:hint="cs"/>
          <w:smallCaps/>
          <w:sz w:val="20"/>
          <w:rtl/>
          <w:lang w:eastAsia="en-US"/>
        </w:rPr>
        <w:t>י שלו את הקבצים הרלוונטיים עבור תחום פעילותו</w:t>
      </w:r>
      <w:r w:rsidRPr="00240D33">
        <w:rPr>
          <w:rFonts w:ascii="Times New Roman" w:eastAsia="Times New Roman" w:hAnsi="Times New Roman" w:cs="David" w:hint="cs"/>
          <w:smallCaps/>
          <w:sz w:val="20"/>
          <w:rtl/>
          <w:lang w:eastAsia="en-US"/>
        </w:rPr>
        <w:t xml:space="preserve">, ואין באפשרותו לגשת לקבצים אלו ממחשב אחר. דבר זה יוצר תלות בחדר ומחשב מסוים, ובמקרה של תקלה </w:t>
      </w:r>
      <w:r w:rsidRPr="00FE701F">
        <w:rPr>
          <w:rFonts w:ascii="Times New Roman" w:eastAsia="Times New Roman" w:hAnsi="Times New Roman" w:cs="David" w:hint="eastAsia"/>
          <w:smallCaps/>
          <w:sz w:val="20"/>
          <w:rtl/>
          <w:lang w:eastAsia="en-US"/>
        </w:rPr>
        <w:t>במחשב</w:t>
      </w:r>
      <w:r w:rsidRPr="00FE701F">
        <w:rPr>
          <w:rFonts w:ascii="Times New Roman" w:eastAsia="Times New Roman" w:hAnsi="Times New Roman" w:cs="David"/>
          <w:smallCaps/>
          <w:sz w:val="20"/>
          <w:rtl/>
          <w:lang w:eastAsia="en-US"/>
        </w:rPr>
        <w:t xml:space="preserve"> למשל – לא ניתן להמשיך לעבוד.</w:t>
      </w:r>
      <w:ins w:id="575" w:author="Boaz Nissimov" w:date="2013-12-09T13:58:00Z">
        <w:r w:rsidR="005345F3" w:rsidRPr="00FE701F">
          <w:rPr>
            <w:rFonts w:ascii="Times New Roman" w:eastAsia="Times New Roman" w:hAnsi="Times New Roman" w:cs="David"/>
            <w:smallCaps/>
            <w:sz w:val="20"/>
            <w:rtl/>
            <w:lang w:eastAsia="en-US"/>
          </w:rPr>
          <w:t xml:space="preserve"> </w:t>
        </w:r>
      </w:ins>
      <w:ins w:id="576" w:author="Administrator" w:date="2013-12-11T19:26:00Z">
        <w:r w:rsidR="00FE701F" w:rsidRPr="00FE701F">
          <w:rPr>
            <w:rFonts w:ascii="Times New Roman" w:eastAsia="Times New Roman" w:hAnsi="Times New Roman" w:cs="David" w:hint="eastAsia"/>
            <w:smallCaps/>
            <w:sz w:val="20"/>
            <w:rtl/>
            <w:lang w:eastAsia="en-US"/>
            <w:rPrChange w:id="577" w:author="Administrator" w:date="2013-12-11T19:28:00Z">
              <w:rPr>
                <w:rFonts w:ascii="Times New Roman" w:eastAsia="Times New Roman" w:hAnsi="Times New Roman" w:cs="David" w:hint="eastAsia"/>
                <w:smallCaps/>
                <w:color w:val="FF0000"/>
                <w:sz w:val="20"/>
                <w:rtl/>
                <w:lang w:eastAsia="en-US"/>
              </w:rPr>
            </w:rPrChange>
          </w:rPr>
          <w:t>כמו</w:t>
        </w:r>
        <w:r w:rsidR="00FE701F" w:rsidRPr="00FE701F">
          <w:rPr>
            <w:rFonts w:ascii="Times New Roman" w:eastAsia="Times New Roman" w:hAnsi="Times New Roman" w:cs="David"/>
            <w:smallCaps/>
            <w:sz w:val="20"/>
            <w:rtl/>
            <w:lang w:eastAsia="en-US"/>
            <w:rPrChange w:id="578" w:author="Administrator" w:date="2013-12-11T19:28:00Z">
              <w:rPr>
                <w:rFonts w:ascii="Times New Roman" w:eastAsia="Times New Roman" w:hAnsi="Times New Roman" w:cs="David"/>
                <w:smallCaps/>
                <w:color w:val="FF0000"/>
                <w:sz w:val="20"/>
                <w:rtl/>
                <w:lang w:eastAsia="en-US"/>
              </w:rPr>
            </w:rPrChange>
          </w:rPr>
          <w:t xml:space="preserve"> </w:t>
        </w:r>
        <w:r w:rsidR="00FE701F" w:rsidRPr="00FE701F">
          <w:rPr>
            <w:rFonts w:ascii="Times New Roman" w:eastAsia="Times New Roman" w:hAnsi="Times New Roman" w:cs="David" w:hint="eastAsia"/>
            <w:smallCaps/>
            <w:sz w:val="20"/>
            <w:rtl/>
            <w:lang w:eastAsia="en-US"/>
            <w:rPrChange w:id="579" w:author="Administrator" w:date="2013-12-11T19:28:00Z">
              <w:rPr>
                <w:rFonts w:ascii="Times New Roman" w:eastAsia="Times New Roman" w:hAnsi="Times New Roman" w:cs="David" w:hint="eastAsia"/>
                <w:smallCaps/>
                <w:color w:val="FF0000"/>
                <w:sz w:val="20"/>
                <w:rtl/>
                <w:lang w:eastAsia="en-US"/>
              </w:rPr>
            </w:rPrChange>
          </w:rPr>
          <w:t>כן</w:t>
        </w:r>
      </w:ins>
      <w:ins w:id="580" w:author="Boaz Nissimov" w:date="2013-12-09T13:58:00Z">
        <w:del w:id="581" w:author="Administrator" w:date="2013-12-11T19:26:00Z">
          <w:r w:rsidR="005345F3" w:rsidRPr="00FE701F" w:rsidDel="00FE701F">
            <w:rPr>
              <w:rFonts w:ascii="Times New Roman" w:eastAsia="Times New Roman" w:hAnsi="Times New Roman" w:cs="David" w:hint="eastAsia"/>
              <w:smallCaps/>
              <w:sz w:val="20"/>
              <w:rtl/>
              <w:lang w:eastAsia="en-US"/>
            </w:rPr>
            <w:delText>י</w:delText>
          </w:r>
        </w:del>
      </w:ins>
      <w:ins w:id="582" w:author="Boaz Nissimov" w:date="2013-12-09T13:59:00Z">
        <w:del w:id="583" w:author="Administrator" w:date="2013-12-11T19:26:00Z">
          <w:r w:rsidR="005345F3" w:rsidRPr="00FE701F" w:rsidDel="00FE701F">
            <w:rPr>
              <w:rFonts w:ascii="Times New Roman" w:eastAsia="Times New Roman" w:hAnsi="Times New Roman" w:cs="David" w:hint="eastAsia"/>
              <w:smallCaps/>
              <w:sz w:val="20"/>
              <w:rtl/>
              <w:lang w:eastAsia="en-US"/>
            </w:rPr>
            <w:delText>ש</w:delText>
          </w:r>
        </w:del>
        <w:r w:rsidR="005345F3" w:rsidRPr="00FE701F">
          <w:rPr>
            <w:rFonts w:ascii="Times New Roman" w:eastAsia="Times New Roman" w:hAnsi="Times New Roman" w:cs="David"/>
            <w:smallCaps/>
            <w:sz w:val="20"/>
            <w:rtl/>
            <w:lang w:eastAsia="en-US"/>
          </w:rPr>
          <w:t xml:space="preserve"> </w:t>
        </w:r>
      </w:ins>
      <w:ins w:id="584" w:author="Administrator" w:date="2013-12-11T19:26:00Z">
        <w:r w:rsidR="00FE701F" w:rsidRPr="00FE701F">
          <w:rPr>
            <w:rFonts w:ascii="Times New Roman" w:eastAsia="Times New Roman" w:hAnsi="Times New Roman" w:cs="David" w:hint="eastAsia"/>
            <w:smallCaps/>
            <w:sz w:val="20"/>
            <w:rtl/>
            <w:lang w:eastAsia="en-US"/>
            <w:rPrChange w:id="585" w:author="Administrator" w:date="2013-12-11T19:28:00Z">
              <w:rPr>
                <w:rFonts w:ascii="Times New Roman" w:eastAsia="Times New Roman" w:hAnsi="Times New Roman" w:cs="David" w:hint="eastAsia"/>
                <w:smallCaps/>
                <w:color w:val="FF0000"/>
                <w:sz w:val="20"/>
                <w:rtl/>
                <w:lang w:eastAsia="en-US"/>
              </w:rPr>
            </w:rPrChange>
          </w:rPr>
          <w:t>ייתכן</w:t>
        </w:r>
        <w:r w:rsidR="00FE701F" w:rsidRPr="00FE701F">
          <w:rPr>
            <w:rFonts w:ascii="Times New Roman" w:eastAsia="Times New Roman" w:hAnsi="Times New Roman" w:cs="David"/>
            <w:smallCaps/>
            <w:sz w:val="20"/>
            <w:rtl/>
            <w:lang w:eastAsia="en-US"/>
            <w:rPrChange w:id="586" w:author="Administrator" w:date="2013-12-11T19:28:00Z">
              <w:rPr>
                <w:rFonts w:ascii="Times New Roman" w:eastAsia="Times New Roman" w:hAnsi="Times New Roman" w:cs="David"/>
                <w:smallCaps/>
                <w:color w:val="FF0000"/>
                <w:sz w:val="20"/>
                <w:rtl/>
                <w:lang w:eastAsia="en-US"/>
              </w:rPr>
            </w:rPrChange>
          </w:rPr>
          <w:t xml:space="preserve"> </w:t>
        </w:r>
        <w:r w:rsidR="00FE701F" w:rsidRPr="00FE701F">
          <w:rPr>
            <w:rFonts w:ascii="Times New Roman" w:eastAsia="Times New Roman" w:hAnsi="Times New Roman" w:cs="David" w:hint="eastAsia"/>
            <w:smallCaps/>
            <w:sz w:val="20"/>
            <w:rtl/>
            <w:lang w:eastAsia="en-US"/>
            <w:rPrChange w:id="587" w:author="Administrator" w:date="2013-12-11T19:28:00Z">
              <w:rPr>
                <w:rFonts w:ascii="Times New Roman" w:eastAsia="Times New Roman" w:hAnsi="Times New Roman" w:cs="David" w:hint="eastAsia"/>
                <w:smallCaps/>
                <w:color w:val="FF0000"/>
                <w:sz w:val="20"/>
                <w:rtl/>
                <w:lang w:eastAsia="en-US"/>
              </w:rPr>
            </w:rPrChange>
          </w:rPr>
          <w:t>כשל</w:t>
        </w:r>
        <w:r w:rsidR="00FE701F" w:rsidRPr="00FE701F">
          <w:rPr>
            <w:rFonts w:ascii="Times New Roman" w:eastAsia="Times New Roman" w:hAnsi="Times New Roman" w:cs="David"/>
            <w:smallCaps/>
            <w:sz w:val="20"/>
            <w:rtl/>
            <w:lang w:eastAsia="en-US"/>
            <w:rPrChange w:id="588" w:author="Administrator" w:date="2013-12-11T19:28:00Z">
              <w:rPr>
                <w:rFonts w:ascii="Times New Roman" w:eastAsia="Times New Roman" w:hAnsi="Times New Roman" w:cs="David"/>
                <w:smallCaps/>
                <w:color w:val="FF0000"/>
                <w:sz w:val="20"/>
                <w:rtl/>
                <w:lang w:eastAsia="en-US"/>
              </w:rPr>
            </w:rPrChange>
          </w:rPr>
          <w:t xml:space="preserve"> </w:t>
        </w:r>
        <w:r w:rsidR="00FE701F" w:rsidRPr="00FE701F">
          <w:rPr>
            <w:rFonts w:ascii="Times New Roman" w:eastAsia="Times New Roman" w:hAnsi="Times New Roman" w:cs="David" w:hint="eastAsia"/>
            <w:smallCaps/>
            <w:sz w:val="20"/>
            <w:rtl/>
            <w:lang w:eastAsia="en-US"/>
            <w:rPrChange w:id="589" w:author="Administrator" w:date="2013-12-11T19:28:00Z">
              <w:rPr>
                <w:rFonts w:ascii="Times New Roman" w:eastAsia="Times New Roman" w:hAnsi="Times New Roman" w:cs="David" w:hint="eastAsia"/>
                <w:smallCaps/>
                <w:color w:val="FF0000"/>
                <w:sz w:val="20"/>
                <w:rtl/>
                <w:lang w:eastAsia="en-US"/>
              </w:rPr>
            </w:rPrChange>
          </w:rPr>
          <w:t>טכני</w:t>
        </w:r>
        <w:r w:rsidR="00FE701F" w:rsidRPr="00FE701F">
          <w:rPr>
            <w:rFonts w:ascii="Times New Roman" w:eastAsia="Times New Roman" w:hAnsi="Times New Roman" w:cs="David"/>
            <w:smallCaps/>
            <w:sz w:val="20"/>
            <w:rtl/>
            <w:lang w:eastAsia="en-US"/>
            <w:rPrChange w:id="590" w:author="Administrator" w:date="2013-12-11T19:28:00Z">
              <w:rPr>
                <w:rFonts w:ascii="Times New Roman" w:eastAsia="Times New Roman" w:hAnsi="Times New Roman" w:cs="David"/>
                <w:smallCaps/>
                <w:color w:val="FF0000"/>
                <w:sz w:val="20"/>
                <w:rtl/>
                <w:lang w:eastAsia="en-US"/>
              </w:rPr>
            </w:rPrChange>
          </w:rPr>
          <w:t xml:space="preserve"> </w:t>
        </w:r>
        <w:r w:rsidR="00FE701F" w:rsidRPr="00FE701F">
          <w:rPr>
            <w:rFonts w:ascii="Times New Roman" w:eastAsia="Times New Roman" w:hAnsi="Times New Roman" w:cs="David" w:hint="eastAsia"/>
            <w:smallCaps/>
            <w:sz w:val="20"/>
            <w:rtl/>
            <w:lang w:eastAsia="en-US"/>
            <w:rPrChange w:id="591" w:author="Administrator" w:date="2013-12-11T19:28:00Z">
              <w:rPr>
                <w:rFonts w:ascii="Times New Roman" w:eastAsia="Times New Roman" w:hAnsi="Times New Roman" w:cs="David" w:hint="eastAsia"/>
                <w:smallCaps/>
                <w:color w:val="FF0000"/>
                <w:sz w:val="20"/>
                <w:rtl/>
                <w:lang w:eastAsia="en-US"/>
              </w:rPr>
            </w:rPrChange>
          </w:rPr>
          <w:t>במ</w:t>
        </w:r>
      </w:ins>
      <w:ins w:id="592" w:author="Administrator" w:date="2013-12-11T19:27:00Z">
        <w:r w:rsidR="00FE701F" w:rsidRPr="00FE701F">
          <w:rPr>
            <w:rFonts w:ascii="Times New Roman" w:eastAsia="Times New Roman" w:hAnsi="Times New Roman" w:cs="David" w:hint="eastAsia"/>
            <w:smallCaps/>
            <w:sz w:val="20"/>
            <w:rtl/>
            <w:lang w:eastAsia="en-US"/>
            <w:rPrChange w:id="593" w:author="Administrator" w:date="2013-12-11T19:28:00Z">
              <w:rPr>
                <w:rFonts w:ascii="Times New Roman" w:eastAsia="Times New Roman" w:hAnsi="Times New Roman" w:cs="David" w:hint="eastAsia"/>
                <w:smallCaps/>
                <w:color w:val="FF0000"/>
                <w:sz w:val="20"/>
                <w:rtl/>
                <w:lang w:eastAsia="en-US"/>
              </w:rPr>
            </w:rPrChange>
          </w:rPr>
          <w:t>חשוב</w:t>
        </w:r>
      </w:ins>
      <w:ins w:id="594" w:author="Boaz Nissimov" w:date="2013-12-09T13:59:00Z">
        <w:del w:id="595" w:author="Administrator" w:date="2013-12-11T19:26:00Z">
          <w:r w:rsidR="005345F3" w:rsidRPr="00FE701F" w:rsidDel="00FE701F">
            <w:rPr>
              <w:rFonts w:ascii="Times New Roman" w:eastAsia="Times New Roman" w:hAnsi="Times New Roman" w:cs="David"/>
              <w:smallCaps/>
              <w:sz w:val="20"/>
              <w:rtl/>
              <w:lang w:eastAsia="en-US"/>
            </w:rPr>
            <w:delText>סכנה</w:delText>
          </w:r>
        </w:del>
        <w:del w:id="596" w:author="Administrator" w:date="2013-12-11T19:27:00Z">
          <w:r w:rsidR="005345F3" w:rsidRPr="00FE701F" w:rsidDel="00FE701F">
            <w:rPr>
              <w:rFonts w:ascii="Times New Roman" w:eastAsia="Times New Roman" w:hAnsi="Times New Roman" w:cs="David"/>
              <w:smallCaps/>
              <w:sz w:val="20"/>
              <w:rtl/>
              <w:lang w:eastAsia="en-US"/>
            </w:rPr>
            <w:delText xml:space="preserve"> גם במקרה בו</w:delText>
          </w:r>
        </w:del>
        <w:r w:rsidR="005345F3" w:rsidRPr="00FE701F">
          <w:rPr>
            <w:rFonts w:ascii="Times New Roman" w:eastAsia="Times New Roman" w:hAnsi="Times New Roman" w:cs="David"/>
            <w:smallCaps/>
            <w:sz w:val="20"/>
            <w:rtl/>
            <w:lang w:eastAsia="en-US"/>
          </w:rPr>
          <w:t xml:space="preserve"> מחשב </w:t>
        </w:r>
      </w:ins>
      <w:ins w:id="597" w:author="Administrator" w:date="2013-12-11T19:28:00Z">
        <w:r w:rsidR="00FE701F" w:rsidRPr="00FE701F">
          <w:rPr>
            <w:rFonts w:ascii="Times New Roman" w:eastAsia="Times New Roman" w:hAnsi="Times New Roman" w:cs="David" w:hint="eastAsia"/>
            <w:smallCaps/>
            <w:sz w:val="20"/>
            <w:rtl/>
            <w:lang w:eastAsia="en-US"/>
            <w:rPrChange w:id="598" w:author="Administrator" w:date="2013-12-11T19:28:00Z">
              <w:rPr>
                <w:rFonts w:ascii="Times New Roman" w:eastAsia="Times New Roman" w:hAnsi="Times New Roman" w:cs="David" w:hint="eastAsia"/>
                <w:smallCaps/>
                <w:color w:val="FF0000"/>
                <w:sz w:val="20"/>
                <w:rtl/>
                <w:lang w:eastAsia="en-US"/>
              </w:rPr>
            </w:rPrChange>
          </w:rPr>
          <w:t>וניתן</w:t>
        </w:r>
      </w:ins>
      <w:ins w:id="599" w:author="Boaz Nissimov" w:date="2013-12-09T13:59:00Z">
        <w:del w:id="600" w:author="Administrator" w:date="2013-12-11T19:28:00Z">
          <w:r w:rsidR="005345F3" w:rsidRPr="00FE701F" w:rsidDel="00FE701F">
            <w:rPr>
              <w:rFonts w:ascii="Times New Roman" w:eastAsia="Times New Roman" w:hAnsi="Times New Roman" w:cs="David"/>
              <w:smallCaps/>
              <w:sz w:val="20"/>
              <w:rtl/>
              <w:lang w:eastAsia="en-US"/>
            </w:rPr>
            <w:delText xml:space="preserve">מתקלקל/ </w:delText>
          </w:r>
          <w:r w:rsidR="005345F3" w:rsidRPr="00FE701F" w:rsidDel="00FE701F">
            <w:rPr>
              <w:rFonts w:ascii="Times New Roman" w:eastAsia="Times New Roman" w:hAnsi="Times New Roman" w:cs="David" w:hint="eastAsia"/>
              <w:smallCaps/>
              <w:sz w:val="20"/>
              <w:rtl/>
              <w:lang w:eastAsia="en-US"/>
            </w:rPr>
            <w:delText>נגנס</w:delText>
          </w:r>
        </w:del>
        <w:r w:rsidR="005345F3" w:rsidRPr="00FE701F">
          <w:rPr>
            <w:rFonts w:ascii="Times New Roman" w:eastAsia="Times New Roman" w:hAnsi="Times New Roman" w:cs="David"/>
            <w:smallCaps/>
            <w:sz w:val="20"/>
            <w:rtl/>
            <w:lang w:eastAsia="en-US"/>
          </w:rPr>
          <w:t xml:space="preserve"> לאבד כליל את הנתונים</w:t>
        </w:r>
      </w:ins>
      <w:ins w:id="601" w:author="Administrator" w:date="2013-12-11T19:28:00Z">
        <w:r w:rsidR="00FE701F" w:rsidRPr="00FE701F">
          <w:rPr>
            <w:rFonts w:ascii="Times New Roman" w:eastAsia="Times New Roman" w:hAnsi="Times New Roman" w:cs="David"/>
            <w:smallCaps/>
            <w:sz w:val="20"/>
            <w:rtl/>
            <w:lang w:eastAsia="en-US"/>
            <w:rPrChange w:id="602" w:author="Administrator" w:date="2013-12-11T19:28:00Z">
              <w:rPr>
                <w:rFonts w:ascii="Times New Roman" w:eastAsia="Times New Roman" w:hAnsi="Times New Roman" w:cs="David"/>
                <w:smallCaps/>
                <w:color w:val="FF0000"/>
                <w:sz w:val="20"/>
                <w:rtl/>
                <w:lang w:eastAsia="en-US"/>
              </w:rPr>
            </w:rPrChange>
          </w:rPr>
          <w:t>.</w:t>
        </w:r>
      </w:ins>
    </w:p>
    <w:p w:rsidR="00AE071E" w:rsidRPr="00320498" w:rsidRDefault="00AE071E" w:rsidP="006B4A0E">
      <w:pPr>
        <w:pStyle w:val="ListParagraph"/>
        <w:numPr>
          <w:ilvl w:val="0"/>
          <w:numId w:val="22"/>
        </w:numPr>
        <w:bidi/>
        <w:spacing w:line="276" w:lineRule="auto"/>
        <w:ind w:left="567"/>
        <w:outlineLvl w:val="1"/>
        <w:rPr>
          <w:rFonts w:ascii="Times New Roman" w:eastAsia="Times New Roman" w:hAnsi="Times New Roman" w:cs="David"/>
          <w:smallCaps/>
          <w:sz w:val="20"/>
          <w:rtl/>
          <w:lang w:eastAsia="en-US"/>
        </w:rPr>
      </w:pPr>
      <w:r w:rsidRPr="00320498">
        <w:rPr>
          <w:rFonts w:ascii="Times New Roman" w:eastAsia="Times New Roman" w:hAnsi="Times New Roman" w:cs="David" w:hint="cs"/>
          <w:b/>
          <w:bCs/>
          <w:smallCaps/>
          <w:sz w:val="20"/>
          <w:u w:val="single"/>
          <w:rtl/>
          <w:lang w:eastAsia="en-US"/>
        </w:rPr>
        <w:t>היעדר שיתוף מידע בין הגורמים בארגון</w:t>
      </w:r>
      <w:r w:rsidRPr="00320498">
        <w:rPr>
          <w:rFonts w:ascii="Times New Roman" w:eastAsia="Times New Roman" w:hAnsi="Times New Roman" w:cs="David" w:hint="cs"/>
          <w:smallCaps/>
          <w:sz w:val="20"/>
          <w:rtl/>
          <w:lang w:eastAsia="en-US"/>
        </w:rPr>
        <w:t xml:space="preserve"> </w:t>
      </w:r>
      <w:r w:rsidRPr="00320498">
        <w:rPr>
          <w:rFonts w:ascii="Times New Roman" w:eastAsia="Times New Roman" w:hAnsi="Times New Roman" w:cs="David"/>
          <w:b/>
          <w:bCs/>
          <w:smallCaps/>
          <w:sz w:val="20"/>
          <w:rtl/>
          <w:lang w:eastAsia="en-US"/>
        </w:rPr>
        <w:t>–</w:t>
      </w:r>
      <w:r w:rsidRPr="00320498">
        <w:rPr>
          <w:rFonts w:ascii="Times New Roman" w:eastAsia="Times New Roman" w:hAnsi="Times New Roman" w:cs="David" w:hint="cs"/>
          <w:smallCaps/>
          <w:sz w:val="20"/>
          <w:rtl/>
          <w:lang w:eastAsia="en-US"/>
        </w:rPr>
        <w:t xml:space="preserve"> כיום תהליך ההתקשרות בין ובתוך המחלקות השונות </w:t>
      </w:r>
      <w:r w:rsidR="00611B04">
        <w:rPr>
          <w:rFonts w:ascii="Times New Roman" w:eastAsia="Times New Roman" w:hAnsi="Times New Roman" w:cs="David" w:hint="cs"/>
          <w:smallCaps/>
          <w:sz w:val="20"/>
          <w:rtl/>
          <w:lang w:eastAsia="en-US"/>
        </w:rPr>
        <w:t>בארגון</w:t>
      </w:r>
      <w:r w:rsidRPr="00320498">
        <w:rPr>
          <w:rFonts w:ascii="Times New Roman" w:eastAsia="Times New Roman" w:hAnsi="Times New Roman" w:cs="David" w:hint="cs"/>
          <w:smallCaps/>
          <w:sz w:val="20"/>
          <w:rtl/>
          <w:lang w:eastAsia="en-US"/>
        </w:rPr>
        <w:t xml:space="preserve"> קיים בצורה רופפת, </w:t>
      </w:r>
      <w:r w:rsidR="006B4A0E">
        <w:rPr>
          <w:rFonts w:ascii="Times New Roman" w:eastAsia="Times New Roman" w:hAnsi="Times New Roman" w:cs="David" w:hint="cs"/>
          <w:smallCaps/>
          <w:sz w:val="20"/>
          <w:rtl/>
          <w:lang w:eastAsia="en-US"/>
        </w:rPr>
        <w:t xml:space="preserve">דבר </w:t>
      </w:r>
      <w:r w:rsidRPr="00320498">
        <w:rPr>
          <w:rFonts w:ascii="Times New Roman" w:eastAsia="Times New Roman" w:hAnsi="Times New Roman" w:cs="David" w:hint="cs"/>
          <w:smallCaps/>
          <w:sz w:val="20"/>
          <w:rtl/>
          <w:lang w:eastAsia="en-US"/>
        </w:rPr>
        <w:t>הגורם לעיכוב וסרבול בעבודה השוט</w:t>
      </w:r>
      <w:r w:rsidR="00240D33" w:rsidRPr="00320498">
        <w:rPr>
          <w:rFonts w:ascii="Times New Roman" w:eastAsia="Times New Roman" w:hAnsi="Times New Roman" w:cs="David" w:hint="cs"/>
          <w:smallCaps/>
          <w:sz w:val="20"/>
          <w:rtl/>
          <w:lang w:eastAsia="en-US"/>
        </w:rPr>
        <w:t>פת.</w:t>
      </w:r>
    </w:p>
    <w:p w:rsidR="00EB277D" w:rsidRPr="006366D0" w:rsidRDefault="0085475D" w:rsidP="00AB2567">
      <w:pPr>
        <w:pStyle w:val="StyleStyleStyleHeading2"/>
        <w:rPr>
          <w:rtl/>
        </w:rPr>
      </w:pPr>
      <w:bookmarkStart w:id="603" w:name="_Toc244618277"/>
      <w:bookmarkStart w:id="604" w:name="_Toc244604543"/>
      <w:bookmarkEnd w:id="181"/>
      <w:bookmarkEnd w:id="182"/>
      <w:r w:rsidRPr="00A008F9">
        <w:rPr>
          <w:rFonts w:hint="cs"/>
          <w:rtl/>
        </w:rPr>
        <w:t>יעדי</w:t>
      </w:r>
      <w:r w:rsidR="00832B6F" w:rsidRPr="00A008F9">
        <w:rPr>
          <w:rFonts w:hint="cs"/>
          <w:rtl/>
        </w:rPr>
        <w:t xml:space="preserve"> המערכת</w:t>
      </w:r>
      <w:bookmarkEnd w:id="603"/>
    </w:p>
    <w:p w:rsidR="00867178" w:rsidRPr="004C1523" w:rsidRDefault="00974E8D" w:rsidP="001001B9">
      <w:pPr>
        <w:pStyle w:val="Normal1"/>
        <w:numPr>
          <w:ilvl w:val="0"/>
          <w:numId w:val="26"/>
        </w:numPr>
        <w:ind w:left="567" w:right="0"/>
        <w:jc w:val="left"/>
      </w:pPr>
      <w:r w:rsidRPr="00974E8D">
        <w:rPr>
          <w:rFonts w:hint="cs"/>
          <w:b/>
          <w:bCs/>
          <w:color w:val="000000" w:themeColor="text1"/>
          <w:u w:val="single"/>
          <w:rtl/>
        </w:rPr>
        <w:t>זמינות מידע בשטח</w:t>
      </w:r>
      <w:r w:rsidRPr="00974E8D">
        <w:rPr>
          <w:rFonts w:hint="cs"/>
          <w:b/>
          <w:bCs/>
          <w:color w:val="000000" w:themeColor="text1"/>
          <w:rtl/>
        </w:rPr>
        <w:t xml:space="preserve"> </w:t>
      </w:r>
      <w:r w:rsidR="00373888">
        <w:rPr>
          <w:b/>
          <w:bCs/>
          <w:color w:val="000000" w:themeColor="text1"/>
          <w:rtl/>
        </w:rPr>
        <w:t>–</w:t>
      </w:r>
      <w:r w:rsidR="00373888">
        <w:rPr>
          <w:rFonts w:hint="cs"/>
          <w:rtl/>
        </w:rPr>
        <w:t xml:space="preserve"> </w:t>
      </w:r>
      <w:r w:rsidR="00E12A25" w:rsidRPr="00A008F9">
        <w:rPr>
          <w:rFonts w:hint="cs"/>
          <w:rtl/>
        </w:rPr>
        <w:t xml:space="preserve">אפליקציית מובייל שתהווה נקודת גישה למערכת אשר באמצעותה יוכל </w:t>
      </w:r>
      <w:r w:rsidR="00373888">
        <w:rPr>
          <w:rFonts w:hint="cs"/>
          <w:rtl/>
        </w:rPr>
        <w:t xml:space="preserve">מנהל ההתקנות בשטח </w:t>
      </w:r>
      <w:r w:rsidR="00E12A25" w:rsidRPr="00A008F9">
        <w:rPr>
          <w:rFonts w:hint="cs"/>
          <w:rtl/>
        </w:rPr>
        <w:t xml:space="preserve">לקבל מידע </w:t>
      </w:r>
      <w:r w:rsidR="001001B9">
        <w:rPr>
          <w:rFonts w:hint="cs"/>
          <w:rtl/>
        </w:rPr>
        <w:t>עדכני</w:t>
      </w:r>
      <w:r w:rsidR="00E12A25" w:rsidRPr="00A008F9">
        <w:rPr>
          <w:rFonts w:hint="cs"/>
          <w:rtl/>
        </w:rPr>
        <w:t xml:space="preserve"> לגבי סטטוס הפרויקטים ולתת</w:t>
      </w:r>
      <w:r w:rsidR="00087155">
        <w:rPr>
          <w:rFonts w:hint="cs"/>
          <w:rtl/>
        </w:rPr>
        <w:t xml:space="preserve"> בהתאם</w:t>
      </w:r>
      <w:r w:rsidR="00E12A25" w:rsidRPr="00A008F9">
        <w:rPr>
          <w:rFonts w:hint="cs"/>
          <w:rtl/>
        </w:rPr>
        <w:t xml:space="preserve"> מענה ראוי לגורמים השונים.</w:t>
      </w:r>
    </w:p>
    <w:p w:rsidR="000D0D66" w:rsidRPr="00A008F9" w:rsidRDefault="000D0D66" w:rsidP="00930045">
      <w:pPr>
        <w:pStyle w:val="Normal1"/>
        <w:numPr>
          <w:ilvl w:val="0"/>
          <w:numId w:val="26"/>
        </w:numPr>
        <w:ind w:left="567" w:right="0"/>
        <w:jc w:val="left"/>
        <w:rPr>
          <w:rtl/>
        </w:rPr>
      </w:pPr>
      <w:r w:rsidRPr="00974E8D">
        <w:rPr>
          <w:rFonts w:hint="cs"/>
          <w:b/>
          <w:bCs/>
          <w:u w:val="single"/>
          <w:rtl/>
        </w:rPr>
        <w:t>ניהול קריאות שירות</w:t>
      </w:r>
      <w:r w:rsidRPr="00974E8D">
        <w:rPr>
          <w:rFonts w:hint="cs"/>
          <w:b/>
          <w:bCs/>
          <w:rtl/>
        </w:rPr>
        <w:t xml:space="preserve"> </w:t>
      </w:r>
      <w:r w:rsidR="002B24D5">
        <w:rPr>
          <w:b/>
          <w:bCs/>
          <w:rtl/>
        </w:rPr>
        <w:t>–</w:t>
      </w:r>
      <w:r w:rsidRPr="00A008F9">
        <w:rPr>
          <w:rFonts w:hint="cs"/>
          <w:rtl/>
        </w:rPr>
        <w:t xml:space="preserve"> </w:t>
      </w:r>
      <w:r w:rsidR="00930045">
        <w:rPr>
          <w:rFonts w:hint="cs"/>
          <w:rtl/>
        </w:rPr>
        <w:t>מערכת שתרכז את כל קריאות השירות תוך שמירת פרטים רלוונטים עבור כל קריאה כגון: תיאור התקלה, שם הלקוח, מיקום, וכו'. המערכת תדע להצליב בין קריאת שירות במיקום מסוים לפרויקט</w:t>
      </w:r>
      <w:r w:rsidR="005928EB">
        <w:rPr>
          <w:rFonts w:hint="cs"/>
          <w:rtl/>
        </w:rPr>
        <w:t>/קריאת שירות נוספת</w:t>
      </w:r>
      <w:r w:rsidR="00930045">
        <w:rPr>
          <w:rFonts w:hint="cs"/>
          <w:rtl/>
        </w:rPr>
        <w:t xml:space="preserve"> המתבצע</w:t>
      </w:r>
      <w:r w:rsidR="005928EB">
        <w:rPr>
          <w:rFonts w:hint="cs"/>
          <w:rtl/>
        </w:rPr>
        <w:t>ים</w:t>
      </w:r>
      <w:r w:rsidR="00930045">
        <w:rPr>
          <w:rFonts w:hint="cs"/>
          <w:rtl/>
        </w:rPr>
        <w:t xml:space="preserve"> במיקום קרוב לקריאה.</w:t>
      </w:r>
    </w:p>
    <w:p w:rsidR="005A7E4D" w:rsidRPr="00A008F9" w:rsidRDefault="00655A15" w:rsidP="00010946">
      <w:pPr>
        <w:pStyle w:val="Normal1"/>
        <w:numPr>
          <w:ilvl w:val="0"/>
          <w:numId w:val="26"/>
        </w:numPr>
        <w:spacing w:line="360" w:lineRule="auto"/>
        <w:ind w:left="567" w:right="0"/>
        <w:jc w:val="left"/>
        <w:rPr>
          <w:rtl/>
        </w:rPr>
      </w:pPr>
      <w:r w:rsidRPr="00773F70">
        <w:rPr>
          <w:rFonts w:hint="cs"/>
          <w:b/>
          <w:bCs/>
          <w:sz w:val="24"/>
          <w:u w:val="single"/>
          <w:rtl/>
        </w:rPr>
        <w:t>דיווח</w:t>
      </w:r>
      <w:r>
        <w:rPr>
          <w:rFonts w:hint="cs"/>
          <w:b/>
          <w:bCs/>
          <w:sz w:val="24"/>
          <w:u w:val="single"/>
          <w:rtl/>
        </w:rPr>
        <w:t xml:space="preserve"> הולם מעובדי ה</w:t>
      </w:r>
      <w:r w:rsidRPr="00773F70">
        <w:rPr>
          <w:rFonts w:hint="cs"/>
          <w:b/>
          <w:bCs/>
          <w:sz w:val="24"/>
          <w:u w:val="single"/>
          <w:rtl/>
        </w:rPr>
        <w:t>ייצור</w:t>
      </w:r>
      <w:r w:rsidRPr="00773F70">
        <w:rPr>
          <w:rFonts w:hint="cs"/>
          <w:b/>
          <w:bCs/>
          <w:sz w:val="24"/>
          <w:rtl/>
        </w:rPr>
        <w:t xml:space="preserve"> </w:t>
      </w:r>
      <w:r w:rsidR="00FA6FA6">
        <w:rPr>
          <w:b/>
          <w:bCs/>
          <w:sz w:val="24"/>
          <w:rtl/>
        </w:rPr>
        <w:t>–</w:t>
      </w:r>
      <w:r w:rsidRPr="00A008F9">
        <w:rPr>
          <w:sz w:val="24"/>
        </w:rPr>
        <w:t xml:space="preserve"> </w:t>
      </w:r>
      <w:r w:rsidR="00FA6FA6">
        <w:rPr>
          <w:rFonts w:hint="cs"/>
          <w:rtl/>
        </w:rPr>
        <w:t>אפליקציית מובייל  שתפעל על גבי טאבלט שיירכש עבור מחלקת הייצור ויהווה פלטפורמה לדיווח על</w:t>
      </w:r>
      <w:r w:rsidR="009D22E5" w:rsidRPr="00A008F9">
        <w:rPr>
          <w:rFonts w:hint="cs"/>
          <w:rtl/>
        </w:rPr>
        <w:t xml:space="preserve"> חוסרים</w:t>
      </w:r>
      <w:r w:rsidR="00FA6FA6">
        <w:rPr>
          <w:rFonts w:hint="cs"/>
          <w:rtl/>
        </w:rPr>
        <w:t xml:space="preserve"> / פגומים</w:t>
      </w:r>
      <w:r w:rsidR="009D22E5" w:rsidRPr="00A008F9">
        <w:rPr>
          <w:rFonts w:hint="cs"/>
          <w:rtl/>
        </w:rPr>
        <w:t xml:space="preserve"> בחומר</w:t>
      </w:r>
      <w:r w:rsidR="00FA6FA6">
        <w:rPr>
          <w:rFonts w:hint="cs"/>
          <w:rtl/>
        </w:rPr>
        <w:t>י</w:t>
      </w:r>
      <w:r w:rsidR="009D22E5" w:rsidRPr="00A008F9">
        <w:rPr>
          <w:rFonts w:hint="cs"/>
          <w:rtl/>
        </w:rPr>
        <w:t xml:space="preserve"> הגלם למנהלת הטכנית באופן מס</w:t>
      </w:r>
      <w:r w:rsidR="00FA6FA6">
        <w:rPr>
          <w:rFonts w:hint="cs"/>
          <w:rtl/>
        </w:rPr>
        <w:t>ו</w:t>
      </w:r>
      <w:r w:rsidR="009D22E5" w:rsidRPr="00A008F9">
        <w:rPr>
          <w:rFonts w:hint="cs"/>
          <w:rtl/>
        </w:rPr>
        <w:t>דר כך שהמידע יעבור בצורה מהימנה</w:t>
      </w:r>
      <w:r w:rsidR="00FA6FA6">
        <w:rPr>
          <w:rFonts w:hint="cs"/>
          <w:rtl/>
        </w:rPr>
        <w:t xml:space="preserve"> ומהירה</w:t>
      </w:r>
      <w:r w:rsidR="009D22E5" w:rsidRPr="00A008F9">
        <w:rPr>
          <w:rFonts w:hint="cs"/>
          <w:rtl/>
        </w:rPr>
        <w:t xml:space="preserve"> </w:t>
      </w:r>
      <w:r w:rsidR="00FA6FA6">
        <w:rPr>
          <w:rFonts w:hint="cs"/>
          <w:rtl/>
        </w:rPr>
        <w:t>שתתועד</w:t>
      </w:r>
      <w:r w:rsidR="009D22E5" w:rsidRPr="00A008F9">
        <w:rPr>
          <w:rFonts w:hint="cs"/>
          <w:rtl/>
        </w:rPr>
        <w:t xml:space="preserve"> לצורך הצטיידות ועמידה במועדי אספקה.</w:t>
      </w:r>
    </w:p>
    <w:p w:rsidR="00183E31" w:rsidRDefault="00FA6FA6" w:rsidP="008D65B8">
      <w:pPr>
        <w:pStyle w:val="ListParagraph"/>
        <w:numPr>
          <w:ilvl w:val="0"/>
          <w:numId w:val="26"/>
        </w:numPr>
        <w:bidi/>
        <w:spacing w:line="360" w:lineRule="auto"/>
        <w:ind w:left="567"/>
        <w:rPr>
          <w:rFonts w:ascii="Times New Roman" w:eastAsia="Times New Roman" w:hAnsi="Times New Roman" w:cs="David"/>
          <w:smallCaps/>
          <w:sz w:val="20"/>
          <w:lang w:eastAsia="en-US"/>
        </w:rPr>
      </w:pPr>
      <w:r w:rsidRPr="008D65B8">
        <w:rPr>
          <w:rFonts w:ascii="Times New Roman" w:eastAsia="Times New Roman" w:hAnsi="Times New Roman" w:cs="David" w:hint="cs"/>
          <w:b/>
          <w:bCs/>
          <w:smallCaps/>
          <w:sz w:val="20"/>
          <w:u w:val="single"/>
          <w:rtl/>
          <w:lang w:eastAsia="en-US"/>
        </w:rPr>
        <w:t>מערכת אינטגרטיבית</w:t>
      </w:r>
      <w:r w:rsidR="00AE071E">
        <w:rPr>
          <w:rFonts w:ascii="Times New Roman" w:eastAsia="Times New Roman" w:hAnsi="Times New Roman" w:cs="David" w:hint="cs"/>
          <w:b/>
          <w:bCs/>
          <w:smallCaps/>
          <w:sz w:val="20"/>
          <w:rtl/>
          <w:lang w:eastAsia="en-US"/>
        </w:rPr>
        <w:t>:</w:t>
      </w:r>
    </w:p>
    <w:p w:rsidR="004A7053" w:rsidRPr="004A7053" w:rsidRDefault="004A7053" w:rsidP="00010946">
      <w:pPr>
        <w:pStyle w:val="ListParagraph"/>
        <w:numPr>
          <w:ilvl w:val="0"/>
          <w:numId w:val="35"/>
        </w:numPr>
        <w:bidi/>
        <w:spacing w:line="360" w:lineRule="auto"/>
        <w:ind w:left="709"/>
        <w:outlineLvl w:val="1"/>
        <w:rPr>
          <w:rFonts w:ascii="Times New Roman" w:eastAsia="Times New Roman" w:hAnsi="Times New Roman" w:cs="David"/>
          <w:smallCaps/>
          <w:sz w:val="20"/>
          <w:lang w:eastAsia="en-US"/>
        </w:rPr>
      </w:pPr>
      <w:r w:rsidRPr="004A7053">
        <w:rPr>
          <w:rFonts w:ascii="Times New Roman" w:eastAsia="Times New Roman" w:hAnsi="Times New Roman" w:cs="David" w:hint="cs"/>
          <w:smallCaps/>
          <w:sz w:val="20"/>
          <w:rtl/>
          <w:lang w:eastAsia="en-US"/>
        </w:rPr>
        <w:t xml:space="preserve">המערכת תאפשר לשמור ולנהל </w:t>
      </w:r>
      <w:r w:rsidR="00A3202E">
        <w:rPr>
          <w:rFonts w:ascii="Times New Roman" w:eastAsia="Times New Roman" w:hAnsi="Times New Roman" w:cs="David" w:hint="cs"/>
          <w:smallCaps/>
          <w:sz w:val="20"/>
          <w:rtl/>
          <w:lang w:eastAsia="en-US"/>
        </w:rPr>
        <w:t>בסיס נתונים</w:t>
      </w:r>
      <w:r w:rsidRPr="004A7053">
        <w:rPr>
          <w:rFonts w:ascii="Times New Roman" w:eastAsia="Times New Roman" w:hAnsi="Times New Roman" w:cs="David" w:hint="cs"/>
          <w:smallCaps/>
          <w:sz w:val="20"/>
          <w:rtl/>
          <w:lang w:eastAsia="en-US"/>
        </w:rPr>
        <w:t xml:space="preserve">, שיכיל מידע אודות </w:t>
      </w:r>
      <w:r>
        <w:rPr>
          <w:rFonts w:ascii="Times New Roman" w:eastAsia="Times New Roman" w:hAnsi="Times New Roman" w:cs="David" w:hint="cs"/>
          <w:smallCaps/>
          <w:sz w:val="20"/>
          <w:rtl/>
          <w:lang w:eastAsia="en-US"/>
        </w:rPr>
        <w:t>הפרויקט</w:t>
      </w:r>
      <w:r w:rsidRPr="004A7053">
        <w:rPr>
          <w:rFonts w:ascii="Times New Roman" w:eastAsia="Times New Roman" w:hAnsi="Times New Roman" w:cs="David" w:hint="cs"/>
          <w:smallCaps/>
          <w:sz w:val="20"/>
          <w:rtl/>
          <w:lang w:eastAsia="en-US"/>
        </w:rPr>
        <w:t xml:space="preserve">, </w:t>
      </w:r>
      <w:r>
        <w:rPr>
          <w:rFonts w:ascii="Times New Roman" w:eastAsia="Times New Roman" w:hAnsi="Times New Roman" w:cs="David" w:hint="cs"/>
          <w:smallCaps/>
          <w:sz w:val="20"/>
          <w:rtl/>
          <w:lang w:eastAsia="en-US"/>
        </w:rPr>
        <w:t>סטטוס</w:t>
      </w:r>
      <w:r w:rsidR="00A3202E">
        <w:rPr>
          <w:rFonts w:ascii="Times New Roman" w:eastAsia="Times New Roman" w:hAnsi="Times New Roman" w:cs="David" w:hint="cs"/>
          <w:smallCaps/>
          <w:sz w:val="20"/>
          <w:rtl/>
          <w:lang w:eastAsia="en-US"/>
        </w:rPr>
        <w:t xml:space="preserve"> הפרויקט</w:t>
      </w:r>
      <w:r>
        <w:rPr>
          <w:rFonts w:ascii="Times New Roman" w:eastAsia="Times New Roman" w:hAnsi="Times New Roman" w:cs="David" w:hint="cs"/>
          <w:smallCaps/>
          <w:sz w:val="20"/>
          <w:rtl/>
          <w:lang w:eastAsia="en-US"/>
        </w:rPr>
        <w:t>, הלקוח</w:t>
      </w:r>
      <w:r w:rsidRPr="004A7053">
        <w:rPr>
          <w:rFonts w:ascii="Times New Roman" w:eastAsia="Times New Roman" w:hAnsi="Times New Roman" w:cs="David" w:hint="cs"/>
          <w:smallCaps/>
          <w:sz w:val="20"/>
          <w:rtl/>
          <w:lang w:eastAsia="en-US"/>
        </w:rPr>
        <w:t>, ה</w:t>
      </w:r>
      <w:r>
        <w:rPr>
          <w:rFonts w:ascii="Times New Roman" w:eastAsia="Times New Roman" w:hAnsi="Times New Roman" w:cs="David" w:hint="cs"/>
          <w:smallCaps/>
          <w:sz w:val="20"/>
          <w:rtl/>
          <w:lang w:eastAsia="en-US"/>
        </w:rPr>
        <w:t>ספק והעובדים</w:t>
      </w:r>
      <w:r w:rsidRPr="004A7053">
        <w:rPr>
          <w:rFonts w:ascii="Times New Roman" w:eastAsia="Times New Roman" w:hAnsi="Times New Roman" w:cs="David" w:hint="cs"/>
          <w:smallCaps/>
          <w:sz w:val="20"/>
          <w:rtl/>
          <w:lang w:eastAsia="en-US"/>
        </w:rPr>
        <w:t xml:space="preserve">. דבר זה יאפשר שליפת מידע רלוונטי </w:t>
      </w:r>
      <w:r w:rsidR="00A3202E">
        <w:rPr>
          <w:rFonts w:ascii="Times New Roman" w:eastAsia="Times New Roman" w:hAnsi="Times New Roman" w:cs="David" w:hint="cs"/>
          <w:smallCaps/>
          <w:sz w:val="20"/>
          <w:rtl/>
          <w:lang w:eastAsia="en-US"/>
        </w:rPr>
        <w:t>בקלות, שימוש במידע בצורה יעילה ו</w:t>
      </w:r>
      <w:r w:rsidRPr="004A7053">
        <w:rPr>
          <w:rFonts w:ascii="Times New Roman" w:eastAsia="Times New Roman" w:hAnsi="Times New Roman" w:cs="David" w:hint="cs"/>
          <w:smallCaps/>
          <w:sz w:val="20"/>
          <w:rtl/>
          <w:lang w:eastAsia="en-US"/>
        </w:rPr>
        <w:t>שמירה נוחה של נתונים משנים קודמות</w:t>
      </w:r>
      <w:r w:rsidR="00A3202E">
        <w:rPr>
          <w:rFonts w:ascii="Times New Roman" w:eastAsia="Times New Roman" w:hAnsi="Times New Roman" w:cs="David" w:hint="cs"/>
          <w:smallCaps/>
          <w:sz w:val="20"/>
          <w:rtl/>
          <w:lang w:eastAsia="en-US"/>
        </w:rPr>
        <w:t>.</w:t>
      </w:r>
    </w:p>
    <w:p w:rsidR="004A7053" w:rsidRPr="004A7053" w:rsidRDefault="004A7053" w:rsidP="00010946">
      <w:pPr>
        <w:pStyle w:val="ListParagraph"/>
        <w:numPr>
          <w:ilvl w:val="0"/>
          <w:numId w:val="35"/>
        </w:numPr>
        <w:bidi/>
        <w:spacing w:line="360" w:lineRule="auto"/>
        <w:ind w:left="709"/>
        <w:outlineLvl w:val="1"/>
        <w:rPr>
          <w:rFonts w:ascii="Times New Roman" w:eastAsia="Times New Roman" w:hAnsi="Times New Roman" w:cs="David"/>
          <w:smallCaps/>
          <w:sz w:val="20"/>
          <w:lang w:eastAsia="en-US"/>
        </w:rPr>
      </w:pPr>
      <w:r w:rsidRPr="004A7053">
        <w:rPr>
          <w:rFonts w:ascii="Times New Roman" w:eastAsia="Times New Roman" w:hAnsi="Times New Roman" w:cs="David" w:hint="cs"/>
          <w:smallCaps/>
          <w:sz w:val="20"/>
          <w:rtl/>
          <w:lang w:eastAsia="en-US"/>
        </w:rPr>
        <w:t>המערכת תאפשר הפקת דו"חות, שיועילו לצורך מדידת השגת יעדי הארגון.</w:t>
      </w:r>
    </w:p>
    <w:p w:rsidR="00901A33" w:rsidRPr="00010946" w:rsidRDefault="004A7053" w:rsidP="00010946">
      <w:pPr>
        <w:pStyle w:val="ListParagraph"/>
        <w:numPr>
          <w:ilvl w:val="0"/>
          <w:numId w:val="35"/>
        </w:numPr>
        <w:bidi/>
        <w:spacing w:line="360" w:lineRule="auto"/>
        <w:ind w:left="709"/>
        <w:outlineLvl w:val="1"/>
        <w:rPr>
          <w:rFonts w:ascii="Times New Roman" w:eastAsia="Times New Roman" w:hAnsi="Times New Roman" w:cs="David"/>
          <w:smallCaps/>
          <w:sz w:val="20"/>
          <w:rtl/>
          <w:lang w:eastAsia="en-US"/>
        </w:rPr>
      </w:pPr>
      <w:r w:rsidRPr="004A7053">
        <w:rPr>
          <w:rFonts w:ascii="Times New Roman" w:eastAsia="Times New Roman" w:hAnsi="Times New Roman" w:cs="David" w:hint="cs"/>
          <w:smallCaps/>
          <w:sz w:val="20"/>
          <w:rtl/>
          <w:lang w:eastAsia="en-US"/>
        </w:rPr>
        <w:t xml:space="preserve">המערכת תאפשר שיתוף מידע בין הגורמים בארגון. הקבצים המשותפים לכמה מחלקות שונות יהיו נגישים להם על פי </w:t>
      </w:r>
      <w:r w:rsidR="00E543FE">
        <w:rPr>
          <w:rFonts w:ascii="Times New Roman" w:eastAsia="Times New Roman" w:hAnsi="Times New Roman" w:cs="David" w:hint="cs"/>
          <w:smallCaps/>
          <w:sz w:val="20"/>
          <w:rtl/>
          <w:lang w:eastAsia="en-US"/>
        </w:rPr>
        <w:t xml:space="preserve">תחומי העיסוק הרלוונטיים </w:t>
      </w:r>
      <w:r w:rsidRPr="004A7053">
        <w:rPr>
          <w:rFonts w:ascii="Times New Roman" w:eastAsia="Times New Roman" w:hAnsi="Times New Roman" w:cs="David" w:hint="cs"/>
          <w:smallCaps/>
          <w:sz w:val="20"/>
          <w:rtl/>
          <w:lang w:eastAsia="en-US"/>
        </w:rPr>
        <w:t>שיוגדרו.</w:t>
      </w:r>
    </w:p>
    <w:p w:rsidR="00520F10" w:rsidRPr="00A008F9" w:rsidRDefault="00520F10" w:rsidP="00AB2567">
      <w:pPr>
        <w:pStyle w:val="StyleStyleStyleHeading2"/>
        <w:rPr>
          <w:rtl/>
        </w:rPr>
      </w:pPr>
      <w:r w:rsidRPr="00A008F9">
        <w:rPr>
          <w:rFonts w:hint="cs"/>
          <w:rtl/>
        </w:rPr>
        <w:t>מדדים</w:t>
      </w:r>
    </w:p>
    <w:p w:rsidR="00747FE3" w:rsidRDefault="00A54052">
      <w:pPr>
        <w:pStyle w:val="Heading1"/>
        <w:numPr>
          <w:ilvl w:val="0"/>
          <w:numId w:val="9"/>
        </w:numPr>
        <w:bidi/>
        <w:rPr>
          <w:rFonts w:cs="David"/>
          <w:b w:val="0"/>
          <w:bCs w:val="0"/>
          <w:u w:val="none"/>
          <w:rtl/>
        </w:rPr>
        <w:pPrChange w:id="605" w:author="Administrator" w:date="2013-12-11T19:28:00Z">
          <w:pPr>
            <w:pStyle w:val="Heading1"/>
            <w:numPr>
              <w:numId w:val="9"/>
            </w:numPr>
            <w:bidi/>
            <w:ind w:left="720"/>
          </w:pPr>
        </w:pPrChange>
      </w:pPr>
      <w:r>
        <w:rPr>
          <w:rFonts w:cs="David" w:hint="cs"/>
          <w:b w:val="0"/>
          <w:bCs w:val="0"/>
          <w:u w:val="single"/>
          <w:rtl/>
        </w:rPr>
        <w:t xml:space="preserve">ממוצע </w:t>
      </w:r>
      <w:r w:rsidR="00747FE3" w:rsidRPr="00145B28">
        <w:rPr>
          <w:rFonts w:cs="David" w:hint="cs"/>
          <w:b w:val="0"/>
          <w:bCs w:val="0"/>
          <w:u w:val="single"/>
          <w:rtl/>
        </w:rPr>
        <w:t>משך זמני איחורים</w:t>
      </w:r>
      <w:r w:rsidR="004F5941" w:rsidRPr="00206F81">
        <w:rPr>
          <w:rFonts w:cs="David" w:hint="cs"/>
          <w:b w:val="0"/>
          <w:bCs w:val="0"/>
          <w:u w:val="none"/>
          <w:rtl/>
        </w:rPr>
        <w:t xml:space="preserve"> </w:t>
      </w:r>
      <w:r w:rsidR="006D12B2">
        <w:rPr>
          <w:rFonts w:cs="David"/>
          <w:b w:val="0"/>
          <w:bCs w:val="0"/>
          <w:u w:val="none"/>
          <w:rtl/>
        </w:rPr>
        <w:t>–</w:t>
      </w:r>
      <w:r w:rsidR="006D12B2">
        <w:rPr>
          <w:rFonts w:cs="David" w:hint="cs"/>
          <w:b w:val="0"/>
          <w:bCs w:val="0"/>
          <w:u w:val="none"/>
          <w:rtl/>
        </w:rPr>
        <w:t xml:space="preserve"> אי-</w:t>
      </w:r>
      <w:r w:rsidR="00747FE3" w:rsidRPr="00206F81">
        <w:rPr>
          <w:rFonts w:cs="David" w:hint="cs"/>
          <w:b w:val="0"/>
          <w:bCs w:val="0"/>
          <w:u w:val="none"/>
          <w:rtl/>
        </w:rPr>
        <w:t>עמידה בהתחייבויות ללקוח.</w:t>
      </w:r>
      <w:r w:rsidR="00854DBC">
        <w:rPr>
          <w:rFonts w:cs="David" w:hint="cs"/>
          <w:b w:val="0"/>
          <w:bCs w:val="0"/>
          <w:u w:val="none"/>
          <w:rtl/>
        </w:rPr>
        <w:t xml:space="preserve"> בארגון יוכלו להגדיר יעדים כחסם עליון למשכי האיחורים.</w:t>
      </w:r>
      <w:r w:rsidR="009279BD">
        <w:rPr>
          <w:rFonts w:cs="David" w:hint="cs"/>
          <w:b w:val="0"/>
          <w:bCs w:val="0"/>
          <w:u w:val="none"/>
          <w:rtl/>
        </w:rPr>
        <w:t xml:space="preserve"> במערכת יתוזמנו תאריכים למועדי התקנה ועדכון תאריך בפועל. במידה </w:t>
      </w:r>
      <w:r w:rsidR="00B43E3D">
        <w:rPr>
          <w:rFonts w:cs="David" w:hint="cs"/>
          <w:b w:val="0"/>
          <w:bCs w:val="0"/>
          <w:u w:val="none"/>
          <w:rtl/>
        </w:rPr>
        <w:t>וייווצ</w:t>
      </w:r>
      <w:r w:rsidR="00B43E3D">
        <w:rPr>
          <w:rFonts w:cs="David" w:hint="eastAsia"/>
          <w:b w:val="0"/>
          <w:bCs w:val="0"/>
          <w:u w:val="none"/>
          <w:rtl/>
        </w:rPr>
        <w:t>ר</w:t>
      </w:r>
      <w:r w:rsidR="009279BD">
        <w:rPr>
          <w:rFonts w:cs="David" w:hint="cs"/>
          <w:b w:val="0"/>
          <w:bCs w:val="0"/>
          <w:u w:val="none"/>
          <w:rtl/>
        </w:rPr>
        <w:t xml:space="preserve"> איחור המערכת תשמור מידע זה על מנת להפיק </w:t>
      </w:r>
      <w:r w:rsidR="00B43E3D">
        <w:rPr>
          <w:rFonts w:cs="David" w:hint="cs"/>
          <w:b w:val="0"/>
          <w:bCs w:val="0"/>
          <w:u w:val="none"/>
          <w:rtl/>
        </w:rPr>
        <w:t>דו"חות</w:t>
      </w:r>
      <w:r w:rsidR="00854DBC">
        <w:rPr>
          <w:rFonts w:cs="David" w:hint="cs"/>
          <w:b w:val="0"/>
          <w:bCs w:val="0"/>
          <w:u w:val="none"/>
          <w:rtl/>
        </w:rPr>
        <w:t xml:space="preserve"> ולבדוק עמידה ביעדים.</w:t>
      </w:r>
      <w:r w:rsidR="00155DD9">
        <w:rPr>
          <w:rFonts w:cs="David" w:hint="cs"/>
          <w:b w:val="0"/>
          <w:bCs w:val="0"/>
          <w:u w:val="none"/>
          <w:rtl/>
        </w:rPr>
        <w:t xml:space="preserve"> נבדוק עבור תקופות מסוימות (חודש / שנה)</w:t>
      </w:r>
      <w:r w:rsidR="00C12203">
        <w:rPr>
          <w:rFonts w:cs="David" w:hint="cs"/>
          <w:b w:val="0"/>
          <w:bCs w:val="0"/>
          <w:u w:val="none"/>
          <w:rtl/>
        </w:rPr>
        <w:t>:</w:t>
      </w:r>
      <w:ins w:id="606" w:author="Boaz Nissimov" w:date="2013-12-09T13:34:00Z">
        <w:r w:rsidR="0006761D">
          <w:rPr>
            <w:rFonts w:cs="David" w:hint="cs"/>
            <w:b w:val="0"/>
            <w:bCs w:val="0"/>
            <w:u w:val="none"/>
            <w:rtl/>
          </w:rPr>
          <w:t xml:space="preserve"> </w:t>
        </w:r>
      </w:ins>
      <w:ins w:id="607" w:author="Boaz Nissimov" w:date="2013-12-09T13:50:00Z">
        <w:del w:id="608" w:author="Administrator" w:date="2013-12-11T19:28:00Z">
          <w:r w:rsidR="00336421" w:rsidDel="00FE701F">
            <w:rPr>
              <w:rFonts w:cs="David"/>
              <w:b w:val="0"/>
              <w:bCs w:val="0"/>
              <w:noProof/>
              <w:u w:val="none"/>
              <w:lang w:eastAsia="en-US"/>
              <w:rPrChange w:id="609">
                <w:rPr>
                  <w:noProof/>
                  <w:lang w:eastAsia="en-US"/>
                </w:rPr>
              </w:rPrChange>
            </w:rPr>
            <w:drawing>
              <wp:inline distT="0" distB="0" distL="0" distR="0" wp14:anchorId="24CD0CE4" wp14:editId="69744E02">
                <wp:extent cx="399021" cy="390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2032" cy="393472"/>
                        </a:xfrm>
                        <a:prstGeom prst="rect">
                          <a:avLst/>
                        </a:prstGeom>
                        <a:noFill/>
                      </pic:spPr>
                    </pic:pic>
                  </a:graphicData>
                </a:graphic>
              </wp:inline>
            </w:drawing>
          </w:r>
        </w:del>
      </w:ins>
      <w:ins w:id="610" w:author="Boaz Nissimov" w:date="2013-12-09T13:34:00Z">
        <w:del w:id="611" w:author="Administrator" w:date="2013-12-11T19:28:00Z">
          <w:r w:rsidR="0006761D" w:rsidRPr="0006761D" w:rsidDel="00FE701F">
            <w:rPr>
              <w:rFonts w:cs="David" w:hint="cs"/>
              <w:b w:val="0"/>
              <w:bCs w:val="0"/>
              <w:color w:val="00B050"/>
              <w:u w:val="none"/>
              <w:rtl/>
              <w:rPrChange w:id="612" w:author="Boaz Nissimov" w:date="2013-12-09T13:34:00Z">
                <w:rPr>
                  <w:rFonts w:cs="David" w:hint="cs"/>
                  <w:b w:val="0"/>
                  <w:bCs w:val="0"/>
                  <w:u w:val="none"/>
                  <w:rtl/>
                </w:rPr>
              </w:rPrChange>
            </w:rPr>
            <w:delText>יפה</w:delText>
          </w:r>
        </w:del>
      </w:ins>
    </w:p>
    <w:p w:rsidR="001E66C5" w:rsidRPr="001E66C5" w:rsidRDefault="005345F3" w:rsidP="001E66C5">
      <w:pPr>
        <w:bidi/>
        <w:rPr>
          <w:rtl/>
        </w:rPr>
      </w:pPr>
      <w:r>
        <w:rPr>
          <w:noProof/>
          <w:rtl/>
          <w:lang w:eastAsia="en-US"/>
        </w:rPr>
        <mc:AlternateContent>
          <mc:Choice Requires="wps">
            <w:drawing>
              <wp:anchor distT="0" distB="0" distL="114300" distR="114300" simplePos="0" relativeHeight="251660288" behindDoc="0" locked="0" layoutInCell="1" allowOverlap="1" wp14:anchorId="7EB96F35" wp14:editId="2AEC45E2">
                <wp:simplePos x="0" y="0"/>
                <wp:positionH relativeFrom="column">
                  <wp:posOffset>1800225</wp:posOffset>
                </wp:positionH>
                <wp:positionV relativeFrom="paragraph">
                  <wp:posOffset>63500</wp:posOffset>
                </wp:positionV>
                <wp:extent cx="1957705" cy="838835"/>
                <wp:effectExtent l="13335" t="5080" r="10160" b="13335"/>
                <wp:wrapNone/>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1957705" cy="838835"/>
                        </a:xfrm>
                        <a:prstGeom prst="rect">
                          <a:avLst/>
                        </a:prstGeom>
                        <a:solidFill>
                          <a:srgbClr val="FFFFFF"/>
                        </a:solidFill>
                        <a:ln w="9525">
                          <a:solidFill>
                            <a:srgbClr val="000000"/>
                          </a:solidFill>
                          <a:miter lim="800000"/>
                          <a:headEnd/>
                          <a:tailEnd/>
                        </a:ln>
                      </wps:spPr>
                      <wps:txbx>
                        <w:txbxContent>
                          <w:p w:rsidR="00F9155C" w:rsidRDefault="00F9155C" w:rsidP="001E66C5">
                            <w:pPr>
                              <w:rPr>
                                <w:rtl/>
                              </w:rPr>
                            </w:pPr>
                            <w:r>
                              <w:t xml:space="preserve">n – </w:t>
                            </w:r>
                            <w:r>
                              <w:rPr>
                                <w:rFonts w:hint="cs"/>
                                <w:rtl/>
                              </w:rPr>
                              <w:t>לתקופה</w:t>
                            </w:r>
                            <w:r>
                              <w:t xml:space="preserve"> </w:t>
                            </w:r>
                            <w:r>
                              <w:rPr>
                                <w:rFonts w:hint="cs"/>
                                <w:rtl/>
                              </w:rPr>
                              <w:t>מס' הפרויקטים</w:t>
                            </w:r>
                          </w:p>
                          <w:p w:rsidR="00F9155C" w:rsidRDefault="00F9155C" w:rsidP="001E66C5">
                            <w:pPr>
                              <w:rPr>
                                <w:rtl/>
                              </w:rPr>
                            </w:pPr>
                            <w:r>
                              <w:rPr>
                                <w:rtl/>
                                <w:cs/>
                              </w:rPr>
                              <w:t xml:space="preserve">Dj </w:t>
                            </w:r>
                            <w:r>
                              <w:t>–</w:t>
                            </w:r>
                            <w:r>
                              <w:rPr>
                                <w:rtl/>
                                <w:cs/>
                              </w:rPr>
                              <w:t xml:space="preserve"> </w:t>
                            </w:r>
                            <w:r>
                              <w:rPr>
                                <w:rFonts w:hint="cs"/>
                                <w:rtl/>
                              </w:rPr>
                              <w:t>תאריך היעד</w:t>
                            </w:r>
                          </w:p>
                          <w:p w:rsidR="00F9155C" w:rsidRDefault="00F9155C" w:rsidP="001E66C5">
                            <w:proofErr w:type="spellStart"/>
                            <w:r>
                              <w:t>Cj</w:t>
                            </w:r>
                            <w:proofErr w:type="spellEnd"/>
                            <w:r>
                              <w:t xml:space="preserve"> – </w:t>
                            </w:r>
                            <w:r>
                              <w:rPr>
                                <w:rFonts w:hint="cs"/>
                                <w:rtl/>
                              </w:rPr>
                              <w:t>תאריך סיום בפועל</w:t>
                            </w:r>
                          </w:p>
                          <w:p w:rsidR="00F9155C" w:rsidRDefault="00F9155C" w:rsidP="001E66C5">
                            <w:pPr>
                              <w:rPr>
                                <w:rtl/>
                              </w:rPr>
                            </w:pPr>
                            <w:r>
                              <w:t xml:space="preserve">K – </w:t>
                            </w:r>
                            <w:r>
                              <w:rPr>
                                <w:rFonts w:hint="cs"/>
                                <w:rtl/>
                              </w:rPr>
                              <w:t>ממוצע משך זמני איחורים</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2" o:spid="_x0000_s1026" type="#_x0000_t202" style="position:absolute;left:0;text-align:left;margin-left:141.75pt;margin-top:5pt;width:154.15pt;height:66.0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">
                <v:textbox>
                  <w:txbxContent>
                    <w:p w:rsidR="00F9155C" w:rsidRDefault="00F9155C" w:rsidP="001E66C5">
                      <w:pPr>
                        <w:rPr>
                          <w:rtl/>
                        </w:rPr>
                      </w:pPr>
                      <w:r>
                        <w:t xml:space="preserve">n – </w:t>
                      </w:r>
                      <w:r>
                        <w:rPr>
                          <w:rFonts w:hint="cs"/>
                          <w:rtl/>
                        </w:rPr>
                        <w:t>לתקופה</w:t>
                      </w:r>
                      <w:r>
                        <w:t xml:space="preserve"> </w:t>
                      </w:r>
                      <w:r>
                        <w:rPr>
                          <w:rFonts w:hint="cs"/>
                          <w:rtl/>
                        </w:rPr>
                        <w:t>מס' הפרויקטים</w:t>
                      </w:r>
                    </w:p>
                    <w:p w:rsidR="00F9155C" w:rsidRDefault="00F9155C" w:rsidP="001E66C5">
                      <w:pPr>
                        <w:rPr>
                          <w:rtl/>
                        </w:rPr>
                      </w:pPr>
                      <w:r>
                        <w:rPr>
                          <w:rtl/>
                          <w:cs/>
                        </w:rPr>
                        <w:t xml:space="preserve">Dj </w:t>
                      </w:r>
                      <w:r>
                        <w:t>–</w:t>
                      </w:r>
                      <w:r>
                        <w:rPr>
                          <w:rtl/>
                          <w:cs/>
                        </w:rPr>
                        <w:t xml:space="preserve"> </w:t>
                      </w:r>
                      <w:r>
                        <w:rPr>
                          <w:rFonts w:hint="cs"/>
                          <w:rtl/>
                        </w:rPr>
                        <w:t>תאריך היעד</w:t>
                      </w:r>
                    </w:p>
                    <w:p w:rsidR="00F9155C" w:rsidRDefault="00F9155C" w:rsidP="001E66C5">
                      <w:proofErr w:type="spellStart"/>
                      <w:r>
                        <w:t>Cj</w:t>
                      </w:r>
                      <w:proofErr w:type="spellEnd"/>
                      <w:r>
                        <w:t xml:space="preserve"> – </w:t>
                      </w:r>
                      <w:r>
                        <w:rPr>
                          <w:rFonts w:hint="cs"/>
                          <w:rtl/>
                        </w:rPr>
                        <w:t>תאריך סיום בפועל</w:t>
                      </w:r>
                    </w:p>
                    <w:p w:rsidR="00F9155C" w:rsidRDefault="00F9155C" w:rsidP="001E66C5">
                      <w:pPr>
                        <w:rPr>
                          <w:rtl/>
                        </w:rPr>
                      </w:pPr>
                      <w:r>
                        <w:t xml:space="preserve">K – </w:t>
                      </w:r>
                      <w:r>
                        <w:rPr>
                          <w:rFonts w:hint="cs"/>
                          <w:rtl/>
                        </w:rPr>
                        <w:t>ממוצע משך זמני איחורים</w:t>
                      </w:r>
                    </w:p>
                  </w:txbxContent>
                </v:textbox>
              </v:shape>
            </w:pict>
          </mc:Fallback>
        </mc:AlternateContent>
      </w:r>
    </w:p>
    <w:p w:rsidR="00AB7E8D" w:rsidRPr="001E66C5" w:rsidRDefault="001E66C5" w:rsidP="001E66C5">
      <m:oMathPara>
        <m:oMathParaPr>
          <m:jc m:val="left"/>
        </m:oMathParaPr>
        <m:oMath>
          <m:r>
            <w:rPr>
              <w:rFonts w:ascii="Cambria Math" w:hAnsi="Cambria Math" w:cs="Cambria Math"/>
            </w:rPr>
            <m:t>k=</m:t>
          </m:r>
          <m:nary>
            <m:naryPr>
              <m:chr m:val="∑"/>
              <m:grow m:val="1"/>
              <m:ctrlPr>
                <w:rPr>
                  <w:rFonts w:ascii="Cambria Math" w:hAnsi="Cambria Math" w:cs="Cambria Math"/>
                </w:rPr>
              </m:ctrlPr>
            </m:naryPr>
            <m:sub>
              <m:r>
                <w:rPr>
                  <w:rFonts w:ascii="Cambria Math" w:eastAsia="Cambria Math" w:hAnsi="Cambria Math" w:cs="Cambria Math"/>
                </w:rPr>
                <m:t>j=1</m:t>
              </m:r>
            </m:sub>
            <m:sup>
              <m:r>
                <w:rPr>
                  <w:rFonts w:ascii="Cambria Math" w:eastAsia="Cambria Math" w:hAnsi="Cambria Math" w:cs="Cambria Math"/>
                </w:rPr>
                <m:t>n</m:t>
              </m:r>
            </m:sup>
            <m:e>
              <m:d>
                <m:dPr>
                  <m:ctrlPr>
                    <w:rPr>
                      <w:rFonts w:ascii="Cambria Math" w:hAnsi="Cambria Math" w:cs="Cambria Math"/>
                    </w:rPr>
                  </m:ctrlPr>
                </m:dPr>
                <m:e>
                  <m:f>
                    <m:fPr>
                      <m:ctrlPr>
                        <w:rPr>
                          <w:rFonts w:ascii="Cambria Math" w:hAnsi="Cambria Math" w:cs="Cambria Math"/>
                          <w:i/>
                        </w:rPr>
                      </m:ctrlPr>
                    </m:fPr>
                    <m:num>
                      <m:r>
                        <w:rPr>
                          <w:rFonts w:ascii="Cambria Math" w:hAnsi="Cambria Math" w:cstheme="minorBidi"/>
                        </w:rPr>
                        <m:t>Dj-Cj</m:t>
                      </m:r>
                    </m:num>
                    <m:den>
                      <m:r>
                        <w:rPr>
                          <w:rFonts w:ascii="Cambria Math" w:hAnsi="Cambria Math" w:cs="Cambria Math"/>
                        </w:rPr>
                        <m:t>n</m:t>
                      </m:r>
                    </m:den>
                  </m:f>
                </m:e>
              </m:d>
              <m:ctrlPr>
                <w:rPr>
                  <w:rFonts w:ascii="Cambria Math" w:hAnsi="Cambria Math" w:cs="Times New Roman"/>
                  <w:rtl/>
                </w:rPr>
              </m:ctrlPr>
            </m:e>
          </m:nary>
        </m:oMath>
      </m:oMathPara>
    </w:p>
    <w:p w:rsidR="00747FE3" w:rsidRPr="0006761D" w:rsidRDefault="00854DBC" w:rsidP="001C4A53">
      <w:pPr>
        <w:pStyle w:val="Heading1"/>
        <w:numPr>
          <w:ilvl w:val="0"/>
          <w:numId w:val="9"/>
        </w:numPr>
        <w:bidi/>
        <w:rPr>
          <w:rFonts w:cs="David"/>
          <w:b w:val="0"/>
          <w:bCs w:val="0"/>
          <w:color w:val="C00000"/>
          <w:u w:val="none"/>
          <w:rtl/>
          <w:rPrChange w:id="613" w:author="Boaz Nissimov" w:date="2013-12-09T13:35:00Z">
            <w:rPr>
              <w:rFonts w:cs="David"/>
              <w:b w:val="0"/>
              <w:bCs w:val="0"/>
              <w:u w:val="none"/>
              <w:rtl/>
            </w:rPr>
          </w:rPrChange>
        </w:rPr>
        <w:pPrChange w:id="614" w:author="shmulik hazan" w:date="2013-12-22T01:22:00Z">
          <w:pPr>
            <w:pStyle w:val="Heading1"/>
            <w:numPr>
              <w:numId w:val="9"/>
            </w:numPr>
            <w:bidi/>
            <w:ind w:left="720"/>
          </w:pPr>
        </w:pPrChange>
      </w:pPr>
      <w:del w:id="615" w:author="shmulik hazan" w:date="2013-12-22T01:19:00Z">
        <w:r w:rsidDel="001C4A53">
          <w:rPr>
            <w:rFonts w:cs="David" w:hint="cs"/>
            <w:b w:val="0"/>
            <w:bCs w:val="0"/>
            <w:u w:val="single"/>
            <w:rtl/>
          </w:rPr>
          <w:lastRenderedPageBreak/>
          <w:delText>גידול ב</w:delText>
        </w:r>
        <w:r w:rsidR="00E7740F" w:rsidRPr="00633552" w:rsidDel="001C4A53">
          <w:rPr>
            <w:rFonts w:cs="David" w:hint="cs"/>
            <w:b w:val="0"/>
            <w:bCs w:val="0"/>
            <w:u w:val="single"/>
            <w:rtl/>
          </w:rPr>
          <w:delText>מספר קריאות שירות</w:delText>
        </w:r>
        <w:r w:rsidR="00633552" w:rsidDel="001C4A53">
          <w:rPr>
            <w:rFonts w:cs="David" w:hint="cs"/>
            <w:b w:val="0"/>
            <w:bCs w:val="0"/>
            <w:u w:val="none"/>
            <w:rtl/>
          </w:rPr>
          <w:delText xml:space="preserve"> </w:delText>
        </w:r>
        <w:r w:rsidR="00633552" w:rsidDel="001C4A53">
          <w:rPr>
            <w:rFonts w:cs="David"/>
            <w:b w:val="0"/>
            <w:bCs w:val="0"/>
            <w:u w:val="none"/>
            <w:rtl/>
          </w:rPr>
          <w:delText>–</w:delText>
        </w:r>
        <w:r w:rsidR="00E7740F" w:rsidRPr="00E7740F" w:rsidDel="001C4A53">
          <w:rPr>
            <w:rFonts w:cs="David" w:hint="cs"/>
            <w:b w:val="0"/>
            <w:bCs w:val="0"/>
            <w:u w:val="none"/>
            <w:rtl/>
          </w:rPr>
          <w:delText xml:space="preserve"> </w:delText>
        </w:r>
        <w:r w:rsidR="00633552" w:rsidDel="001C4A53">
          <w:rPr>
            <w:rFonts w:cs="David" w:hint="cs"/>
            <w:b w:val="0"/>
            <w:bCs w:val="0"/>
            <w:u w:val="none"/>
            <w:rtl/>
          </w:rPr>
          <w:delText>נוכל להסיק שהמערכת עזרה לארגון לשפר את הפן השירותי אם מספר קריאות השירות</w:delText>
        </w:r>
        <w:r w:rsidDel="001C4A53">
          <w:rPr>
            <w:rFonts w:cs="David" w:hint="cs"/>
            <w:b w:val="0"/>
            <w:bCs w:val="0"/>
            <w:u w:val="none"/>
            <w:rtl/>
          </w:rPr>
          <w:delText xml:space="preserve"> המטופלות</w:delText>
        </w:r>
        <w:r w:rsidR="00633552" w:rsidDel="001C4A53">
          <w:rPr>
            <w:rFonts w:cs="David" w:hint="cs"/>
            <w:b w:val="0"/>
            <w:bCs w:val="0"/>
            <w:u w:val="none"/>
            <w:rtl/>
          </w:rPr>
          <w:delText xml:space="preserve"> החודשי עלה.</w:delText>
        </w:r>
      </w:del>
      <w:ins w:id="616" w:author="Boaz Nissimov" w:date="2013-12-09T13:34:00Z">
        <w:del w:id="617" w:author="shmulik hazan" w:date="2013-12-22T01:19:00Z">
          <w:r w:rsidR="0006761D" w:rsidDel="001C4A53">
            <w:rPr>
              <w:rFonts w:cs="David" w:hint="cs"/>
              <w:b w:val="0"/>
              <w:bCs w:val="0"/>
              <w:u w:val="none"/>
              <w:rtl/>
            </w:rPr>
            <w:delText xml:space="preserve"> </w:delText>
          </w:r>
          <w:r w:rsidR="0006761D" w:rsidRPr="0006761D" w:rsidDel="001C4A53">
            <w:rPr>
              <w:rFonts w:cs="David" w:hint="cs"/>
              <w:b w:val="0"/>
              <w:bCs w:val="0"/>
              <w:color w:val="C00000"/>
              <w:u w:val="none"/>
              <w:rtl/>
              <w:rPrChange w:id="618" w:author="Boaz Nissimov" w:date="2013-12-09T13:35:00Z">
                <w:rPr>
                  <w:rFonts w:cs="David" w:hint="cs"/>
                  <w:b w:val="0"/>
                  <w:bCs w:val="0"/>
                  <w:u w:val="none"/>
                  <w:rtl/>
                </w:rPr>
              </w:rPrChange>
            </w:rPr>
            <w:delText>לא</w:delText>
          </w:r>
          <w:r w:rsidR="0006761D" w:rsidRPr="0006761D" w:rsidDel="001C4A53">
            <w:rPr>
              <w:rFonts w:cs="David"/>
              <w:b w:val="0"/>
              <w:bCs w:val="0"/>
              <w:color w:val="C00000"/>
              <w:u w:val="none"/>
              <w:rtl/>
              <w:rPrChange w:id="619"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20" w:author="Boaz Nissimov" w:date="2013-12-09T13:35:00Z">
                <w:rPr>
                  <w:rFonts w:cs="David" w:hint="cs"/>
                  <w:b w:val="0"/>
                  <w:bCs w:val="0"/>
                  <w:u w:val="none"/>
                  <w:rtl/>
                </w:rPr>
              </w:rPrChange>
            </w:rPr>
            <w:delText>בטוח</w:delText>
          </w:r>
          <w:r w:rsidR="0006761D" w:rsidRPr="0006761D" w:rsidDel="001C4A53">
            <w:rPr>
              <w:rFonts w:cs="David"/>
              <w:b w:val="0"/>
              <w:bCs w:val="0"/>
              <w:color w:val="C00000"/>
              <w:u w:val="none"/>
              <w:rtl/>
              <w:rPrChange w:id="621"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22" w:author="Boaz Nissimov" w:date="2013-12-09T13:35:00Z">
                <w:rPr>
                  <w:rFonts w:cs="David" w:hint="cs"/>
                  <w:b w:val="0"/>
                  <w:bCs w:val="0"/>
                  <w:u w:val="none"/>
                  <w:rtl/>
                </w:rPr>
              </w:rPrChange>
            </w:rPr>
            <w:delText>ייתכן</w:delText>
          </w:r>
          <w:r w:rsidR="0006761D" w:rsidRPr="0006761D" w:rsidDel="001C4A53">
            <w:rPr>
              <w:rFonts w:cs="David"/>
              <w:b w:val="0"/>
              <w:bCs w:val="0"/>
              <w:color w:val="C00000"/>
              <w:u w:val="none"/>
              <w:rtl/>
              <w:rPrChange w:id="623"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24" w:author="Boaz Nissimov" w:date="2013-12-09T13:35:00Z">
                <w:rPr>
                  <w:rFonts w:cs="David" w:hint="cs"/>
                  <w:b w:val="0"/>
                  <w:bCs w:val="0"/>
                  <w:u w:val="none"/>
                  <w:rtl/>
                </w:rPr>
              </w:rPrChange>
            </w:rPr>
            <w:delText>שמדובר</w:delText>
          </w:r>
          <w:r w:rsidR="0006761D" w:rsidRPr="0006761D" w:rsidDel="001C4A53">
            <w:rPr>
              <w:rFonts w:cs="David"/>
              <w:b w:val="0"/>
              <w:bCs w:val="0"/>
              <w:color w:val="C00000"/>
              <w:u w:val="none"/>
              <w:rtl/>
              <w:rPrChange w:id="625"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26" w:author="Boaz Nissimov" w:date="2013-12-09T13:35:00Z">
                <w:rPr>
                  <w:rFonts w:cs="David" w:hint="cs"/>
                  <w:b w:val="0"/>
                  <w:bCs w:val="0"/>
                  <w:u w:val="none"/>
                  <w:rtl/>
                </w:rPr>
              </w:rPrChange>
            </w:rPr>
            <w:delText>בקריאות</w:delText>
          </w:r>
          <w:r w:rsidR="0006761D" w:rsidRPr="0006761D" w:rsidDel="001C4A53">
            <w:rPr>
              <w:rFonts w:cs="David"/>
              <w:b w:val="0"/>
              <w:bCs w:val="0"/>
              <w:color w:val="C00000"/>
              <w:u w:val="none"/>
              <w:rtl/>
              <w:rPrChange w:id="627"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28" w:author="Boaz Nissimov" w:date="2013-12-09T13:35:00Z">
                <w:rPr>
                  <w:rFonts w:cs="David" w:hint="cs"/>
                  <w:b w:val="0"/>
                  <w:bCs w:val="0"/>
                  <w:u w:val="none"/>
                  <w:rtl/>
                </w:rPr>
              </w:rPrChange>
            </w:rPr>
            <w:delText>חוזרות</w:delText>
          </w:r>
          <w:r w:rsidR="0006761D" w:rsidRPr="0006761D" w:rsidDel="001C4A53">
            <w:rPr>
              <w:rFonts w:cs="David"/>
              <w:b w:val="0"/>
              <w:bCs w:val="0"/>
              <w:color w:val="C00000"/>
              <w:u w:val="none"/>
              <w:rtl/>
              <w:rPrChange w:id="629"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30" w:author="Boaz Nissimov" w:date="2013-12-09T13:35:00Z">
                <w:rPr>
                  <w:rFonts w:cs="David" w:hint="cs"/>
                  <w:b w:val="0"/>
                  <w:bCs w:val="0"/>
                  <w:u w:val="none"/>
                  <w:rtl/>
                </w:rPr>
              </w:rPrChange>
            </w:rPr>
            <w:delText>מטרת</w:delText>
          </w:r>
          <w:r w:rsidR="0006761D" w:rsidRPr="0006761D" w:rsidDel="001C4A53">
            <w:rPr>
              <w:rFonts w:cs="David"/>
              <w:b w:val="0"/>
              <w:bCs w:val="0"/>
              <w:color w:val="C00000"/>
              <w:u w:val="none"/>
              <w:rtl/>
              <w:rPrChange w:id="631"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32" w:author="Boaz Nissimov" w:date="2013-12-09T13:35:00Z">
                <w:rPr>
                  <w:rFonts w:cs="David" w:hint="cs"/>
                  <w:b w:val="0"/>
                  <w:bCs w:val="0"/>
                  <w:u w:val="none"/>
                  <w:rtl/>
                </w:rPr>
              </w:rPrChange>
            </w:rPr>
            <w:delText>הארגון</w:delText>
          </w:r>
          <w:r w:rsidR="0006761D" w:rsidRPr="0006761D" w:rsidDel="001C4A53">
            <w:rPr>
              <w:rFonts w:cs="David"/>
              <w:b w:val="0"/>
              <w:bCs w:val="0"/>
              <w:color w:val="C00000"/>
              <w:u w:val="none"/>
              <w:rtl/>
              <w:rPrChange w:id="633"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34" w:author="Boaz Nissimov" w:date="2013-12-09T13:35:00Z">
                <w:rPr>
                  <w:rFonts w:cs="David" w:hint="cs"/>
                  <w:b w:val="0"/>
                  <w:bCs w:val="0"/>
                  <w:u w:val="none"/>
                  <w:rtl/>
                </w:rPr>
              </w:rPrChange>
            </w:rPr>
            <w:delText>להגיע</w:delText>
          </w:r>
          <w:r w:rsidR="0006761D" w:rsidRPr="0006761D" w:rsidDel="001C4A53">
            <w:rPr>
              <w:rFonts w:cs="David"/>
              <w:b w:val="0"/>
              <w:bCs w:val="0"/>
              <w:color w:val="C00000"/>
              <w:u w:val="none"/>
              <w:rtl/>
              <w:rPrChange w:id="635"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36" w:author="Boaz Nissimov" w:date="2013-12-09T13:35:00Z">
                <w:rPr>
                  <w:rFonts w:cs="David" w:hint="cs"/>
                  <w:b w:val="0"/>
                  <w:bCs w:val="0"/>
                  <w:u w:val="none"/>
                  <w:rtl/>
                </w:rPr>
              </w:rPrChange>
            </w:rPr>
            <w:delText>למינימום</w:delText>
          </w:r>
          <w:r w:rsidR="0006761D" w:rsidRPr="0006761D" w:rsidDel="001C4A53">
            <w:rPr>
              <w:rFonts w:cs="David"/>
              <w:b w:val="0"/>
              <w:bCs w:val="0"/>
              <w:color w:val="C00000"/>
              <w:u w:val="none"/>
              <w:rtl/>
              <w:rPrChange w:id="637" w:author="Boaz Nissimov" w:date="2013-12-09T13:35:00Z">
                <w:rPr>
                  <w:rFonts w:cs="David"/>
                  <w:b w:val="0"/>
                  <w:bCs w:val="0"/>
                  <w:u w:val="none"/>
                  <w:rtl/>
                </w:rPr>
              </w:rPrChange>
            </w:rPr>
            <w:delText xml:space="preserve"> </w:delText>
          </w:r>
          <w:r w:rsidR="0006761D" w:rsidRPr="0006761D" w:rsidDel="001C4A53">
            <w:rPr>
              <w:rFonts w:cs="David" w:hint="cs"/>
              <w:b w:val="0"/>
              <w:bCs w:val="0"/>
              <w:color w:val="C00000"/>
              <w:u w:val="none"/>
              <w:rtl/>
              <w:rPrChange w:id="638" w:author="Boaz Nissimov" w:date="2013-12-09T13:35:00Z">
                <w:rPr>
                  <w:rFonts w:cs="David" w:hint="cs"/>
                  <w:b w:val="0"/>
                  <w:bCs w:val="0"/>
                  <w:u w:val="none"/>
                  <w:rtl/>
                </w:rPr>
              </w:rPrChange>
            </w:rPr>
            <w:delText>תקלות</w:delText>
          </w:r>
        </w:del>
      </w:ins>
      <w:ins w:id="639" w:author="shmulik hazan" w:date="2013-12-22T01:19:00Z">
        <w:r w:rsidR="001C4A53">
          <w:rPr>
            <w:rFonts w:cs="David" w:hint="cs"/>
            <w:b w:val="0"/>
            <w:bCs w:val="0"/>
            <w:u w:val="single"/>
            <w:rtl/>
          </w:rPr>
          <w:t xml:space="preserve">צמצום </w:t>
        </w:r>
      </w:ins>
      <w:ins w:id="640" w:author="shmulik hazan" w:date="2013-12-22T01:22:00Z">
        <w:r w:rsidR="001C4A53">
          <w:rPr>
            <w:rFonts w:cs="David" w:hint="cs"/>
            <w:b w:val="0"/>
            <w:bCs w:val="0"/>
            <w:u w:val="single"/>
            <w:rtl/>
          </w:rPr>
          <w:t>הזמן בין קריאת השירות לבין קבלת השירות בפועל</w:t>
        </w:r>
        <w:r w:rsidR="001C4A53">
          <w:rPr>
            <w:rFonts w:cs="David" w:hint="cs"/>
            <w:b w:val="0"/>
            <w:bCs w:val="0"/>
            <w:u w:val="none"/>
            <w:rtl/>
          </w:rPr>
          <w:t>- בעזרת המערכת החדשה נוכל לצמצם את הזמן שבין קבלת קריאת השירות לבין קבלת השירות בפועל על ידי ארג</w:t>
        </w:r>
        <w:r w:rsidR="009A1C5B">
          <w:rPr>
            <w:rFonts w:cs="David" w:hint="cs"/>
            <w:b w:val="0"/>
            <w:bCs w:val="0"/>
            <w:u w:val="none"/>
            <w:rtl/>
          </w:rPr>
          <w:t>ון ומעקב על קריאות השירות שהתקב</w:t>
        </w:r>
        <w:r w:rsidR="001C4A53">
          <w:rPr>
            <w:rFonts w:cs="David" w:hint="cs"/>
            <w:b w:val="0"/>
            <w:bCs w:val="0"/>
            <w:u w:val="none"/>
            <w:rtl/>
          </w:rPr>
          <w:t>לו.</w:t>
        </w:r>
      </w:ins>
      <w:ins w:id="641" w:author="shmulik hazan" w:date="2013-12-22T01:19:00Z">
        <w:r w:rsidR="001C4A53">
          <w:rPr>
            <w:rFonts w:cs="David" w:hint="cs"/>
            <w:b w:val="0"/>
            <w:bCs w:val="0"/>
            <w:u w:val="none"/>
            <w:rtl/>
          </w:rPr>
          <w:t xml:space="preserve"> </w:t>
        </w:r>
      </w:ins>
    </w:p>
    <w:p w:rsidR="00FD77EE" w:rsidRPr="00854DBC" w:rsidRDefault="00854DBC" w:rsidP="00942239">
      <w:pPr>
        <w:pStyle w:val="Heading1"/>
        <w:numPr>
          <w:ilvl w:val="0"/>
          <w:numId w:val="9"/>
        </w:numPr>
        <w:bidi/>
        <w:rPr>
          <w:rFonts w:cs="David"/>
          <w:b w:val="0"/>
          <w:bCs w:val="0"/>
          <w:u w:val="single"/>
        </w:rPr>
        <w:pPrChange w:id="642" w:author="shmulik hazan" w:date="2013-12-22T01:28:00Z">
          <w:pPr>
            <w:pStyle w:val="Heading1"/>
            <w:numPr>
              <w:numId w:val="9"/>
            </w:numPr>
            <w:bidi/>
            <w:ind w:left="720"/>
          </w:pPr>
        </w:pPrChange>
      </w:pPr>
      <w:r w:rsidRPr="00854DBC">
        <w:rPr>
          <w:rFonts w:cs="David" w:hint="cs"/>
          <w:b w:val="0"/>
          <w:bCs w:val="0"/>
          <w:u w:val="single"/>
          <w:rtl/>
        </w:rPr>
        <w:t>גידול ב</w:t>
      </w:r>
      <w:ins w:id="643" w:author="shmulik hazan" w:date="2013-12-22T01:27:00Z">
        <w:r w:rsidR="00942239">
          <w:rPr>
            <w:rFonts w:cs="David" w:hint="cs"/>
            <w:b w:val="0"/>
            <w:bCs w:val="0"/>
            <w:u w:val="single"/>
            <w:rtl/>
          </w:rPr>
          <w:t>סך המכירות</w:t>
        </w:r>
      </w:ins>
      <w:ins w:id="644" w:author="shmulik hazan" w:date="2013-12-22T01:30:00Z">
        <w:r w:rsidR="00942239">
          <w:rPr>
            <w:rFonts w:cs="David" w:hint="cs"/>
            <w:b w:val="0"/>
            <w:bCs w:val="0"/>
            <w:u w:val="none"/>
            <w:rtl/>
          </w:rPr>
          <w:t xml:space="preserve">- </w:t>
        </w:r>
      </w:ins>
      <w:ins w:id="645" w:author="shmulik hazan" w:date="2013-12-22T01:31:00Z">
        <w:r w:rsidR="00C77C8F">
          <w:rPr>
            <w:rFonts w:cs="David" w:hint="cs"/>
            <w:b w:val="0"/>
            <w:bCs w:val="0"/>
            <w:u w:val="none"/>
            <w:rtl/>
          </w:rPr>
          <w:t>בעזרת המערכת החדשה והמעקב אחר לקוחות שקיבלו הצעות מחיר אך עדיין לא סגרו עסקה נוכל לחזור ולעניין את אותם לקוחות מחדש ועל ידי כך נוכל לסגור יותר עסקאות ולהגדיל את ה</w:t>
        </w:r>
      </w:ins>
      <w:ins w:id="646" w:author="shmulik hazan" w:date="2013-12-22T01:33:00Z">
        <w:r w:rsidR="009A1C5B">
          <w:rPr>
            <w:rFonts w:cs="David" w:hint="cs"/>
            <w:b w:val="0"/>
            <w:bCs w:val="0"/>
            <w:u w:val="none"/>
            <w:rtl/>
          </w:rPr>
          <w:t>י</w:t>
        </w:r>
      </w:ins>
      <w:ins w:id="647" w:author="shmulik hazan" w:date="2013-12-22T01:31:00Z">
        <w:r w:rsidR="009A1C5B">
          <w:rPr>
            <w:rFonts w:cs="David" w:hint="cs"/>
            <w:b w:val="0"/>
            <w:bCs w:val="0"/>
            <w:u w:val="none"/>
            <w:rtl/>
          </w:rPr>
          <w:t>ק</w:t>
        </w:r>
        <w:r w:rsidR="00C77C8F">
          <w:rPr>
            <w:rFonts w:cs="David" w:hint="cs"/>
            <w:b w:val="0"/>
            <w:bCs w:val="0"/>
            <w:u w:val="none"/>
            <w:rtl/>
          </w:rPr>
          <w:t>ף המכירות השנתי.</w:t>
        </w:r>
      </w:ins>
      <w:del w:id="648" w:author="shmulik hazan" w:date="2013-12-22T01:27:00Z">
        <w:r w:rsidRPr="00942239" w:rsidDel="00942239">
          <w:rPr>
            <w:rFonts w:cs="David" w:hint="cs"/>
            <w:b w:val="0"/>
            <w:bCs w:val="0"/>
            <w:u w:val="none"/>
            <w:rtl/>
            <w:rPrChange w:id="649" w:author="shmulik hazan" w:date="2013-12-22T01:28:00Z">
              <w:rPr>
                <w:rFonts w:cs="David" w:hint="cs"/>
                <w:b w:val="0"/>
                <w:bCs w:val="0"/>
                <w:u w:val="single"/>
                <w:rtl/>
              </w:rPr>
            </w:rPrChange>
          </w:rPr>
          <w:delText xml:space="preserve">מספר הפרויקטים </w:delText>
        </w:r>
        <w:r w:rsidRPr="00942239" w:rsidDel="00942239">
          <w:rPr>
            <w:rFonts w:cs="David"/>
            <w:b w:val="0"/>
            <w:bCs w:val="0"/>
            <w:u w:val="none"/>
            <w:rtl/>
            <w:rPrChange w:id="650" w:author="shmulik hazan" w:date="2013-12-22T01:28:00Z">
              <w:rPr>
                <w:rFonts w:cs="David"/>
                <w:b w:val="0"/>
                <w:bCs w:val="0"/>
                <w:u w:val="none"/>
                <w:rtl/>
              </w:rPr>
            </w:rPrChange>
          </w:rPr>
          <w:delText>–</w:delText>
        </w:r>
        <w:r w:rsidRPr="00942239" w:rsidDel="00942239">
          <w:rPr>
            <w:rFonts w:cs="David" w:hint="cs"/>
            <w:b w:val="0"/>
            <w:bCs w:val="0"/>
            <w:u w:val="none"/>
            <w:rtl/>
            <w:rPrChange w:id="651" w:author="shmulik hazan" w:date="2013-12-22T01:28:00Z">
              <w:rPr>
                <w:rFonts w:cs="David" w:hint="cs"/>
                <w:b w:val="0"/>
                <w:bCs w:val="0"/>
                <w:u w:val="none"/>
                <w:rtl/>
              </w:rPr>
            </w:rPrChange>
          </w:rPr>
          <w:delText xml:space="preserve"> במערכת יוקם ממשק לטיפול בלקוחות פוטנציאליים. מדובר בלקוחות שקבלו הצעת מחיר ועדיין מתלבטים. ע"י ממשק זה יוכלו אנשי המכירות לחזור ללקוחות ולמצות את המשא ומתן עמם ובכך להגדיל את כמות הפרויקטים שיבוצעו ע"י  הארגון</w:delText>
        </w:r>
      </w:del>
      <w:del w:id="652" w:author="shmulik hazan" w:date="2013-12-22T01:28:00Z">
        <w:r w:rsidRPr="00942239" w:rsidDel="00942239">
          <w:rPr>
            <w:rFonts w:cs="David"/>
            <w:b w:val="0"/>
            <w:bCs w:val="0"/>
            <w:color w:val="C00000"/>
            <w:u w:val="none"/>
            <w:rtl/>
            <w:rPrChange w:id="653" w:author="shmulik hazan" w:date="2013-12-22T01:28:00Z">
              <w:rPr>
                <w:rFonts w:cs="David"/>
                <w:b w:val="0"/>
                <w:bCs w:val="0"/>
                <w:u w:val="none"/>
                <w:rtl/>
              </w:rPr>
            </w:rPrChange>
          </w:rPr>
          <w:delText>.</w:delText>
        </w:r>
      </w:del>
      <w:ins w:id="654" w:author="Boaz Nissimov" w:date="2013-12-09T13:35:00Z">
        <w:del w:id="655" w:author="shmulik hazan" w:date="2013-12-22T01:28:00Z">
          <w:r w:rsidR="0006761D" w:rsidRPr="0006761D" w:rsidDel="00942239">
            <w:rPr>
              <w:rFonts w:cs="David"/>
              <w:b w:val="0"/>
              <w:bCs w:val="0"/>
              <w:color w:val="C00000"/>
              <w:u w:val="single"/>
              <w:rtl/>
              <w:rPrChange w:id="656" w:author="Boaz Nissimov" w:date="2013-12-09T13:36:00Z">
                <w:rPr>
                  <w:rFonts w:cs="David"/>
                  <w:b w:val="0"/>
                  <w:bCs w:val="0"/>
                  <w:u w:val="single"/>
                  <w:rtl/>
                </w:rPr>
              </w:rPrChange>
            </w:rPr>
            <w:delText xml:space="preserve"> הייתי מודד את סך המכירות, </w:delText>
          </w:r>
          <w:r w:rsidR="0006761D" w:rsidRPr="0006761D" w:rsidDel="00942239">
            <w:rPr>
              <w:rFonts w:cs="David" w:hint="cs"/>
              <w:b w:val="0"/>
              <w:bCs w:val="0"/>
              <w:color w:val="C00000"/>
              <w:u w:val="single"/>
              <w:rtl/>
              <w:rPrChange w:id="657" w:author="Boaz Nissimov" w:date="2013-12-09T13:36:00Z">
                <w:rPr>
                  <w:rFonts w:cs="David" w:hint="cs"/>
                  <w:b w:val="0"/>
                  <w:bCs w:val="0"/>
                  <w:u w:val="single"/>
                  <w:rtl/>
                </w:rPr>
              </w:rPrChange>
            </w:rPr>
            <w:delText>פרוייקטים</w:delText>
          </w:r>
          <w:r w:rsidR="0006761D" w:rsidRPr="0006761D" w:rsidDel="00942239">
            <w:rPr>
              <w:rFonts w:cs="David"/>
              <w:b w:val="0"/>
              <w:bCs w:val="0"/>
              <w:color w:val="C00000"/>
              <w:u w:val="single"/>
              <w:rtl/>
              <w:rPrChange w:id="658" w:author="Boaz Nissimov" w:date="2013-12-09T13:36:00Z">
                <w:rPr>
                  <w:rFonts w:cs="David"/>
                  <w:b w:val="0"/>
                  <w:bCs w:val="0"/>
                  <w:u w:val="single"/>
                  <w:rtl/>
                </w:rPr>
              </w:rPrChange>
            </w:rPr>
            <w:delText xml:space="preserve"> אינו מדד טוב כי לכל פרויקט גודל שונה</w:delText>
          </w:r>
        </w:del>
      </w:ins>
    </w:p>
    <w:p w:rsidR="001E2ABC" w:rsidRPr="00A008F9" w:rsidRDefault="001E2ABC" w:rsidP="00ED35A4">
      <w:pPr>
        <w:pStyle w:val="BodyText"/>
        <w:rPr>
          <w:rtl/>
        </w:rPr>
      </w:pPr>
    </w:p>
    <w:p w:rsidR="001E2ABC" w:rsidRDefault="00D96ADC" w:rsidP="00AB2567">
      <w:pPr>
        <w:pStyle w:val="StyleStyleStyleHeading2"/>
        <w:rPr>
          <w:rtl/>
        </w:rPr>
      </w:pPr>
      <w:r w:rsidRPr="00A008F9">
        <w:rPr>
          <w:rFonts w:hint="cs"/>
          <w:rtl/>
        </w:rPr>
        <w:t>סיכונים</w:t>
      </w:r>
    </w:p>
    <w:p w:rsidR="00F522B3" w:rsidRPr="00F522B3" w:rsidRDefault="00F522B3" w:rsidP="00F522B3">
      <w:pPr>
        <w:pStyle w:val="BodyText"/>
        <w:rPr>
          <w:rtl/>
        </w:rPr>
      </w:pPr>
    </w:p>
    <w:tbl>
      <w:tblPr>
        <w:tblStyle w:val="TableGrid"/>
        <w:bidiVisual/>
        <w:tblW w:w="9164" w:type="dxa"/>
        <w:tblInd w:w="-176" w:type="dxa"/>
        <w:tblLook w:val="04A0" w:firstRow="1" w:lastRow="0" w:firstColumn="1" w:lastColumn="0" w:noHBand="0" w:noVBand="1"/>
      </w:tblPr>
      <w:tblGrid>
        <w:gridCol w:w="1871"/>
        <w:gridCol w:w="828"/>
        <w:gridCol w:w="1073"/>
        <w:gridCol w:w="801"/>
        <w:gridCol w:w="4591"/>
      </w:tblGrid>
      <w:tr w:rsidR="003209E7" w:rsidRPr="00A008F9" w:rsidTr="003D390A">
        <w:tc>
          <w:tcPr>
            <w:tcW w:w="1874" w:type="dxa"/>
          </w:tcPr>
          <w:p w:rsidR="001E2ABC" w:rsidRPr="005E0F35" w:rsidRDefault="00A7052B" w:rsidP="009D6EA0">
            <w:pPr>
              <w:pStyle w:val="Normal1"/>
              <w:ind w:right="0"/>
              <w:jc w:val="left"/>
              <w:rPr>
                <w:b/>
                <w:bCs/>
                <w:rtl/>
              </w:rPr>
            </w:pPr>
            <w:r w:rsidRPr="005E0F35">
              <w:rPr>
                <w:rFonts w:hint="cs"/>
                <w:b/>
                <w:bCs/>
                <w:rtl/>
              </w:rPr>
              <w:t>הסיכון</w:t>
            </w:r>
          </w:p>
        </w:tc>
        <w:tc>
          <w:tcPr>
            <w:tcW w:w="828" w:type="dxa"/>
          </w:tcPr>
          <w:p w:rsidR="001E2ABC" w:rsidRPr="005E0F35" w:rsidRDefault="001E2ABC" w:rsidP="001E2ABC">
            <w:pPr>
              <w:pStyle w:val="Normal1"/>
              <w:ind w:right="0"/>
              <w:jc w:val="left"/>
              <w:rPr>
                <w:b/>
                <w:bCs/>
                <w:rtl/>
              </w:rPr>
            </w:pPr>
            <w:r w:rsidRPr="005E0F35">
              <w:rPr>
                <w:rFonts w:hint="cs"/>
                <w:b/>
                <w:bCs/>
                <w:rtl/>
              </w:rPr>
              <w:t>עוצמת הסיכון</w:t>
            </w:r>
            <w:r w:rsidR="003209E7" w:rsidRPr="005E0F35">
              <w:rPr>
                <w:rFonts w:hint="cs"/>
                <w:b/>
                <w:bCs/>
                <w:rtl/>
              </w:rPr>
              <w:t xml:space="preserve">  </w:t>
            </w:r>
            <w:r w:rsidRPr="005E0F35">
              <w:rPr>
                <w:rFonts w:hint="cs"/>
                <w:b/>
                <w:bCs/>
                <w:rtl/>
              </w:rPr>
              <w:t xml:space="preserve"> (1-5)</w:t>
            </w:r>
          </w:p>
        </w:tc>
        <w:tc>
          <w:tcPr>
            <w:tcW w:w="1066" w:type="dxa"/>
          </w:tcPr>
          <w:p w:rsidR="001E2ABC" w:rsidRPr="005E0F35" w:rsidRDefault="001E2ABC" w:rsidP="009D6EA0">
            <w:pPr>
              <w:pStyle w:val="Normal1"/>
              <w:ind w:right="0"/>
              <w:jc w:val="left"/>
              <w:rPr>
                <w:b/>
                <w:bCs/>
                <w:rtl/>
              </w:rPr>
            </w:pPr>
            <w:r w:rsidRPr="005E0F35">
              <w:rPr>
                <w:rFonts w:hint="cs"/>
                <w:b/>
                <w:bCs/>
                <w:rtl/>
              </w:rPr>
              <w:t>הסתברות שיקרה (1-5)</w:t>
            </w:r>
          </w:p>
        </w:tc>
        <w:tc>
          <w:tcPr>
            <w:tcW w:w="788" w:type="dxa"/>
          </w:tcPr>
          <w:p w:rsidR="001E2ABC" w:rsidRPr="005E0F35" w:rsidRDefault="001E2ABC" w:rsidP="00DA5D00">
            <w:pPr>
              <w:pStyle w:val="Normal1"/>
              <w:ind w:right="0"/>
              <w:jc w:val="left"/>
              <w:rPr>
                <w:b/>
                <w:bCs/>
                <w:rtl/>
              </w:rPr>
            </w:pPr>
            <w:r w:rsidRPr="005E0F35">
              <w:rPr>
                <w:rFonts w:hint="cs"/>
                <w:b/>
                <w:bCs/>
                <w:rtl/>
              </w:rPr>
              <w:t>שקלול כולל</w:t>
            </w:r>
            <w:r w:rsidR="00DA5D00" w:rsidRPr="005E0F35">
              <w:rPr>
                <w:rFonts w:hint="cs"/>
                <w:b/>
                <w:bCs/>
                <w:rtl/>
              </w:rPr>
              <w:t xml:space="preserve">  </w:t>
            </w:r>
            <w:r w:rsidRPr="005E0F35">
              <w:rPr>
                <w:rFonts w:hint="cs"/>
                <w:b/>
                <w:bCs/>
                <w:rtl/>
              </w:rPr>
              <w:t>(1-25)</w:t>
            </w:r>
          </w:p>
        </w:tc>
        <w:tc>
          <w:tcPr>
            <w:tcW w:w="4608" w:type="dxa"/>
          </w:tcPr>
          <w:p w:rsidR="001E2ABC" w:rsidRPr="005E0F35" w:rsidRDefault="00261247" w:rsidP="000D7140">
            <w:pPr>
              <w:pStyle w:val="Normal1"/>
              <w:ind w:right="0"/>
              <w:jc w:val="left"/>
              <w:rPr>
                <w:b/>
                <w:bCs/>
                <w:rtl/>
              </w:rPr>
            </w:pPr>
            <w:r w:rsidRPr="005E0F35">
              <w:rPr>
                <w:b/>
                <w:bCs/>
              </w:rPr>
              <w:t>Mitigation</w:t>
            </w:r>
            <w:r w:rsidRPr="005E0F35">
              <w:rPr>
                <w:rFonts w:hint="cs"/>
                <w:b/>
                <w:bCs/>
                <w:rtl/>
              </w:rPr>
              <w:t xml:space="preserve"> </w:t>
            </w:r>
            <w:r w:rsidR="00131F79" w:rsidRPr="005E0F35">
              <w:rPr>
                <w:b/>
                <w:bCs/>
                <w:rtl/>
              </w:rPr>
              <w:t>–</w:t>
            </w:r>
            <w:r w:rsidRPr="005E0F35">
              <w:rPr>
                <w:rFonts w:hint="cs"/>
                <w:b/>
                <w:bCs/>
                <w:rtl/>
              </w:rPr>
              <w:t xml:space="preserve"> </w:t>
            </w:r>
            <w:r w:rsidR="000D7140" w:rsidRPr="005E0F35">
              <w:rPr>
                <w:rFonts w:hint="cs"/>
                <w:b/>
                <w:bCs/>
                <w:rtl/>
              </w:rPr>
              <w:t>מניעה</w:t>
            </w:r>
          </w:p>
        </w:tc>
      </w:tr>
      <w:tr w:rsidR="003209E7" w:rsidRPr="00A008F9" w:rsidTr="003D390A">
        <w:tc>
          <w:tcPr>
            <w:tcW w:w="1874" w:type="dxa"/>
          </w:tcPr>
          <w:p w:rsidR="001E2ABC" w:rsidRPr="00A008F9" w:rsidRDefault="001D32FE" w:rsidP="001D32FE">
            <w:pPr>
              <w:pStyle w:val="Normal1"/>
              <w:ind w:right="0"/>
              <w:jc w:val="left"/>
              <w:rPr>
                <w:rtl/>
              </w:rPr>
              <w:pPrChange w:id="659" w:author="shmulik hazan" w:date="2013-12-22T01:35:00Z">
                <w:pPr>
                  <w:pStyle w:val="Normal1"/>
                  <w:ind w:right="0"/>
                  <w:jc w:val="left"/>
                </w:pPr>
              </w:pPrChange>
            </w:pPr>
            <w:ins w:id="660" w:author="shmulik hazan" w:date="2013-12-22T01:35:00Z">
              <w:r w:rsidRPr="001D32FE">
                <w:rPr>
                  <w:rFonts w:hint="eastAsia"/>
                  <w:rtl/>
                  <w:rPrChange w:id="661" w:author="shmulik hazan" w:date="2013-12-22T01:35:00Z">
                    <w:rPr>
                      <w:rFonts w:hint="eastAsia"/>
                      <w:color w:val="C00000"/>
                      <w:rtl/>
                    </w:rPr>
                  </w:rPrChange>
                </w:rPr>
                <w:t>אי</w:t>
              </w:r>
              <w:r w:rsidRPr="001D32FE">
                <w:rPr>
                  <w:rtl/>
                  <w:rPrChange w:id="662" w:author="shmulik hazan" w:date="2013-12-22T01:35:00Z">
                    <w:rPr>
                      <w:color w:val="C00000"/>
                      <w:rtl/>
                    </w:rPr>
                  </w:rPrChange>
                </w:rPr>
                <w:t xml:space="preserve"> </w:t>
              </w:r>
              <w:r w:rsidRPr="001D32FE">
                <w:rPr>
                  <w:rFonts w:hint="eastAsia"/>
                  <w:rtl/>
                  <w:rPrChange w:id="663" w:author="shmulik hazan" w:date="2013-12-22T01:35:00Z">
                    <w:rPr>
                      <w:rFonts w:hint="eastAsia"/>
                      <w:color w:val="C00000"/>
                      <w:rtl/>
                    </w:rPr>
                  </w:rPrChange>
                </w:rPr>
                <w:t>עמידה</w:t>
              </w:r>
              <w:r w:rsidRPr="001D32FE">
                <w:rPr>
                  <w:rtl/>
                  <w:rPrChange w:id="664" w:author="shmulik hazan" w:date="2013-12-22T01:35:00Z">
                    <w:rPr>
                      <w:color w:val="C00000"/>
                      <w:rtl/>
                    </w:rPr>
                  </w:rPrChange>
                </w:rPr>
                <w:t xml:space="preserve"> </w:t>
              </w:r>
              <w:r>
                <w:rPr>
                  <w:rFonts w:hint="eastAsia"/>
                  <w:rtl/>
                  <w:rPrChange w:id="665" w:author="shmulik hazan" w:date="2013-12-22T01:35:00Z">
                    <w:rPr>
                      <w:rFonts w:hint="eastAsia"/>
                      <w:rtl/>
                    </w:rPr>
                  </w:rPrChange>
                </w:rPr>
                <w:t>בלו</w:t>
              </w:r>
              <w:r>
                <w:rPr>
                  <w:rFonts w:hint="cs"/>
                  <w:rtl/>
                </w:rPr>
                <w:t xml:space="preserve">"ז </w:t>
              </w:r>
              <w:r w:rsidRPr="001D32FE">
                <w:rPr>
                  <w:rFonts w:hint="eastAsia"/>
                  <w:rtl/>
                  <w:rPrChange w:id="666" w:author="shmulik hazan" w:date="2013-12-22T01:35:00Z">
                    <w:rPr>
                      <w:rFonts w:hint="eastAsia"/>
                      <w:color w:val="C00000"/>
                      <w:rtl/>
                    </w:rPr>
                  </w:rPrChange>
                </w:rPr>
                <w:t>של</w:t>
              </w:r>
              <w:r w:rsidRPr="001D32FE">
                <w:rPr>
                  <w:rtl/>
                  <w:rPrChange w:id="667" w:author="shmulik hazan" w:date="2013-12-22T01:35:00Z">
                    <w:rPr>
                      <w:color w:val="C00000"/>
                      <w:rtl/>
                    </w:rPr>
                  </w:rPrChange>
                </w:rPr>
                <w:t xml:space="preserve"> </w:t>
              </w:r>
              <w:r w:rsidRPr="001D32FE">
                <w:rPr>
                  <w:rFonts w:hint="eastAsia"/>
                  <w:rtl/>
                  <w:rPrChange w:id="668" w:author="shmulik hazan" w:date="2013-12-22T01:35:00Z">
                    <w:rPr>
                      <w:rFonts w:hint="eastAsia"/>
                      <w:color w:val="C00000"/>
                      <w:rtl/>
                    </w:rPr>
                  </w:rPrChange>
                </w:rPr>
                <w:t>השלמת</w:t>
              </w:r>
              <w:r w:rsidRPr="001D32FE">
                <w:rPr>
                  <w:rtl/>
                  <w:rPrChange w:id="669" w:author="shmulik hazan" w:date="2013-12-22T01:35:00Z">
                    <w:rPr>
                      <w:color w:val="C00000"/>
                      <w:rtl/>
                    </w:rPr>
                  </w:rPrChange>
                </w:rPr>
                <w:t xml:space="preserve"> </w:t>
              </w:r>
              <w:r w:rsidRPr="001D32FE">
                <w:rPr>
                  <w:rFonts w:hint="eastAsia"/>
                  <w:rtl/>
                  <w:rPrChange w:id="670" w:author="shmulik hazan" w:date="2013-12-22T01:35:00Z">
                    <w:rPr>
                      <w:rFonts w:hint="eastAsia"/>
                      <w:color w:val="C00000"/>
                      <w:rtl/>
                    </w:rPr>
                  </w:rPrChange>
                </w:rPr>
                <w:t>המערכת</w:t>
              </w:r>
              <w:r w:rsidRPr="001D32FE">
                <w:rPr>
                  <w:rtl/>
                  <w:rPrChange w:id="671" w:author="shmulik hazan" w:date="2013-12-22T01:35:00Z">
                    <w:rPr>
                      <w:color w:val="C00000"/>
                      <w:rtl/>
                    </w:rPr>
                  </w:rPrChange>
                </w:rPr>
                <w:t xml:space="preserve"> </w:t>
              </w:r>
              <w:r w:rsidRPr="001D32FE">
                <w:rPr>
                  <w:rFonts w:hint="eastAsia"/>
                  <w:rtl/>
                  <w:rPrChange w:id="672" w:author="shmulik hazan" w:date="2013-12-22T01:35:00Z">
                    <w:rPr>
                      <w:rFonts w:hint="eastAsia"/>
                      <w:color w:val="C00000"/>
                      <w:rtl/>
                    </w:rPr>
                  </w:rPrChange>
                </w:rPr>
                <w:t>בזמן</w:t>
              </w:r>
              <w:r w:rsidRPr="001D32FE">
                <w:rPr>
                  <w:rtl/>
                  <w:rPrChange w:id="673" w:author="shmulik hazan" w:date="2013-12-22T01:35:00Z">
                    <w:rPr>
                      <w:color w:val="C00000"/>
                      <w:rtl/>
                    </w:rPr>
                  </w:rPrChange>
                </w:rPr>
                <w:t xml:space="preserve"> בגלל מורכבותה</w:t>
              </w:r>
            </w:ins>
            <w:del w:id="674" w:author="shmulik hazan" w:date="2013-12-22T01:35:00Z">
              <w:r w:rsidR="00DA5D00" w:rsidRPr="00A008F9" w:rsidDel="001D32FE">
                <w:rPr>
                  <w:rFonts w:hint="cs"/>
                  <w:rtl/>
                </w:rPr>
                <w:delText>אי-עמידה בלו"ז</w:delText>
              </w:r>
            </w:del>
          </w:p>
        </w:tc>
        <w:tc>
          <w:tcPr>
            <w:tcW w:w="828" w:type="dxa"/>
          </w:tcPr>
          <w:p w:rsidR="001E2ABC" w:rsidRPr="00A008F9" w:rsidRDefault="00BC171B" w:rsidP="009D6EA0">
            <w:pPr>
              <w:pStyle w:val="Normal1"/>
              <w:ind w:right="0"/>
              <w:jc w:val="left"/>
              <w:rPr>
                <w:rtl/>
              </w:rPr>
            </w:pPr>
            <w:r>
              <w:rPr>
                <w:rFonts w:hint="cs"/>
                <w:rtl/>
              </w:rPr>
              <w:t>3</w:t>
            </w:r>
          </w:p>
        </w:tc>
        <w:tc>
          <w:tcPr>
            <w:tcW w:w="1066" w:type="dxa"/>
          </w:tcPr>
          <w:p w:rsidR="001E2ABC" w:rsidRPr="00A008F9" w:rsidRDefault="003209E7" w:rsidP="009D6EA0">
            <w:pPr>
              <w:pStyle w:val="Normal1"/>
              <w:ind w:right="0"/>
              <w:jc w:val="left"/>
              <w:rPr>
                <w:rtl/>
              </w:rPr>
            </w:pPr>
            <w:r w:rsidRPr="00A008F9">
              <w:rPr>
                <w:rFonts w:hint="cs"/>
                <w:rtl/>
              </w:rPr>
              <w:t>2</w:t>
            </w:r>
          </w:p>
        </w:tc>
        <w:tc>
          <w:tcPr>
            <w:tcW w:w="788" w:type="dxa"/>
          </w:tcPr>
          <w:p w:rsidR="001E2ABC" w:rsidRPr="00A008F9" w:rsidRDefault="009751ED" w:rsidP="009D6EA0">
            <w:pPr>
              <w:pStyle w:val="Normal1"/>
              <w:ind w:right="0"/>
              <w:jc w:val="left"/>
              <w:rPr>
                <w:rtl/>
              </w:rPr>
            </w:pPr>
            <w:r>
              <w:rPr>
                <w:rFonts w:hint="cs"/>
                <w:rtl/>
              </w:rPr>
              <w:t>6</w:t>
            </w:r>
          </w:p>
        </w:tc>
        <w:tc>
          <w:tcPr>
            <w:tcW w:w="4608" w:type="dxa"/>
          </w:tcPr>
          <w:p w:rsidR="001E2ABC" w:rsidRPr="00A008F9" w:rsidRDefault="00E7740F" w:rsidP="009D6EA0">
            <w:pPr>
              <w:pStyle w:val="Normal1"/>
              <w:ind w:right="0"/>
              <w:jc w:val="left"/>
              <w:rPr>
                <w:rtl/>
              </w:rPr>
            </w:pPr>
            <w:r>
              <w:rPr>
                <w:rFonts w:hint="cs"/>
                <w:rtl/>
              </w:rPr>
              <w:t>ביצוע תרשים גאנט ומעקב אחריו.</w:t>
            </w:r>
          </w:p>
        </w:tc>
      </w:tr>
      <w:tr w:rsidR="003209E7" w:rsidRPr="00A008F9" w:rsidTr="003D390A">
        <w:tc>
          <w:tcPr>
            <w:tcW w:w="1874" w:type="dxa"/>
          </w:tcPr>
          <w:p w:rsidR="001E2ABC" w:rsidRPr="00A008F9" w:rsidRDefault="00A80339" w:rsidP="009D6EA0">
            <w:pPr>
              <w:pStyle w:val="Normal1"/>
              <w:ind w:right="0"/>
              <w:jc w:val="left"/>
              <w:rPr>
                <w:rtl/>
              </w:rPr>
            </w:pPr>
            <w:r>
              <w:rPr>
                <w:rFonts w:hint="cs"/>
                <w:rtl/>
              </w:rPr>
              <w:t>בעיה ב</w:t>
            </w:r>
            <w:r w:rsidR="00E7740F">
              <w:rPr>
                <w:rFonts w:hint="cs"/>
                <w:rtl/>
              </w:rPr>
              <w:t>התממשקות המערכת עם מגוון התוכנות המשמשות את הארגון כיום</w:t>
            </w:r>
          </w:p>
        </w:tc>
        <w:tc>
          <w:tcPr>
            <w:tcW w:w="828" w:type="dxa"/>
          </w:tcPr>
          <w:p w:rsidR="001E2ABC" w:rsidRPr="00A008F9" w:rsidRDefault="005403D8" w:rsidP="009D6EA0">
            <w:pPr>
              <w:pStyle w:val="Normal1"/>
              <w:ind w:right="0"/>
              <w:jc w:val="left"/>
              <w:rPr>
                <w:rtl/>
              </w:rPr>
            </w:pPr>
            <w:r>
              <w:rPr>
                <w:rFonts w:hint="cs"/>
                <w:rtl/>
              </w:rPr>
              <w:t>5</w:t>
            </w:r>
          </w:p>
        </w:tc>
        <w:tc>
          <w:tcPr>
            <w:tcW w:w="1066" w:type="dxa"/>
          </w:tcPr>
          <w:p w:rsidR="001E2ABC" w:rsidRPr="00A008F9" w:rsidRDefault="005403D8" w:rsidP="009D6EA0">
            <w:pPr>
              <w:pStyle w:val="Normal1"/>
              <w:ind w:right="0"/>
              <w:jc w:val="left"/>
              <w:rPr>
                <w:rtl/>
              </w:rPr>
            </w:pPr>
            <w:r>
              <w:rPr>
                <w:rFonts w:hint="cs"/>
                <w:rtl/>
              </w:rPr>
              <w:t>1</w:t>
            </w:r>
          </w:p>
        </w:tc>
        <w:tc>
          <w:tcPr>
            <w:tcW w:w="788" w:type="dxa"/>
          </w:tcPr>
          <w:p w:rsidR="001E2ABC" w:rsidRPr="00A008F9" w:rsidRDefault="005403D8" w:rsidP="009D6EA0">
            <w:pPr>
              <w:pStyle w:val="Normal1"/>
              <w:ind w:right="0"/>
              <w:jc w:val="left"/>
              <w:rPr>
                <w:rtl/>
              </w:rPr>
            </w:pPr>
            <w:r>
              <w:rPr>
                <w:rFonts w:hint="cs"/>
                <w:rtl/>
              </w:rPr>
              <w:t>5</w:t>
            </w:r>
          </w:p>
        </w:tc>
        <w:tc>
          <w:tcPr>
            <w:tcW w:w="4608" w:type="dxa"/>
          </w:tcPr>
          <w:p w:rsidR="001E2ABC" w:rsidRPr="00A008F9" w:rsidRDefault="00E7740F" w:rsidP="00E7740F">
            <w:pPr>
              <w:pStyle w:val="Normal1"/>
              <w:ind w:right="0"/>
              <w:jc w:val="left"/>
              <w:rPr>
                <w:rtl/>
              </w:rPr>
            </w:pPr>
            <w:r>
              <w:rPr>
                <w:rFonts w:hint="cs"/>
                <w:rtl/>
              </w:rPr>
              <w:t xml:space="preserve">התייעצות עם גורמים </w:t>
            </w:r>
            <w:r w:rsidR="00CA65C0">
              <w:rPr>
                <w:rFonts w:hint="cs"/>
                <w:rtl/>
              </w:rPr>
              <w:t>רלוונטיי</w:t>
            </w:r>
            <w:r w:rsidR="00CA65C0">
              <w:rPr>
                <w:rFonts w:hint="eastAsia"/>
                <w:rtl/>
              </w:rPr>
              <w:t>ם</w:t>
            </w:r>
            <w:r>
              <w:rPr>
                <w:rFonts w:hint="cs"/>
                <w:rtl/>
              </w:rPr>
              <w:t xml:space="preserve"> כדי למצוא פתרון לבעיית ההתממשקות.</w:t>
            </w:r>
          </w:p>
        </w:tc>
      </w:tr>
      <w:tr w:rsidR="003209E7" w:rsidRPr="00A008F9" w:rsidTr="003D390A">
        <w:tc>
          <w:tcPr>
            <w:tcW w:w="1874" w:type="dxa"/>
          </w:tcPr>
          <w:p w:rsidR="001E2ABC" w:rsidRPr="00A008F9" w:rsidRDefault="006366D0" w:rsidP="003D390A">
            <w:pPr>
              <w:pStyle w:val="Normal1"/>
              <w:spacing w:before="0"/>
              <w:ind w:right="0"/>
              <w:jc w:val="left"/>
              <w:rPr>
                <w:rtl/>
              </w:rPr>
            </w:pPr>
            <w:r>
              <w:rPr>
                <w:rFonts w:hint="cs"/>
                <w:rtl/>
              </w:rPr>
              <w:t>*</w:t>
            </w:r>
            <w:r w:rsidR="00E7740F">
              <w:rPr>
                <w:rFonts w:hint="cs"/>
                <w:rtl/>
              </w:rPr>
              <w:t xml:space="preserve">סירוב של </w:t>
            </w:r>
            <w:r w:rsidR="00261247">
              <w:rPr>
                <w:rFonts w:hint="cs"/>
                <w:rtl/>
              </w:rPr>
              <w:t>ה</w:t>
            </w:r>
            <w:r w:rsidR="00E7740F">
              <w:rPr>
                <w:rFonts w:hint="cs"/>
                <w:rtl/>
              </w:rPr>
              <w:t>עובדים להשתמש במערכת החדשה</w:t>
            </w:r>
          </w:p>
        </w:tc>
        <w:tc>
          <w:tcPr>
            <w:tcW w:w="828" w:type="dxa"/>
          </w:tcPr>
          <w:p w:rsidR="001E2ABC" w:rsidRPr="00A008F9" w:rsidRDefault="005403D8" w:rsidP="009D6EA0">
            <w:pPr>
              <w:pStyle w:val="Normal1"/>
              <w:ind w:right="0"/>
              <w:jc w:val="left"/>
              <w:rPr>
                <w:rtl/>
              </w:rPr>
            </w:pPr>
            <w:r>
              <w:rPr>
                <w:rFonts w:hint="cs"/>
                <w:rtl/>
              </w:rPr>
              <w:t>4</w:t>
            </w:r>
          </w:p>
        </w:tc>
        <w:tc>
          <w:tcPr>
            <w:tcW w:w="1066" w:type="dxa"/>
          </w:tcPr>
          <w:p w:rsidR="001E2ABC" w:rsidRPr="00A008F9" w:rsidRDefault="005403D8" w:rsidP="009D6EA0">
            <w:pPr>
              <w:pStyle w:val="Normal1"/>
              <w:ind w:right="0"/>
              <w:jc w:val="left"/>
              <w:rPr>
                <w:rtl/>
              </w:rPr>
            </w:pPr>
            <w:r>
              <w:rPr>
                <w:rFonts w:hint="cs"/>
                <w:rtl/>
              </w:rPr>
              <w:t>4</w:t>
            </w:r>
          </w:p>
        </w:tc>
        <w:tc>
          <w:tcPr>
            <w:tcW w:w="788" w:type="dxa"/>
          </w:tcPr>
          <w:p w:rsidR="001E2ABC" w:rsidRPr="00A008F9" w:rsidRDefault="005403D8" w:rsidP="009D6EA0">
            <w:pPr>
              <w:pStyle w:val="Normal1"/>
              <w:ind w:right="0"/>
              <w:jc w:val="left"/>
              <w:rPr>
                <w:rtl/>
              </w:rPr>
            </w:pPr>
            <w:r>
              <w:rPr>
                <w:rFonts w:hint="cs"/>
                <w:rtl/>
              </w:rPr>
              <w:t>16</w:t>
            </w:r>
          </w:p>
        </w:tc>
        <w:tc>
          <w:tcPr>
            <w:tcW w:w="4608" w:type="dxa"/>
          </w:tcPr>
          <w:p w:rsidR="002853D3" w:rsidRDefault="00E7740F" w:rsidP="003D390A">
            <w:pPr>
              <w:pStyle w:val="Normal1"/>
              <w:numPr>
                <w:ilvl w:val="2"/>
                <w:numId w:val="18"/>
              </w:numPr>
              <w:spacing w:before="0" w:line="240" w:lineRule="auto"/>
              <w:ind w:left="423" w:right="0"/>
              <w:jc w:val="left"/>
            </w:pPr>
            <w:r>
              <w:rPr>
                <w:rFonts w:hint="cs"/>
                <w:rtl/>
              </w:rPr>
              <w:t>מתן הדרכה</w:t>
            </w:r>
            <w:r w:rsidR="002853D3">
              <w:rPr>
                <w:rFonts w:hint="cs"/>
                <w:rtl/>
              </w:rPr>
              <w:t xml:space="preserve"> והסבר החשיבות לעובדים.</w:t>
            </w:r>
          </w:p>
          <w:p w:rsidR="00FB1FB0" w:rsidRDefault="00E7740F" w:rsidP="003D390A">
            <w:pPr>
              <w:pStyle w:val="Normal1"/>
              <w:numPr>
                <w:ilvl w:val="2"/>
                <w:numId w:val="18"/>
              </w:numPr>
              <w:spacing w:before="0" w:line="240" w:lineRule="auto"/>
              <w:ind w:left="423" w:right="0"/>
              <w:jc w:val="left"/>
            </w:pPr>
            <w:r>
              <w:rPr>
                <w:rFonts w:hint="cs"/>
                <w:rtl/>
              </w:rPr>
              <w:t>איום בפיטורים</w:t>
            </w:r>
            <w:r w:rsidR="002853D3">
              <w:rPr>
                <w:rFonts w:hint="cs"/>
                <w:rtl/>
              </w:rPr>
              <w:t>.</w:t>
            </w:r>
          </w:p>
          <w:p w:rsidR="00FB1FB0" w:rsidRPr="00A008F9" w:rsidRDefault="00FB1FB0" w:rsidP="003D390A">
            <w:pPr>
              <w:pStyle w:val="Normal1"/>
              <w:numPr>
                <w:ilvl w:val="2"/>
                <w:numId w:val="18"/>
              </w:numPr>
              <w:spacing w:before="0" w:line="240" w:lineRule="auto"/>
              <w:ind w:left="423" w:right="0"/>
              <w:jc w:val="left"/>
              <w:rPr>
                <w:rtl/>
              </w:rPr>
            </w:pPr>
            <w:r>
              <w:rPr>
                <w:rFonts w:hint="cs"/>
                <w:rtl/>
              </w:rPr>
              <w:t>תמריצים לעובדים על שימוש במערכת.</w:t>
            </w:r>
          </w:p>
        </w:tc>
      </w:tr>
      <w:tr w:rsidR="003209E7" w:rsidRPr="00A008F9" w:rsidTr="003D390A">
        <w:tc>
          <w:tcPr>
            <w:tcW w:w="1874" w:type="dxa"/>
          </w:tcPr>
          <w:p w:rsidR="001E2ABC" w:rsidRPr="00A008F9" w:rsidRDefault="007F0398" w:rsidP="009D6EA0">
            <w:pPr>
              <w:pStyle w:val="Normal1"/>
              <w:ind w:right="0"/>
              <w:jc w:val="left"/>
              <w:rPr>
                <w:rtl/>
              </w:rPr>
            </w:pPr>
            <w:r w:rsidRPr="00A008F9">
              <w:rPr>
                <w:rFonts w:hint="cs"/>
                <w:rtl/>
              </w:rPr>
              <w:t>תכנון ראשוני לקוי של המערכת</w:t>
            </w:r>
          </w:p>
        </w:tc>
        <w:tc>
          <w:tcPr>
            <w:tcW w:w="828" w:type="dxa"/>
          </w:tcPr>
          <w:p w:rsidR="001E2ABC" w:rsidRPr="00A008F9" w:rsidRDefault="007F0398" w:rsidP="009D6EA0">
            <w:pPr>
              <w:pStyle w:val="Normal1"/>
              <w:ind w:right="0"/>
              <w:jc w:val="left"/>
              <w:rPr>
                <w:rtl/>
              </w:rPr>
            </w:pPr>
            <w:r w:rsidRPr="00A008F9">
              <w:rPr>
                <w:rFonts w:hint="cs"/>
                <w:rtl/>
              </w:rPr>
              <w:t>5</w:t>
            </w:r>
          </w:p>
        </w:tc>
        <w:tc>
          <w:tcPr>
            <w:tcW w:w="1066" w:type="dxa"/>
          </w:tcPr>
          <w:p w:rsidR="001E2ABC" w:rsidRPr="00A008F9" w:rsidRDefault="007F0398" w:rsidP="009D6EA0">
            <w:pPr>
              <w:pStyle w:val="Normal1"/>
              <w:ind w:right="0"/>
              <w:jc w:val="left"/>
              <w:rPr>
                <w:rtl/>
              </w:rPr>
            </w:pPr>
            <w:r w:rsidRPr="00A008F9">
              <w:rPr>
                <w:rFonts w:hint="cs"/>
                <w:rtl/>
              </w:rPr>
              <w:t>3</w:t>
            </w:r>
          </w:p>
        </w:tc>
        <w:tc>
          <w:tcPr>
            <w:tcW w:w="788" w:type="dxa"/>
          </w:tcPr>
          <w:p w:rsidR="001E2ABC" w:rsidRPr="00A008F9" w:rsidRDefault="007F0398" w:rsidP="009D6EA0">
            <w:pPr>
              <w:pStyle w:val="Normal1"/>
              <w:ind w:right="0"/>
              <w:jc w:val="left"/>
              <w:rPr>
                <w:rtl/>
              </w:rPr>
            </w:pPr>
            <w:r w:rsidRPr="00A008F9">
              <w:rPr>
                <w:rFonts w:hint="cs"/>
                <w:rtl/>
              </w:rPr>
              <w:t>15</w:t>
            </w:r>
          </w:p>
        </w:tc>
        <w:tc>
          <w:tcPr>
            <w:tcW w:w="4608" w:type="dxa"/>
          </w:tcPr>
          <w:p w:rsidR="001E2ABC" w:rsidRPr="00A008F9" w:rsidRDefault="00610836" w:rsidP="009D6EA0">
            <w:pPr>
              <w:pStyle w:val="Normal1"/>
              <w:ind w:right="0"/>
              <w:jc w:val="left"/>
              <w:rPr>
                <w:rtl/>
              </w:rPr>
            </w:pPr>
            <w:r>
              <w:rPr>
                <w:rFonts w:hint="cs"/>
                <w:rtl/>
              </w:rPr>
              <w:t>הקמת מסמך יזום ואפיון כהלכה.</w:t>
            </w:r>
          </w:p>
        </w:tc>
      </w:tr>
      <w:tr w:rsidR="003209E7" w:rsidRPr="00A008F9" w:rsidTr="003D390A">
        <w:tc>
          <w:tcPr>
            <w:tcW w:w="1874" w:type="dxa"/>
          </w:tcPr>
          <w:p w:rsidR="001E2ABC" w:rsidRPr="00A008F9" w:rsidRDefault="00610836" w:rsidP="009D6EA0">
            <w:pPr>
              <w:pStyle w:val="Normal1"/>
              <w:ind w:right="0"/>
              <w:jc w:val="left"/>
              <w:rPr>
                <w:rtl/>
              </w:rPr>
            </w:pPr>
            <w:r>
              <w:rPr>
                <w:rFonts w:hint="cs"/>
                <w:rtl/>
              </w:rPr>
              <w:t>*</w:t>
            </w:r>
            <w:r w:rsidR="006366D0">
              <w:rPr>
                <w:rFonts w:hint="cs"/>
                <w:rtl/>
              </w:rPr>
              <w:t>*</w:t>
            </w:r>
            <w:r w:rsidR="007F0398" w:rsidRPr="00A008F9">
              <w:rPr>
                <w:rFonts w:hint="cs"/>
                <w:rtl/>
              </w:rPr>
              <w:t>סירוב מצד הארגון להשקיע בציוד חיוני</w:t>
            </w:r>
          </w:p>
        </w:tc>
        <w:tc>
          <w:tcPr>
            <w:tcW w:w="828" w:type="dxa"/>
          </w:tcPr>
          <w:p w:rsidR="001E2ABC" w:rsidRPr="00A008F9" w:rsidRDefault="007F0398" w:rsidP="009D6EA0">
            <w:pPr>
              <w:pStyle w:val="Normal1"/>
              <w:ind w:right="0"/>
              <w:jc w:val="left"/>
              <w:rPr>
                <w:rtl/>
              </w:rPr>
            </w:pPr>
            <w:r w:rsidRPr="00A008F9">
              <w:rPr>
                <w:rFonts w:hint="cs"/>
                <w:rtl/>
              </w:rPr>
              <w:t>4</w:t>
            </w:r>
          </w:p>
        </w:tc>
        <w:tc>
          <w:tcPr>
            <w:tcW w:w="1066" w:type="dxa"/>
          </w:tcPr>
          <w:p w:rsidR="001E2ABC" w:rsidRPr="00A008F9" w:rsidRDefault="007F0398" w:rsidP="009D6EA0">
            <w:pPr>
              <w:pStyle w:val="Normal1"/>
              <w:ind w:right="0"/>
              <w:jc w:val="left"/>
              <w:rPr>
                <w:rtl/>
              </w:rPr>
            </w:pPr>
            <w:r w:rsidRPr="00A008F9">
              <w:rPr>
                <w:rFonts w:hint="cs"/>
                <w:rtl/>
              </w:rPr>
              <w:t>1</w:t>
            </w:r>
          </w:p>
        </w:tc>
        <w:tc>
          <w:tcPr>
            <w:tcW w:w="788" w:type="dxa"/>
          </w:tcPr>
          <w:p w:rsidR="001E2ABC" w:rsidRPr="00A008F9" w:rsidRDefault="007F0398" w:rsidP="009D6EA0">
            <w:pPr>
              <w:pStyle w:val="Normal1"/>
              <w:ind w:right="0"/>
              <w:jc w:val="left"/>
              <w:rPr>
                <w:rtl/>
              </w:rPr>
            </w:pPr>
            <w:r w:rsidRPr="00A008F9">
              <w:rPr>
                <w:rFonts w:hint="cs"/>
                <w:rtl/>
              </w:rPr>
              <w:t>4</w:t>
            </w:r>
          </w:p>
        </w:tc>
        <w:tc>
          <w:tcPr>
            <w:tcW w:w="4608" w:type="dxa"/>
          </w:tcPr>
          <w:p w:rsidR="001E2ABC" w:rsidRPr="00A008F9" w:rsidRDefault="00E7740F" w:rsidP="009D6EA0">
            <w:pPr>
              <w:pStyle w:val="Normal1"/>
              <w:ind w:right="0"/>
              <w:jc w:val="left"/>
              <w:rPr>
                <w:rtl/>
              </w:rPr>
            </w:pPr>
            <w:r>
              <w:rPr>
                <w:rFonts w:hint="cs"/>
                <w:rtl/>
              </w:rPr>
              <w:t>מתן הסבר לצוות ההנהלה על חשיבות הרכישה והתרומה שתתקבל בגינה.</w:t>
            </w:r>
          </w:p>
        </w:tc>
      </w:tr>
      <w:tr w:rsidR="007F0398" w:rsidRPr="00A008F9" w:rsidTr="003D390A">
        <w:tc>
          <w:tcPr>
            <w:tcW w:w="1874" w:type="dxa"/>
          </w:tcPr>
          <w:p w:rsidR="007F0398" w:rsidRPr="00A008F9" w:rsidRDefault="00610836" w:rsidP="009D6EA0">
            <w:pPr>
              <w:pStyle w:val="Normal1"/>
              <w:ind w:right="0"/>
              <w:jc w:val="left"/>
              <w:rPr>
                <w:rtl/>
              </w:rPr>
            </w:pPr>
            <w:r>
              <w:rPr>
                <w:rFonts w:hint="cs"/>
                <w:rtl/>
              </w:rPr>
              <w:t>***</w:t>
            </w:r>
            <w:r w:rsidR="00FB7390" w:rsidRPr="00A008F9">
              <w:rPr>
                <w:rFonts w:hint="cs"/>
                <w:rtl/>
              </w:rPr>
              <w:t>ריבוי פונקציות ניהוליות בארגון</w:t>
            </w:r>
            <w:r w:rsidR="00A7052B" w:rsidRPr="00A008F9">
              <w:rPr>
                <w:rFonts w:hint="cs"/>
                <w:rtl/>
              </w:rPr>
              <w:t xml:space="preserve"> אשר ייצור קונפליקטים</w:t>
            </w:r>
          </w:p>
        </w:tc>
        <w:tc>
          <w:tcPr>
            <w:tcW w:w="828" w:type="dxa"/>
          </w:tcPr>
          <w:p w:rsidR="007F0398" w:rsidRPr="00A008F9" w:rsidRDefault="00A7052B" w:rsidP="009D6EA0">
            <w:pPr>
              <w:pStyle w:val="Normal1"/>
              <w:ind w:right="0"/>
              <w:jc w:val="left"/>
              <w:rPr>
                <w:rtl/>
              </w:rPr>
            </w:pPr>
            <w:r w:rsidRPr="00A008F9">
              <w:rPr>
                <w:rFonts w:hint="cs"/>
                <w:rtl/>
              </w:rPr>
              <w:t>2</w:t>
            </w:r>
          </w:p>
        </w:tc>
        <w:tc>
          <w:tcPr>
            <w:tcW w:w="1066" w:type="dxa"/>
          </w:tcPr>
          <w:p w:rsidR="007F0398" w:rsidRPr="00A008F9" w:rsidRDefault="00A7052B" w:rsidP="009D6EA0">
            <w:pPr>
              <w:pStyle w:val="Normal1"/>
              <w:ind w:right="0"/>
              <w:jc w:val="left"/>
              <w:rPr>
                <w:rtl/>
              </w:rPr>
            </w:pPr>
            <w:r w:rsidRPr="00A008F9">
              <w:rPr>
                <w:rFonts w:hint="cs"/>
                <w:rtl/>
              </w:rPr>
              <w:t>2</w:t>
            </w:r>
          </w:p>
        </w:tc>
        <w:tc>
          <w:tcPr>
            <w:tcW w:w="788" w:type="dxa"/>
          </w:tcPr>
          <w:p w:rsidR="007F0398" w:rsidRPr="00A008F9" w:rsidRDefault="00A7052B" w:rsidP="009D6EA0">
            <w:pPr>
              <w:pStyle w:val="Normal1"/>
              <w:ind w:right="0"/>
              <w:jc w:val="left"/>
              <w:rPr>
                <w:rtl/>
              </w:rPr>
            </w:pPr>
            <w:r w:rsidRPr="00A008F9">
              <w:rPr>
                <w:rFonts w:hint="cs"/>
                <w:rtl/>
              </w:rPr>
              <w:t>4</w:t>
            </w:r>
          </w:p>
        </w:tc>
        <w:tc>
          <w:tcPr>
            <w:tcW w:w="4608" w:type="dxa"/>
          </w:tcPr>
          <w:p w:rsidR="007F0398" w:rsidRPr="00A008F9" w:rsidRDefault="00E7740F" w:rsidP="009D6EA0">
            <w:pPr>
              <w:pStyle w:val="Normal1"/>
              <w:ind w:right="0"/>
              <w:jc w:val="left"/>
              <w:rPr>
                <w:rtl/>
              </w:rPr>
            </w:pPr>
            <w:r>
              <w:rPr>
                <w:rFonts w:hint="cs"/>
                <w:rtl/>
              </w:rPr>
              <w:t>ביצוע פגישה משותפת של הפונקציות הניהוליות וחברי הפרויקט כדי ליישר קו ולתאם ציפיות.</w:t>
            </w:r>
          </w:p>
        </w:tc>
      </w:tr>
    </w:tbl>
    <w:p w:rsidR="001E2ABC" w:rsidRPr="0006761D" w:rsidDel="00B21399" w:rsidRDefault="0006761D" w:rsidP="009D6EA0">
      <w:pPr>
        <w:pStyle w:val="Normal1"/>
        <w:ind w:left="796" w:right="0"/>
        <w:jc w:val="left"/>
        <w:rPr>
          <w:del w:id="675" w:author="shmulik hazan" w:date="2013-12-22T01:36:00Z"/>
          <w:color w:val="C00000"/>
          <w:rtl/>
          <w:rPrChange w:id="676" w:author="Boaz Nissimov" w:date="2013-12-09T13:37:00Z">
            <w:rPr>
              <w:del w:id="677" w:author="shmulik hazan" w:date="2013-12-22T01:36:00Z"/>
              <w:rtl/>
            </w:rPr>
          </w:rPrChange>
        </w:rPr>
      </w:pPr>
      <w:ins w:id="678" w:author="Boaz Nissimov" w:date="2013-12-09T13:36:00Z">
        <w:del w:id="679" w:author="shmulik hazan" w:date="2013-12-22T01:36:00Z">
          <w:r w:rsidRPr="0006761D" w:rsidDel="00B21399">
            <w:rPr>
              <w:rFonts w:hint="eastAsia"/>
              <w:color w:val="C00000"/>
              <w:rtl/>
              <w:rPrChange w:id="680" w:author="Boaz Nissimov" w:date="2013-12-09T13:37:00Z">
                <w:rPr>
                  <w:rFonts w:hint="eastAsia"/>
                  <w:rtl/>
                </w:rPr>
              </w:rPrChange>
            </w:rPr>
            <w:delText>יש</w:delText>
          </w:r>
          <w:r w:rsidRPr="0006761D" w:rsidDel="00B21399">
            <w:rPr>
              <w:color w:val="C00000"/>
              <w:rtl/>
              <w:rPrChange w:id="681" w:author="Boaz Nissimov" w:date="2013-12-09T13:37:00Z">
                <w:rPr>
                  <w:rtl/>
                </w:rPr>
              </w:rPrChange>
            </w:rPr>
            <w:delText xml:space="preserve"> </w:delText>
          </w:r>
          <w:r w:rsidRPr="0006761D" w:rsidDel="00B21399">
            <w:rPr>
              <w:rFonts w:hint="eastAsia"/>
              <w:color w:val="C00000"/>
              <w:rtl/>
              <w:rPrChange w:id="682" w:author="Boaz Nissimov" w:date="2013-12-09T13:37:00Z">
                <w:rPr>
                  <w:rFonts w:hint="eastAsia"/>
                  <w:rtl/>
                </w:rPr>
              </w:rPrChange>
            </w:rPr>
            <w:delText>להוסיף</w:delText>
          </w:r>
          <w:r w:rsidRPr="0006761D" w:rsidDel="00B21399">
            <w:rPr>
              <w:color w:val="C00000"/>
              <w:rtl/>
              <w:rPrChange w:id="683" w:author="Boaz Nissimov" w:date="2013-12-09T13:37:00Z">
                <w:rPr>
                  <w:rtl/>
                </w:rPr>
              </w:rPrChange>
            </w:rPr>
            <w:delText xml:space="preserve"> </w:delText>
          </w:r>
          <w:r w:rsidRPr="0006761D" w:rsidDel="00B21399">
            <w:rPr>
              <w:rFonts w:hint="eastAsia"/>
              <w:color w:val="C00000"/>
              <w:rtl/>
              <w:rPrChange w:id="684" w:author="Boaz Nissimov" w:date="2013-12-09T13:37:00Z">
                <w:rPr>
                  <w:rFonts w:hint="eastAsia"/>
                  <w:rtl/>
                </w:rPr>
              </w:rPrChange>
            </w:rPr>
            <w:delText>סיכון</w:delText>
          </w:r>
          <w:r w:rsidRPr="0006761D" w:rsidDel="00B21399">
            <w:rPr>
              <w:color w:val="C00000"/>
              <w:rtl/>
              <w:rPrChange w:id="685" w:author="Boaz Nissimov" w:date="2013-12-09T13:37:00Z">
                <w:rPr>
                  <w:rtl/>
                </w:rPr>
              </w:rPrChange>
            </w:rPr>
            <w:delText xml:space="preserve"> </w:delText>
          </w:r>
          <w:r w:rsidRPr="0006761D" w:rsidDel="00B21399">
            <w:rPr>
              <w:rFonts w:hint="eastAsia"/>
              <w:color w:val="C00000"/>
              <w:rtl/>
              <w:rPrChange w:id="686" w:author="Boaz Nissimov" w:date="2013-12-09T13:37:00Z">
                <w:rPr>
                  <w:rFonts w:hint="eastAsia"/>
                  <w:rtl/>
                </w:rPr>
              </w:rPrChange>
            </w:rPr>
            <w:delText>של</w:delText>
          </w:r>
          <w:r w:rsidRPr="0006761D" w:rsidDel="00B21399">
            <w:rPr>
              <w:color w:val="C00000"/>
              <w:rtl/>
              <w:rPrChange w:id="687" w:author="Boaz Nissimov" w:date="2013-12-09T13:37:00Z">
                <w:rPr>
                  <w:rtl/>
                </w:rPr>
              </w:rPrChange>
            </w:rPr>
            <w:delText xml:space="preserve"> </w:delText>
          </w:r>
          <w:r w:rsidRPr="0006761D" w:rsidDel="00B21399">
            <w:rPr>
              <w:rFonts w:hint="eastAsia"/>
              <w:color w:val="C00000"/>
              <w:rtl/>
              <w:rPrChange w:id="688" w:author="Boaz Nissimov" w:date="2013-12-09T13:37:00Z">
                <w:rPr>
                  <w:rFonts w:hint="eastAsia"/>
                  <w:rtl/>
                </w:rPr>
              </w:rPrChange>
            </w:rPr>
            <w:delText>אי</w:delText>
          </w:r>
          <w:r w:rsidRPr="0006761D" w:rsidDel="00B21399">
            <w:rPr>
              <w:color w:val="C00000"/>
              <w:rtl/>
              <w:rPrChange w:id="689" w:author="Boaz Nissimov" w:date="2013-12-09T13:37:00Z">
                <w:rPr>
                  <w:rtl/>
                </w:rPr>
              </w:rPrChange>
            </w:rPr>
            <w:delText xml:space="preserve"> </w:delText>
          </w:r>
          <w:r w:rsidRPr="0006761D" w:rsidDel="00B21399">
            <w:rPr>
              <w:rFonts w:hint="eastAsia"/>
              <w:color w:val="C00000"/>
              <w:rtl/>
              <w:rPrChange w:id="690" w:author="Boaz Nissimov" w:date="2013-12-09T13:37:00Z">
                <w:rPr>
                  <w:rFonts w:hint="eastAsia"/>
                  <w:rtl/>
                </w:rPr>
              </w:rPrChange>
            </w:rPr>
            <w:delText>עמידה</w:delText>
          </w:r>
          <w:r w:rsidRPr="0006761D" w:rsidDel="00B21399">
            <w:rPr>
              <w:color w:val="C00000"/>
              <w:rtl/>
              <w:rPrChange w:id="691" w:author="Boaz Nissimov" w:date="2013-12-09T13:37:00Z">
                <w:rPr>
                  <w:rtl/>
                </w:rPr>
              </w:rPrChange>
            </w:rPr>
            <w:delText xml:space="preserve"> </w:delText>
          </w:r>
          <w:r w:rsidRPr="0006761D" w:rsidDel="00B21399">
            <w:rPr>
              <w:rFonts w:hint="eastAsia"/>
              <w:color w:val="C00000"/>
              <w:rtl/>
              <w:rPrChange w:id="692" w:author="Boaz Nissimov" w:date="2013-12-09T13:37:00Z">
                <w:rPr>
                  <w:rFonts w:hint="eastAsia"/>
                  <w:rtl/>
                </w:rPr>
              </w:rPrChange>
            </w:rPr>
            <w:delText>בלוחות</w:delText>
          </w:r>
          <w:r w:rsidRPr="0006761D" w:rsidDel="00B21399">
            <w:rPr>
              <w:color w:val="C00000"/>
              <w:rtl/>
              <w:rPrChange w:id="693" w:author="Boaz Nissimov" w:date="2013-12-09T13:37:00Z">
                <w:rPr>
                  <w:rtl/>
                </w:rPr>
              </w:rPrChange>
            </w:rPr>
            <w:delText xml:space="preserve"> </w:delText>
          </w:r>
          <w:r w:rsidRPr="0006761D" w:rsidDel="00B21399">
            <w:rPr>
              <w:rFonts w:hint="eastAsia"/>
              <w:color w:val="C00000"/>
              <w:rtl/>
              <w:rPrChange w:id="694" w:author="Boaz Nissimov" w:date="2013-12-09T13:37:00Z">
                <w:rPr>
                  <w:rFonts w:hint="eastAsia"/>
                  <w:rtl/>
                </w:rPr>
              </w:rPrChange>
            </w:rPr>
            <w:delText>זמנים</w:delText>
          </w:r>
          <w:r w:rsidRPr="0006761D" w:rsidDel="00B21399">
            <w:rPr>
              <w:color w:val="C00000"/>
              <w:rtl/>
              <w:rPrChange w:id="695" w:author="Boaz Nissimov" w:date="2013-12-09T13:37:00Z">
                <w:rPr>
                  <w:rtl/>
                </w:rPr>
              </w:rPrChange>
            </w:rPr>
            <w:delText xml:space="preserve"> </w:delText>
          </w:r>
          <w:r w:rsidRPr="0006761D" w:rsidDel="00B21399">
            <w:rPr>
              <w:rFonts w:hint="eastAsia"/>
              <w:color w:val="C00000"/>
              <w:rtl/>
              <w:rPrChange w:id="696" w:author="Boaz Nissimov" w:date="2013-12-09T13:37:00Z">
                <w:rPr>
                  <w:rFonts w:hint="eastAsia"/>
                  <w:rtl/>
                </w:rPr>
              </w:rPrChange>
            </w:rPr>
            <w:delText>של</w:delText>
          </w:r>
          <w:r w:rsidRPr="0006761D" w:rsidDel="00B21399">
            <w:rPr>
              <w:color w:val="C00000"/>
              <w:rtl/>
              <w:rPrChange w:id="697" w:author="Boaz Nissimov" w:date="2013-12-09T13:37:00Z">
                <w:rPr>
                  <w:rtl/>
                </w:rPr>
              </w:rPrChange>
            </w:rPr>
            <w:delText xml:space="preserve"> </w:delText>
          </w:r>
          <w:r w:rsidRPr="0006761D" w:rsidDel="00B21399">
            <w:rPr>
              <w:rFonts w:hint="eastAsia"/>
              <w:color w:val="C00000"/>
              <w:rtl/>
              <w:rPrChange w:id="698" w:author="Boaz Nissimov" w:date="2013-12-09T13:37:00Z">
                <w:rPr>
                  <w:rFonts w:hint="eastAsia"/>
                  <w:rtl/>
                </w:rPr>
              </w:rPrChange>
            </w:rPr>
            <w:delText>השלמת</w:delText>
          </w:r>
          <w:r w:rsidRPr="0006761D" w:rsidDel="00B21399">
            <w:rPr>
              <w:color w:val="C00000"/>
              <w:rtl/>
              <w:rPrChange w:id="699" w:author="Boaz Nissimov" w:date="2013-12-09T13:37:00Z">
                <w:rPr>
                  <w:rtl/>
                </w:rPr>
              </w:rPrChange>
            </w:rPr>
            <w:delText xml:space="preserve"> </w:delText>
          </w:r>
          <w:r w:rsidRPr="0006761D" w:rsidDel="00B21399">
            <w:rPr>
              <w:rFonts w:hint="eastAsia"/>
              <w:color w:val="C00000"/>
              <w:rtl/>
              <w:rPrChange w:id="700" w:author="Boaz Nissimov" w:date="2013-12-09T13:37:00Z">
                <w:rPr>
                  <w:rFonts w:hint="eastAsia"/>
                  <w:rtl/>
                </w:rPr>
              </w:rPrChange>
            </w:rPr>
            <w:delText>המערכת</w:delText>
          </w:r>
          <w:r w:rsidRPr="0006761D" w:rsidDel="00B21399">
            <w:rPr>
              <w:color w:val="C00000"/>
              <w:rtl/>
              <w:rPrChange w:id="701" w:author="Boaz Nissimov" w:date="2013-12-09T13:37:00Z">
                <w:rPr>
                  <w:rtl/>
                </w:rPr>
              </w:rPrChange>
            </w:rPr>
            <w:delText xml:space="preserve"> </w:delText>
          </w:r>
          <w:r w:rsidRPr="0006761D" w:rsidDel="00B21399">
            <w:rPr>
              <w:rFonts w:hint="eastAsia"/>
              <w:color w:val="C00000"/>
              <w:rtl/>
              <w:rPrChange w:id="702" w:author="Boaz Nissimov" w:date="2013-12-09T13:37:00Z">
                <w:rPr>
                  <w:rFonts w:hint="eastAsia"/>
                  <w:rtl/>
                </w:rPr>
              </w:rPrChange>
            </w:rPr>
            <w:delText>בזמן</w:delText>
          </w:r>
        </w:del>
      </w:ins>
      <w:ins w:id="703" w:author="Boaz Nissimov" w:date="2013-12-09T13:37:00Z">
        <w:del w:id="704" w:author="shmulik hazan" w:date="2013-12-22T01:36:00Z">
          <w:r w:rsidRPr="0006761D" w:rsidDel="00B21399">
            <w:rPr>
              <w:color w:val="C00000"/>
              <w:rtl/>
              <w:rPrChange w:id="705" w:author="Boaz Nissimov" w:date="2013-12-09T13:37:00Z">
                <w:rPr>
                  <w:rtl/>
                </w:rPr>
              </w:rPrChange>
            </w:rPr>
            <w:delText xml:space="preserve"> בגלל מורכבותה</w:delText>
          </w:r>
        </w:del>
      </w:ins>
    </w:p>
    <w:p w:rsidR="002654F8" w:rsidRDefault="00610836" w:rsidP="006366D0">
      <w:pPr>
        <w:pStyle w:val="Normal1"/>
        <w:ind w:left="142" w:right="0"/>
        <w:jc w:val="left"/>
        <w:rPr>
          <w:rtl/>
        </w:rPr>
      </w:pPr>
      <w:r>
        <w:rPr>
          <w:rFonts w:hint="cs"/>
          <w:rtl/>
        </w:rPr>
        <w:t>*</w:t>
      </w:r>
      <w:r w:rsidR="006366D0">
        <w:rPr>
          <w:rFonts w:hint="cs"/>
          <w:rtl/>
        </w:rPr>
        <w:t xml:space="preserve">סירוב העובדים להשתמש במערכת החדשה </w:t>
      </w:r>
      <w:r w:rsidR="006366D0">
        <w:rPr>
          <w:rtl/>
        </w:rPr>
        <w:t>–</w:t>
      </w:r>
      <w:r w:rsidR="006366D0">
        <w:rPr>
          <w:rFonts w:hint="cs"/>
          <w:rtl/>
        </w:rPr>
        <w:t xml:space="preserve"> לעובדים יהיה ממשק ע</w:t>
      </w:r>
      <w:r w:rsidR="00FB1FB0">
        <w:rPr>
          <w:rFonts w:hint="cs"/>
          <w:rtl/>
        </w:rPr>
        <w:t>ל גבי</w:t>
      </w:r>
      <w:r w:rsidR="006366D0">
        <w:rPr>
          <w:rFonts w:hint="cs"/>
          <w:rtl/>
        </w:rPr>
        <w:t xml:space="preserve"> מכשיר טאבלט שבו הם ידווחו למנהלת הייצור לגבי חוסרים/ פגמים והשלמת המוצר. בייצור מועסקים בעלי מלאכה מבוגרים ברובם שאין להם גישה למחשוב.</w:t>
      </w:r>
    </w:p>
    <w:p w:rsidR="006366D0" w:rsidRDefault="00610836" w:rsidP="006366D0">
      <w:pPr>
        <w:pStyle w:val="Normal1"/>
        <w:ind w:left="142" w:right="0"/>
        <w:jc w:val="left"/>
        <w:rPr>
          <w:rtl/>
        </w:rPr>
      </w:pPr>
      <w:r>
        <w:rPr>
          <w:rFonts w:hint="cs"/>
          <w:rtl/>
        </w:rPr>
        <w:t>**</w:t>
      </w:r>
      <w:r w:rsidR="006366D0">
        <w:rPr>
          <w:rFonts w:hint="cs"/>
          <w:rtl/>
        </w:rPr>
        <w:t xml:space="preserve">סירוב מצד הארגון להשקיע בציוד חיוני </w:t>
      </w:r>
      <w:r w:rsidR="006366D0">
        <w:rPr>
          <w:rtl/>
        </w:rPr>
        <w:t>–</w:t>
      </w:r>
      <w:r w:rsidR="006366D0">
        <w:rPr>
          <w:rFonts w:hint="cs"/>
          <w:rtl/>
        </w:rPr>
        <w:t xml:space="preserve"> רכישת מכשיר טאבלט לרצפת הייצור ורכישת שרתי אכסון לבסיס הנתונים של המערכת.</w:t>
      </w:r>
    </w:p>
    <w:p w:rsidR="00610836" w:rsidRDefault="00610836" w:rsidP="006366D0">
      <w:pPr>
        <w:pStyle w:val="Normal1"/>
        <w:ind w:left="142" w:right="0"/>
        <w:jc w:val="left"/>
        <w:rPr>
          <w:rtl/>
        </w:rPr>
      </w:pPr>
      <w:r>
        <w:rPr>
          <w:rFonts w:hint="cs"/>
          <w:rtl/>
        </w:rPr>
        <w:lastRenderedPageBreak/>
        <w:t>***מכיוון שזהו ארגון משפחתי לכל המנהלים יש כח שווה בקבלת ההחלטות. קונפליקטים שעלולים להיווצ</w:t>
      </w:r>
      <w:r>
        <w:rPr>
          <w:rFonts w:hint="eastAsia"/>
          <w:rtl/>
        </w:rPr>
        <w:t>ר</w:t>
      </w:r>
      <w:r>
        <w:rPr>
          <w:rFonts w:hint="cs"/>
          <w:rtl/>
        </w:rPr>
        <w:t xml:space="preserve"> בין בני המשפחה עלולים להקשות על החלטות הנוגעות לכניסת המערכת והטמעתה.</w:t>
      </w:r>
    </w:p>
    <w:p w:rsidR="002654F8" w:rsidRDefault="002654F8" w:rsidP="009D6EA0">
      <w:pPr>
        <w:pStyle w:val="Normal1"/>
        <w:ind w:left="796" w:right="0"/>
        <w:jc w:val="left"/>
        <w:rPr>
          <w:rtl/>
        </w:rPr>
      </w:pPr>
    </w:p>
    <w:p w:rsidR="002654F8" w:rsidRPr="00A008F9" w:rsidRDefault="008A57D4" w:rsidP="009D6EA0">
      <w:pPr>
        <w:pStyle w:val="Normal1"/>
        <w:ind w:left="796" w:right="0"/>
        <w:jc w:val="left"/>
      </w:pPr>
      <w:r>
        <w:rPr>
          <w:noProof/>
        </w:rPr>
        <w:drawing>
          <wp:anchor distT="0" distB="0" distL="114300" distR="114300" simplePos="0" relativeHeight="251658240" behindDoc="0" locked="0" layoutInCell="1" allowOverlap="1" wp14:anchorId="4541ABB8" wp14:editId="036589AA">
            <wp:simplePos x="0" y="0"/>
            <wp:positionH relativeFrom="column">
              <wp:posOffset>309880</wp:posOffset>
            </wp:positionH>
            <wp:positionV relativeFrom="paragraph">
              <wp:posOffset>-32385</wp:posOffset>
            </wp:positionV>
            <wp:extent cx="4844415" cy="3070225"/>
            <wp:effectExtent l="0" t="0" r="13335" b="15875"/>
            <wp:wrapSquare wrapText="bothSides"/>
            <wp:docPr id="3" name="תרשים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EB277D" w:rsidRPr="00A008F9" w:rsidRDefault="00832B6F" w:rsidP="00F20CA5">
      <w:pPr>
        <w:pStyle w:val="Heading2"/>
        <w:bidi/>
        <w:rPr>
          <w:rFonts w:cs="David"/>
          <w:rtl/>
        </w:rPr>
        <w:pPrChange w:id="706" w:author="shmulik hazan" w:date="2013-12-22T01:40:00Z">
          <w:pPr>
            <w:pStyle w:val="Heading2"/>
            <w:bidi/>
          </w:pPr>
        </w:pPrChange>
      </w:pPr>
      <w:bookmarkStart w:id="707" w:name="_Toc244618279"/>
      <w:bookmarkEnd w:id="604"/>
      <w:r w:rsidRPr="00A008F9">
        <w:rPr>
          <w:rFonts w:cs="David" w:hint="cs"/>
          <w:rtl/>
        </w:rPr>
        <w:t>דרישות ידועות שאינן כלולות בתכולת המערכת</w:t>
      </w:r>
      <w:bookmarkEnd w:id="707"/>
      <w:ins w:id="708" w:author="Boaz Nissimov" w:date="2013-12-09T13:37:00Z">
        <w:del w:id="709" w:author="shmulik hazan" w:date="2013-12-22T01:40:00Z">
          <w:r w:rsidR="0006761D" w:rsidDel="00F20CA5">
            <w:rPr>
              <w:rFonts w:cs="David" w:hint="cs"/>
              <w:rtl/>
            </w:rPr>
            <w:delText xml:space="preserve"> </w:delText>
          </w:r>
        </w:del>
      </w:ins>
      <w:ins w:id="710" w:author="Boaz Nissimov" w:date="2013-12-09T13:38:00Z">
        <w:del w:id="711" w:author="shmulik hazan" w:date="2013-12-22T01:40:00Z">
          <w:r w:rsidR="001E3162" w:rsidDel="00F20CA5">
            <w:rPr>
              <w:rFonts w:cs="David" w:hint="cs"/>
              <w:color w:val="00B050"/>
              <w:rtl/>
            </w:rPr>
            <w:delText xml:space="preserve">החלטה </w:delText>
          </w:r>
        </w:del>
      </w:ins>
      <w:ins w:id="712" w:author="Boaz Nissimov" w:date="2013-12-09T13:37:00Z">
        <w:del w:id="713" w:author="shmulik hazan" w:date="2013-12-22T01:40:00Z">
          <w:r w:rsidR="0006761D" w:rsidRPr="0006761D" w:rsidDel="00F20CA5">
            <w:rPr>
              <w:rFonts w:cs="David" w:hint="cs"/>
              <w:color w:val="00B050"/>
              <w:rtl/>
              <w:rPrChange w:id="714" w:author="Boaz Nissimov" w:date="2013-12-09T13:37:00Z">
                <w:rPr>
                  <w:rFonts w:cs="David" w:hint="cs"/>
                  <w:rtl/>
                </w:rPr>
              </w:rPrChange>
            </w:rPr>
            <w:delText>טוב</w:delText>
          </w:r>
        </w:del>
      </w:ins>
      <w:ins w:id="715" w:author="Boaz Nissimov" w:date="2013-12-09T13:38:00Z">
        <w:del w:id="716" w:author="shmulik hazan" w:date="2013-12-22T01:40:00Z">
          <w:r w:rsidR="001E3162" w:rsidDel="00F20CA5">
            <w:rPr>
              <w:rFonts w:cs="David" w:hint="cs"/>
              <w:color w:val="00B050"/>
              <w:rtl/>
            </w:rPr>
            <w:delText>ה</w:delText>
          </w:r>
        </w:del>
      </w:ins>
      <w:ins w:id="717" w:author="Boaz Nissimov" w:date="2013-12-09T13:44:00Z">
        <w:del w:id="718" w:author="shmulik hazan" w:date="2013-12-22T01:40:00Z">
          <w:r w:rsidR="001E3162" w:rsidDel="00F20CA5">
            <w:rPr>
              <w:rFonts w:cs="David" w:hint="cs"/>
              <w:rtl/>
            </w:rPr>
            <w:delText xml:space="preserve"> </w:delText>
          </w:r>
        </w:del>
        <w:r w:rsidR="001E3162">
          <w:rPr>
            <w:rFonts w:cs="David" w:hint="cs"/>
            <w:rtl/>
          </w:rPr>
          <w:t xml:space="preserve"> </w:t>
        </w:r>
        <w:del w:id="719" w:author="shmulik hazan" w:date="2013-12-22T01:40:00Z">
          <w:r w:rsidR="001E3162" w:rsidDel="00F20CA5">
            <w:rPr>
              <w:noProof/>
              <w:lang w:eastAsia="en-US"/>
            </w:rPr>
            <w:drawing>
              <wp:inline distT="0" distB="0" distL="0" distR="0" wp14:anchorId="52FA7D54" wp14:editId="6EA6D455">
                <wp:extent cx="291552"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273" cy="298218"/>
                        </a:xfrm>
                        <a:prstGeom prst="rect">
                          <a:avLst/>
                        </a:prstGeom>
                      </pic:spPr>
                    </pic:pic>
                  </a:graphicData>
                </a:graphic>
              </wp:inline>
            </w:drawing>
          </w:r>
        </w:del>
      </w:ins>
    </w:p>
    <w:p w:rsidR="004F7273" w:rsidRPr="00A008F9" w:rsidRDefault="004F7273" w:rsidP="00877D1C">
      <w:pPr>
        <w:pStyle w:val="Normal1"/>
        <w:numPr>
          <w:ilvl w:val="0"/>
          <w:numId w:val="8"/>
        </w:numPr>
        <w:spacing w:line="240" w:lineRule="auto"/>
        <w:ind w:left="1019" w:right="0"/>
        <w:jc w:val="left"/>
      </w:pPr>
      <w:r w:rsidRPr="00A008F9">
        <w:rPr>
          <w:rFonts w:hint="cs"/>
          <w:rtl/>
        </w:rPr>
        <w:t>מערכת לניהול מלאי דרך מק"טים.</w:t>
      </w:r>
    </w:p>
    <w:p w:rsidR="004F7273" w:rsidRPr="00A008F9" w:rsidRDefault="004F7273" w:rsidP="00877D1C">
      <w:pPr>
        <w:pStyle w:val="Normal1"/>
        <w:numPr>
          <w:ilvl w:val="0"/>
          <w:numId w:val="8"/>
        </w:numPr>
        <w:spacing w:line="240" w:lineRule="auto"/>
        <w:ind w:left="1019" w:right="0"/>
        <w:jc w:val="left"/>
      </w:pPr>
      <w:r w:rsidRPr="00A008F9">
        <w:rPr>
          <w:rFonts w:hint="cs"/>
          <w:rtl/>
        </w:rPr>
        <w:t>מערכת לניהול הזמנות מול ספקים.</w:t>
      </w:r>
    </w:p>
    <w:p w:rsidR="00081B26" w:rsidRPr="00A008F9" w:rsidRDefault="008C4C6C" w:rsidP="00877D1C">
      <w:pPr>
        <w:pStyle w:val="Normal1"/>
        <w:numPr>
          <w:ilvl w:val="0"/>
          <w:numId w:val="8"/>
        </w:numPr>
        <w:spacing w:line="240" w:lineRule="auto"/>
        <w:ind w:left="1019" w:right="0"/>
        <w:jc w:val="left"/>
        <w:rPr>
          <w:rtl/>
        </w:rPr>
      </w:pPr>
      <w:r w:rsidRPr="00A008F9">
        <w:rPr>
          <w:rFonts w:hint="cs"/>
          <w:rtl/>
        </w:rPr>
        <w:t>מערכת לניהול חשבונות.</w:t>
      </w:r>
    </w:p>
    <w:p w:rsidR="00EB277D" w:rsidRPr="00A008F9" w:rsidRDefault="00832B6F" w:rsidP="00AB2567">
      <w:pPr>
        <w:pStyle w:val="StyleStyleStyleHeading2"/>
        <w:rPr>
          <w:rtl/>
        </w:rPr>
      </w:pPr>
      <w:bookmarkStart w:id="720" w:name="_Toc244604544"/>
      <w:bookmarkStart w:id="721" w:name="_Toc244618280"/>
      <w:r w:rsidRPr="00A008F9">
        <w:rPr>
          <w:rFonts w:hint="cs"/>
          <w:rtl/>
        </w:rPr>
        <w:t>נותן החסות</w:t>
      </w:r>
      <w:bookmarkEnd w:id="720"/>
      <w:bookmarkEnd w:id="721"/>
    </w:p>
    <w:p w:rsidR="00460C44" w:rsidRPr="00A008F9" w:rsidRDefault="00BF6265" w:rsidP="00BF6265">
      <w:pPr>
        <w:pStyle w:val="Normal1"/>
        <w:ind w:left="796" w:right="0"/>
        <w:jc w:val="left"/>
        <w:rPr>
          <w:rtl/>
        </w:rPr>
      </w:pPr>
      <w:r w:rsidRPr="00A008F9">
        <w:rPr>
          <w:rFonts w:hint="cs"/>
          <w:rtl/>
        </w:rPr>
        <w:t>נותן החסות של המיזם הוא למעשה מנכ"ל ומנהל התפעול של הארגון, מר שמעון ימין.</w:t>
      </w:r>
    </w:p>
    <w:p w:rsidR="0051599F" w:rsidRPr="00A008F9" w:rsidRDefault="0051599F" w:rsidP="00DA578A">
      <w:pPr>
        <w:pStyle w:val="Normal1"/>
        <w:spacing w:before="0"/>
        <w:ind w:left="796" w:right="0"/>
        <w:jc w:val="left"/>
      </w:pPr>
      <w:r w:rsidRPr="00A008F9">
        <w:rPr>
          <w:rFonts w:hint="cs"/>
          <w:rtl/>
        </w:rPr>
        <w:t>מתוקף תפקידו כאחראי על הייצור וההרכבה בשטח ומתוך הבנת צרכי הארגון במערכת מידע שתנהל בצורה יעילה את תיקי הלקוחות ותאפשר לעקוב אחר הפרויקטים, פנה אלינו בבקשה ליצור פלטפורמה ממוחשבת שתיתן מענה לבעיות אלו.</w:t>
      </w:r>
    </w:p>
    <w:p w:rsidR="00EB277D" w:rsidRPr="00A008F9" w:rsidRDefault="00832B6F" w:rsidP="00AB2567">
      <w:pPr>
        <w:pStyle w:val="StyleStyleStyleHeading2"/>
        <w:rPr>
          <w:rtl/>
        </w:rPr>
      </w:pPr>
      <w:bookmarkStart w:id="722" w:name="_Toc244604545"/>
      <w:bookmarkStart w:id="723" w:name="_Toc244618281"/>
      <w:r w:rsidRPr="00A008F9">
        <w:rPr>
          <w:rFonts w:hint="cs"/>
          <w:rtl/>
        </w:rPr>
        <w:t>בעלי ענ</w:t>
      </w:r>
      <w:r w:rsidR="001F6400" w:rsidRPr="00A008F9">
        <w:rPr>
          <w:rFonts w:hint="cs"/>
          <w:rtl/>
        </w:rPr>
        <w:t>י</w:t>
      </w:r>
      <w:r w:rsidRPr="00A008F9">
        <w:rPr>
          <w:rFonts w:hint="cs"/>
          <w:rtl/>
        </w:rPr>
        <w:t>ין ע</w:t>
      </w:r>
      <w:r w:rsidR="001F6400" w:rsidRPr="00A008F9">
        <w:rPr>
          <w:rFonts w:hint="cs"/>
          <w:rtl/>
        </w:rPr>
        <w:t>י</w:t>
      </w:r>
      <w:r w:rsidRPr="00A008F9">
        <w:rPr>
          <w:rFonts w:hint="cs"/>
          <w:rtl/>
        </w:rPr>
        <w:t>קריים</w:t>
      </w:r>
      <w:bookmarkEnd w:id="722"/>
      <w:bookmarkEnd w:id="723"/>
    </w:p>
    <w:p w:rsidR="00CB5219" w:rsidRPr="00A008F9" w:rsidRDefault="0095778E" w:rsidP="008E324E">
      <w:pPr>
        <w:pStyle w:val="Normal1"/>
        <w:ind w:left="796" w:right="0"/>
        <w:jc w:val="left"/>
        <w:rPr>
          <w:rtl/>
        </w:rPr>
      </w:pPr>
      <w:r w:rsidRPr="00A008F9">
        <w:rPr>
          <w:rFonts w:hint="cs"/>
          <w:rtl/>
        </w:rPr>
        <w:t>בעלי העניין העיקריים הם</w:t>
      </w:r>
      <w:r w:rsidR="00CB5219" w:rsidRPr="00A008F9">
        <w:rPr>
          <w:rFonts w:hint="cs"/>
          <w:rtl/>
        </w:rPr>
        <w:t xml:space="preserve"> צוות הפיתוח, </w:t>
      </w:r>
      <w:r w:rsidRPr="00A008F9">
        <w:rPr>
          <w:rFonts w:hint="cs"/>
          <w:rtl/>
        </w:rPr>
        <w:t>הנהלת הארגון</w:t>
      </w:r>
      <w:r w:rsidR="0058427C">
        <w:rPr>
          <w:rFonts w:hint="cs"/>
          <w:rtl/>
        </w:rPr>
        <w:t xml:space="preserve"> (המנכ"ל </w:t>
      </w:r>
      <w:r w:rsidR="00CB5219" w:rsidRPr="00A008F9">
        <w:rPr>
          <w:rFonts w:hint="cs"/>
          <w:rtl/>
        </w:rPr>
        <w:t>, מנהלת המכירות, המנהלת הטכנית, מנהלת החשבונות ואחראי המדידות) ועוב</w:t>
      </w:r>
      <w:r w:rsidR="000B6575" w:rsidRPr="00A008F9">
        <w:rPr>
          <w:rFonts w:hint="cs"/>
          <w:rtl/>
        </w:rPr>
        <w:t>ד</w:t>
      </w:r>
      <w:r w:rsidR="008E324E">
        <w:rPr>
          <w:rFonts w:hint="cs"/>
          <w:rtl/>
        </w:rPr>
        <w:t>י הייצור (חיתוך, פרזול וזיגוג).</w:t>
      </w:r>
    </w:p>
    <w:p w:rsidR="00EB277D" w:rsidRPr="00A008F9" w:rsidRDefault="00832B6F" w:rsidP="00AB2567">
      <w:pPr>
        <w:pStyle w:val="StyleStyleStyleHeading2"/>
        <w:rPr>
          <w:rtl/>
        </w:rPr>
      </w:pPr>
      <w:bookmarkStart w:id="724" w:name="_Toc244604546"/>
      <w:bookmarkStart w:id="725" w:name="_Toc244618282"/>
      <w:r w:rsidRPr="00A008F9">
        <w:rPr>
          <w:rFonts w:hint="cs"/>
          <w:rtl/>
        </w:rPr>
        <w:t>ת</w:t>
      </w:r>
      <w:r w:rsidR="00175C47" w:rsidRPr="00A008F9">
        <w:rPr>
          <w:rFonts w:hint="cs"/>
          <w:rtl/>
        </w:rPr>
        <w:t>י</w:t>
      </w:r>
      <w:r w:rsidRPr="00A008F9">
        <w:rPr>
          <w:rFonts w:hint="cs"/>
          <w:rtl/>
        </w:rPr>
        <w:t>אור משתמשי מערכת המידע</w:t>
      </w:r>
      <w:bookmarkEnd w:id="724"/>
      <w:bookmarkEnd w:id="725"/>
    </w:p>
    <w:p w:rsidR="00391804" w:rsidRPr="00A008F9" w:rsidRDefault="00B45663" w:rsidP="00C62001">
      <w:pPr>
        <w:pStyle w:val="Normal1"/>
        <w:numPr>
          <w:ilvl w:val="0"/>
          <w:numId w:val="32"/>
        </w:numPr>
        <w:ind w:left="709" w:right="0"/>
        <w:jc w:val="left"/>
        <w:rPr>
          <w:rtl/>
        </w:rPr>
      </w:pPr>
      <w:r w:rsidRPr="00BC3253">
        <w:rPr>
          <w:rFonts w:hint="cs"/>
          <w:b/>
          <w:bCs/>
          <w:u w:val="single"/>
          <w:rtl/>
        </w:rPr>
        <w:t>מנהלת מכירות</w:t>
      </w:r>
      <w:r w:rsidRPr="00BC3253">
        <w:rPr>
          <w:rFonts w:hint="cs"/>
          <w:b/>
          <w:bCs/>
          <w:rtl/>
        </w:rPr>
        <w:t xml:space="preserve"> </w:t>
      </w:r>
      <w:r w:rsidRPr="00BC3253">
        <w:rPr>
          <w:b/>
          <w:bCs/>
          <w:rtl/>
        </w:rPr>
        <w:t>–</w:t>
      </w:r>
      <w:r w:rsidRPr="00A008F9">
        <w:rPr>
          <w:rFonts w:hint="cs"/>
          <w:rtl/>
        </w:rPr>
        <w:t xml:space="preserve"> אחראית לנהל משא ומתן מול הלקוחות, לבנות הצעות מחיר לפי מפרט לקוח, להחתים את הלקוחות על חוזה ולבנות שרטוטים ראשוניים של הפרויקט.</w:t>
      </w:r>
    </w:p>
    <w:p w:rsidR="009A50A7" w:rsidRPr="00A008F9" w:rsidRDefault="009A50A7" w:rsidP="003B72AB">
      <w:pPr>
        <w:pStyle w:val="Normal1"/>
        <w:ind w:left="850" w:right="0"/>
        <w:jc w:val="left"/>
        <w:rPr>
          <w:rtl/>
        </w:rPr>
      </w:pPr>
      <w:r w:rsidRPr="00DA3D17">
        <w:rPr>
          <w:rFonts w:hint="cs"/>
          <w:u w:val="single"/>
          <w:rtl/>
        </w:rPr>
        <w:lastRenderedPageBreak/>
        <w:t>אופן השימוש במערכת</w:t>
      </w:r>
      <w:r w:rsidRPr="00A008F9">
        <w:rPr>
          <w:rFonts w:hint="cs"/>
          <w:rtl/>
        </w:rPr>
        <w:t>: במעמד המכירה פותחת תיק לקוח, מזינה את פרטיו, מעלה סריקות של השרטוט הראשוני, חוזה חתום, ה</w:t>
      </w:r>
      <w:r w:rsidR="00110E9B" w:rsidRPr="00A008F9">
        <w:rPr>
          <w:rFonts w:hint="cs"/>
          <w:rtl/>
        </w:rPr>
        <w:t>זמנת העבודה, ומעדכנת סטטוס פרוי</w:t>
      </w:r>
      <w:r w:rsidR="00B52253" w:rsidRPr="00A008F9">
        <w:rPr>
          <w:rFonts w:hint="cs"/>
          <w:rtl/>
        </w:rPr>
        <w:t>קט, מגדירה סכום לתשלום.</w:t>
      </w:r>
    </w:p>
    <w:p w:rsidR="00B45663" w:rsidRPr="001E3162" w:rsidRDefault="00B45663" w:rsidP="00220681">
      <w:pPr>
        <w:pStyle w:val="Normal1"/>
        <w:numPr>
          <w:ilvl w:val="0"/>
          <w:numId w:val="32"/>
        </w:numPr>
        <w:ind w:left="709" w:right="0"/>
        <w:jc w:val="left"/>
        <w:rPr>
          <w:color w:val="C00000"/>
          <w:rtl/>
          <w:rPrChange w:id="726" w:author="Boaz Nissimov" w:date="2013-12-09T13:39:00Z">
            <w:rPr>
              <w:rtl/>
            </w:rPr>
          </w:rPrChange>
        </w:rPr>
        <w:pPrChange w:id="727" w:author="shmulik hazan" w:date="2013-12-22T01:41:00Z">
          <w:pPr>
            <w:pStyle w:val="Normal1"/>
            <w:numPr>
              <w:numId w:val="32"/>
            </w:numPr>
            <w:ind w:left="709" w:right="0" w:hanging="360"/>
            <w:jc w:val="left"/>
          </w:pPr>
        </w:pPrChange>
      </w:pPr>
      <w:r w:rsidRPr="00BC3253">
        <w:rPr>
          <w:rFonts w:hint="cs"/>
          <w:b/>
          <w:bCs/>
          <w:u w:val="single"/>
          <w:rtl/>
        </w:rPr>
        <w:t>מנהלת טכנית</w:t>
      </w:r>
      <w:r w:rsidRPr="00BC3253">
        <w:rPr>
          <w:rFonts w:hint="cs"/>
          <w:b/>
          <w:bCs/>
          <w:rtl/>
        </w:rPr>
        <w:t xml:space="preserve"> </w:t>
      </w:r>
      <w:r w:rsidRPr="00BC3253">
        <w:rPr>
          <w:b/>
          <w:bCs/>
          <w:rtl/>
        </w:rPr>
        <w:t>–</w:t>
      </w:r>
      <w:r w:rsidRPr="00A008F9">
        <w:rPr>
          <w:rFonts w:hint="cs"/>
          <w:rtl/>
        </w:rPr>
        <w:t xml:space="preserve"> תפקידה לבנות שרטוט גרפי של המוצ</w:t>
      </w:r>
      <w:r w:rsidR="006B3B5F" w:rsidRPr="00A008F9">
        <w:rPr>
          <w:rFonts w:hint="cs"/>
          <w:rtl/>
        </w:rPr>
        <w:t>רים בתוכנת ה</w:t>
      </w:r>
      <w:r w:rsidR="00EE166E" w:rsidRPr="00A008F9">
        <w:rPr>
          <w:rFonts w:hint="cs"/>
          <w:rtl/>
        </w:rPr>
        <w:t>-</w:t>
      </w:r>
      <w:r w:rsidR="00EE166E" w:rsidRPr="00A008F9">
        <w:t>Opera</w:t>
      </w:r>
      <w:r w:rsidR="00EE166E" w:rsidRPr="00A008F9">
        <w:rPr>
          <w:rFonts w:hint="cs"/>
          <w:rtl/>
        </w:rPr>
        <w:t xml:space="preserve"> המיועדת לתכנון האלומיניום, להזמין חומרים מספקים, להוריד פקודות עבודה לייצור, לסגור פרטים אחרונים מול הלקוח.</w:t>
      </w:r>
      <w:ins w:id="728" w:author="Boaz Nissimov" w:date="2013-12-09T13:38:00Z">
        <w:r w:rsidR="001E3162">
          <w:rPr>
            <w:rFonts w:hint="cs"/>
            <w:rtl/>
          </w:rPr>
          <w:t xml:space="preserve"> </w:t>
        </w:r>
        <w:del w:id="729" w:author="shmulik hazan" w:date="2013-12-22T01:41:00Z">
          <w:r w:rsidR="001E3162" w:rsidRPr="001E3162" w:rsidDel="00220681">
            <w:rPr>
              <w:rFonts w:hint="eastAsia"/>
              <w:color w:val="C00000"/>
              <w:rtl/>
              <w:rPrChange w:id="730" w:author="Boaz Nissimov" w:date="2013-12-09T13:39:00Z">
                <w:rPr>
                  <w:rFonts w:hint="eastAsia"/>
                  <w:rtl/>
                </w:rPr>
              </w:rPrChange>
            </w:rPr>
            <w:delText>האם</w:delText>
          </w:r>
          <w:r w:rsidR="001E3162" w:rsidRPr="001E3162" w:rsidDel="00220681">
            <w:rPr>
              <w:color w:val="C00000"/>
              <w:rtl/>
              <w:rPrChange w:id="731" w:author="Boaz Nissimov" w:date="2013-12-09T13:39:00Z">
                <w:rPr>
                  <w:rtl/>
                </w:rPr>
              </w:rPrChange>
            </w:rPr>
            <w:delText xml:space="preserve"> מתוכנן ממשק ל- </w:delText>
          </w:r>
          <w:r w:rsidR="001E3162" w:rsidRPr="001E3162" w:rsidDel="00220681">
            <w:rPr>
              <w:color w:val="C00000"/>
              <w:rPrChange w:id="732" w:author="Boaz Nissimov" w:date="2013-12-09T13:39:00Z">
                <w:rPr/>
              </w:rPrChange>
            </w:rPr>
            <w:delText xml:space="preserve">Opera </w:delText>
          </w:r>
          <w:r w:rsidR="001E3162" w:rsidRPr="001E3162" w:rsidDel="00220681">
            <w:rPr>
              <w:color w:val="C00000"/>
              <w:rtl/>
              <w:rPrChange w:id="733" w:author="Boaz Nissimov" w:date="2013-12-09T13:39:00Z">
                <w:rPr>
                  <w:rtl/>
                </w:rPr>
              </w:rPrChange>
            </w:rPr>
            <w:delText>?</w:delText>
          </w:r>
        </w:del>
      </w:ins>
    </w:p>
    <w:p w:rsidR="002C3A28" w:rsidRDefault="00F814B9" w:rsidP="003B72AB">
      <w:pPr>
        <w:pStyle w:val="Normal1"/>
        <w:ind w:left="850" w:right="0"/>
        <w:jc w:val="left"/>
        <w:rPr>
          <w:rtl/>
        </w:rPr>
      </w:pPr>
      <w:r w:rsidRPr="004406C4">
        <w:rPr>
          <w:rFonts w:hint="cs"/>
          <w:u w:val="single"/>
          <w:rtl/>
        </w:rPr>
        <w:t>אופן השימוש</w:t>
      </w:r>
      <w:r w:rsidR="00B52253" w:rsidRPr="004406C4">
        <w:rPr>
          <w:rFonts w:hint="cs"/>
          <w:u w:val="single"/>
          <w:rtl/>
        </w:rPr>
        <w:t xml:space="preserve"> במערכת</w:t>
      </w:r>
      <w:r w:rsidR="00B52253" w:rsidRPr="00A008F9">
        <w:rPr>
          <w:rFonts w:hint="cs"/>
          <w:rtl/>
        </w:rPr>
        <w:t xml:space="preserve">: מעלה סריקות של המדידות והסקיצות לייצור, </w:t>
      </w:r>
      <w:r w:rsidR="00A975FD" w:rsidRPr="00A008F9">
        <w:rPr>
          <w:rFonts w:hint="cs"/>
          <w:rtl/>
        </w:rPr>
        <w:t>סגירת פרטי מוצר סופ</w:t>
      </w:r>
      <w:r w:rsidR="002C3A28">
        <w:rPr>
          <w:rFonts w:hint="cs"/>
          <w:rtl/>
        </w:rPr>
        <w:t xml:space="preserve">י (צבע, ידיות, דגמים), ביצוע רישום מסודר לגבי תהליך ההזמנות מספקים </w:t>
      </w:r>
      <w:r w:rsidR="00C26EA0">
        <w:rPr>
          <w:rFonts w:hint="cs"/>
          <w:rtl/>
        </w:rPr>
        <w:t>ושיוך לתיק הלקוח</w:t>
      </w:r>
      <w:r w:rsidR="00391389">
        <w:rPr>
          <w:rFonts w:hint="cs"/>
          <w:rtl/>
        </w:rPr>
        <w:t xml:space="preserve"> הרלוונטי</w:t>
      </w:r>
      <w:r w:rsidR="002C3A28">
        <w:rPr>
          <w:rFonts w:hint="cs"/>
          <w:rtl/>
        </w:rPr>
        <w:t xml:space="preserve">. </w:t>
      </w:r>
    </w:p>
    <w:p w:rsidR="00391804" w:rsidRPr="00A008F9" w:rsidRDefault="00396CC9" w:rsidP="00C62001">
      <w:pPr>
        <w:pStyle w:val="Normal1"/>
        <w:numPr>
          <w:ilvl w:val="0"/>
          <w:numId w:val="32"/>
        </w:numPr>
        <w:ind w:left="709" w:right="0"/>
        <w:jc w:val="left"/>
        <w:rPr>
          <w:rtl/>
        </w:rPr>
      </w:pPr>
      <w:r w:rsidRPr="00BC3253">
        <w:rPr>
          <w:rFonts w:hint="cs"/>
          <w:b/>
          <w:bCs/>
          <w:u w:val="single"/>
          <w:rtl/>
        </w:rPr>
        <w:t>עובדי הייצור</w:t>
      </w:r>
      <w:r w:rsidRPr="00BC3253">
        <w:rPr>
          <w:rFonts w:hint="cs"/>
          <w:b/>
          <w:bCs/>
          <w:rtl/>
        </w:rPr>
        <w:t xml:space="preserve"> </w:t>
      </w:r>
      <w:r w:rsidR="008E6D2B" w:rsidRPr="00BC3253">
        <w:rPr>
          <w:b/>
          <w:bCs/>
          <w:rtl/>
        </w:rPr>
        <w:t>–</w:t>
      </w:r>
      <w:r w:rsidR="008E6D2B" w:rsidRPr="00A008F9">
        <w:rPr>
          <w:rFonts w:hint="cs"/>
          <w:rtl/>
        </w:rPr>
        <w:t xml:space="preserve"> ישנם 3 מחלקות ייצור שונות בארגון (חיתוך, פרזול, זיגוג). עובד הייצור מקבל פקודת עבודה ומתחיל לעבד את חו"ג. אם העובד מזהה פגם / חוסר בחו"ג </w:t>
      </w:r>
      <w:r w:rsidR="008E6D2B" w:rsidRPr="00A008F9">
        <w:rPr>
          <w:rtl/>
        </w:rPr>
        <w:t>–</w:t>
      </w:r>
      <w:r w:rsidR="008E6D2B" w:rsidRPr="00A008F9">
        <w:rPr>
          <w:rFonts w:hint="cs"/>
          <w:rtl/>
        </w:rPr>
        <w:t xml:space="preserve"> מדווח על כך למנהלת הטכנית</w:t>
      </w:r>
      <w:r w:rsidR="00983D76" w:rsidRPr="00A008F9">
        <w:rPr>
          <w:rFonts w:hint="cs"/>
          <w:rtl/>
        </w:rPr>
        <w:t>, כמו כן מדווח על סיום הכנת הפריט.</w:t>
      </w:r>
    </w:p>
    <w:p w:rsidR="00983D76" w:rsidRPr="00A008F9" w:rsidRDefault="00F814B9" w:rsidP="003B72AB">
      <w:pPr>
        <w:pStyle w:val="Normal1"/>
        <w:ind w:left="850" w:right="0"/>
        <w:jc w:val="left"/>
        <w:rPr>
          <w:rtl/>
        </w:rPr>
      </w:pPr>
      <w:r w:rsidRPr="004406C4">
        <w:rPr>
          <w:rFonts w:hint="cs"/>
          <w:u w:val="single"/>
          <w:rtl/>
        </w:rPr>
        <w:t>אופן השימוש במערכת</w:t>
      </w:r>
      <w:r w:rsidR="00983D76" w:rsidRPr="00A008F9">
        <w:t>:</w:t>
      </w:r>
      <w:r w:rsidR="00983D76" w:rsidRPr="00A008F9">
        <w:rPr>
          <w:rFonts w:hint="cs"/>
          <w:rtl/>
        </w:rPr>
        <w:t xml:space="preserve"> </w:t>
      </w:r>
      <w:r w:rsidR="00BF77B3" w:rsidRPr="00A008F9">
        <w:rPr>
          <w:rFonts w:hint="cs"/>
          <w:rtl/>
        </w:rPr>
        <w:t>מדובר על ממשק פשוט ונוח לשימוש בו ידווחו העובדים על החוסר / פגמים בחו"ג</w:t>
      </w:r>
      <w:r w:rsidR="004C483A">
        <w:rPr>
          <w:rFonts w:hint="cs"/>
          <w:rtl/>
        </w:rPr>
        <w:t xml:space="preserve"> דרך האפליקציה למכשיר הטאבלט</w:t>
      </w:r>
      <w:r w:rsidR="00BF77B3" w:rsidRPr="00A008F9">
        <w:rPr>
          <w:rFonts w:hint="cs"/>
          <w:rtl/>
        </w:rPr>
        <w:t xml:space="preserve"> וכמו כן </w:t>
      </w:r>
      <w:r w:rsidR="00550E15" w:rsidRPr="00A008F9">
        <w:rPr>
          <w:rFonts w:hint="cs"/>
          <w:rtl/>
        </w:rPr>
        <w:t>ידווחו על סיום העבודה על הפריט.</w:t>
      </w:r>
    </w:p>
    <w:p w:rsidR="00596D73" w:rsidRDefault="00DF187A" w:rsidP="00C62001">
      <w:pPr>
        <w:pStyle w:val="Normal1"/>
        <w:numPr>
          <w:ilvl w:val="0"/>
          <w:numId w:val="32"/>
        </w:numPr>
        <w:ind w:left="709" w:right="0"/>
        <w:jc w:val="left"/>
        <w:rPr>
          <w:rtl/>
        </w:rPr>
      </w:pPr>
      <w:r>
        <w:rPr>
          <w:rFonts w:hint="cs"/>
          <w:b/>
          <w:bCs/>
          <w:u w:val="single"/>
          <w:rtl/>
        </w:rPr>
        <w:t>מנהל</w:t>
      </w:r>
      <w:r w:rsidR="000B6575" w:rsidRPr="006E13D4">
        <w:rPr>
          <w:rFonts w:hint="cs"/>
          <w:b/>
          <w:bCs/>
          <w:u w:val="single"/>
          <w:rtl/>
        </w:rPr>
        <w:t xml:space="preserve"> </w:t>
      </w:r>
      <w:r w:rsidR="000B6575" w:rsidRPr="00DF187A">
        <w:rPr>
          <w:rFonts w:hint="cs"/>
          <w:b/>
          <w:bCs/>
          <w:u w:val="single"/>
          <w:rtl/>
        </w:rPr>
        <w:t>התקנות</w:t>
      </w:r>
      <w:r>
        <w:rPr>
          <w:rFonts w:hint="cs"/>
          <w:b/>
          <w:bCs/>
          <w:u w:val="single"/>
          <w:rtl/>
        </w:rPr>
        <w:t xml:space="preserve"> </w:t>
      </w:r>
      <w:r w:rsidRPr="00DF187A">
        <w:rPr>
          <w:rFonts w:hint="cs"/>
          <w:b/>
          <w:bCs/>
          <w:u w:val="single"/>
          <w:rtl/>
        </w:rPr>
        <w:t>(המנכ"ל בפועל)</w:t>
      </w:r>
      <w:r w:rsidR="002B57CA" w:rsidRPr="006E13D4">
        <w:rPr>
          <w:rFonts w:hint="cs"/>
          <w:b/>
          <w:bCs/>
          <w:rtl/>
        </w:rPr>
        <w:t xml:space="preserve"> </w:t>
      </w:r>
      <w:r w:rsidR="00AB006F">
        <w:rPr>
          <w:b/>
          <w:bCs/>
          <w:rtl/>
        </w:rPr>
        <w:t>–</w:t>
      </w:r>
      <w:r w:rsidR="00AB006F">
        <w:rPr>
          <w:rFonts w:hint="cs"/>
          <w:rtl/>
        </w:rPr>
        <w:t xml:space="preserve"> מנהל ההתקנות</w:t>
      </w:r>
      <w:r w:rsidR="00F814B9">
        <w:rPr>
          <w:rFonts w:hint="cs"/>
          <w:rtl/>
        </w:rPr>
        <w:t xml:space="preserve"> בשטח אחראי</w:t>
      </w:r>
      <w:r w:rsidR="000B6575" w:rsidRPr="00A008F9">
        <w:rPr>
          <w:rFonts w:hint="cs"/>
          <w:rtl/>
        </w:rPr>
        <w:t xml:space="preserve"> לתפעול השוטף של ההתקנות</w:t>
      </w:r>
      <w:r w:rsidR="00662D29">
        <w:rPr>
          <w:rFonts w:hint="cs"/>
          <w:rtl/>
        </w:rPr>
        <w:t xml:space="preserve">, </w:t>
      </w:r>
      <w:r w:rsidR="000B6575" w:rsidRPr="00A008F9">
        <w:rPr>
          <w:rFonts w:hint="cs"/>
          <w:rtl/>
        </w:rPr>
        <w:t>תזמון מועדי התקנה וקריאות שירות.</w:t>
      </w:r>
    </w:p>
    <w:p w:rsidR="005756E2" w:rsidRDefault="00F814B9" w:rsidP="003B72AB">
      <w:pPr>
        <w:pStyle w:val="Normal1"/>
        <w:spacing w:line="360" w:lineRule="auto"/>
        <w:ind w:left="850" w:right="0"/>
        <w:jc w:val="left"/>
        <w:rPr>
          <w:rtl/>
        </w:rPr>
      </w:pPr>
      <w:r w:rsidRPr="004406C4">
        <w:rPr>
          <w:rFonts w:hint="cs"/>
          <w:u w:val="single"/>
          <w:rtl/>
        </w:rPr>
        <w:t>אופן השימוש במערכת</w:t>
      </w:r>
      <w:r w:rsidR="00533376">
        <w:rPr>
          <w:rFonts w:hint="cs"/>
          <w:rtl/>
        </w:rPr>
        <w:t>:</w:t>
      </w:r>
    </w:p>
    <w:p w:rsidR="006F1406" w:rsidRDefault="00F814B9" w:rsidP="00C659E4">
      <w:pPr>
        <w:pStyle w:val="Normal1"/>
        <w:numPr>
          <w:ilvl w:val="0"/>
          <w:numId w:val="27"/>
        </w:numPr>
        <w:spacing w:line="360" w:lineRule="auto"/>
        <w:ind w:left="1134" w:right="0"/>
        <w:jc w:val="left"/>
        <w:rPr>
          <w:rtl/>
        </w:rPr>
      </w:pPr>
      <w:r>
        <w:rPr>
          <w:rFonts w:hint="cs"/>
          <w:rtl/>
        </w:rPr>
        <w:t xml:space="preserve">על גבי אפליקציית </w:t>
      </w:r>
      <w:r w:rsidR="00E042C9">
        <w:rPr>
          <w:rFonts w:hint="cs"/>
          <w:rtl/>
        </w:rPr>
        <w:t>ה</w:t>
      </w:r>
      <w:r>
        <w:rPr>
          <w:rFonts w:hint="cs"/>
          <w:rtl/>
        </w:rPr>
        <w:t xml:space="preserve">מובייל יקבל המנכ"ל </w:t>
      </w:r>
      <w:r w:rsidR="00BC0170">
        <w:rPr>
          <w:rFonts w:hint="cs"/>
          <w:rtl/>
        </w:rPr>
        <w:t xml:space="preserve">גישה </w:t>
      </w:r>
      <w:r w:rsidR="00C659E4">
        <w:rPr>
          <w:rFonts w:hint="cs"/>
          <w:rtl/>
        </w:rPr>
        <w:t xml:space="preserve">למידע עבור </w:t>
      </w:r>
      <w:r w:rsidR="00E042C9">
        <w:rPr>
          <w:rFonts w:hint="cs"/>
          <w:rtl/>
        </w:rPr>
        <w:t>כל פרויקט שיבחר</w:t>
      </w:r>
      <w:r>
        <w:rPr>
          <w:rFonts w:hint="cs"/>
          <w:rtl/>
        </w:rPr>
        <w:t xml:space="preserve"> כגון</w:t>
      </w:r>
      <w:r w:rsidR="00756471">
        <w:rPr>
          <w:rFonts w:hint="cs"/>
          <w:rtl/>
        </w:rPr>
        <w:t>:</w:t>
      </w:r>
      <w:r w:rsidR="00E042C9">
        <w:rPr>
          <w:rFonts w:hint="cs"/>
          <w:rtl/>
        </w:rPr>
        <w:t xml:space="preserve"> פרטי הלקוח, שרטוטים, תצלומים, מועדי התקנות וקריאות שירות.</w:t>
      </w:r>
    </w:p>
    <w:p w:rsidR="00596D73" w:rsidRDefault="00E042C9" w:rsidP="0038221E">
      <w:pPr>
        <w:pStyle w:val="Normal1"/>
        <w:numPr>
          <w:ilvl w:val="0"/>
          <w:numId w:val="27"/>
        </w:numPr>
        <w:spacing w:line="360" w:lineRule="auto"/>
        <w:ind w:left="1134" w:right="0"/>
        <w:jc w:val="left"/>
        <w:rPr>
          <w:rtl/>
        </w:rPr>
      </w:pPr>
      <w:r>
        <w:rPr>
          <w:rFonts w:hint="cs"/>
          <w:rtl/>
        </w:rPr>
        <w:t xml:space="preserve">באמצעות המצלמה שבמכשיר הסמארטפון יוכל </w:t>
      </w:r>
      <w:r w:rsidR="004B4803">
        <w:rPr>
          <w:rFonts w:hint="cs"/>
          <w:rtl/>
        </w:rPr>
        <w:t>להעלות תצלום עם הסבר לגביו</w:t>
      </w:r>
      <w:r>
        <w:rPr>
          <w:rFonts w:hint="cs"/>
          <w:rtl/>
        </w:rPr>
        <w:t xml:space="preserve"> וע"י שירותי מיקום במכשיר יצליב את הכתובת עם כתובת הלקוח במערכת ויזין את התצלום לפרויקט המתאים.</w:t>
      </w:r>
    </w:p>
    <w:p w:rsidR="00E042C9" w:rsidRDefault="005756E2" w:rsidP="009279BD">
      <w:pPr>
        <w:pStyle w:val="Normal1"/>
        <w:numPr>
          <w:ilvl w:val="0"/>
          <w:numId w:val="27"/>
        </w:numPr>
        <w:spacing w:line="360" w:lineRule="auto"/>
        <w:ind w:left="1134" w:right="0"/>
        <w:jc w:val="left"/>
      </w:pPr>
      <w:r>
        <w:rPr>
          <w:rFonts w:hint="cs"/>
          <w:rtl/>
        </w:rPr>
        <w:t xml:space="preserve">קבלת </w:t>
      </w:r>
      <w:r w:rsidR="00F814B9">
        <w:rPr>
          <w:rFonts w:hint="cs"/>
          <w:rtl/>
        </w:rPr>
        <w:t>גישה למאגר קרי</w:t>
      </w:r>
      <w:r w:rsidR="007A499E">
        <w:rPr>
          <w:rFonts w:hint="cs"/>
          <w:rtl/>
        </w:rPr>
        <w:t>אות השירות שהתקבלו והוזנו במערכת</w:t>
      </w:r>
      <w:r w:rsidR="004B4803">
        <w:rPr>
          <w:rFonts w:hint="cs"/>
          <w:rtl/>
        </w:rPr>
        <w:t>, ואפשרות</w:t>
      </w:r>
      <w:r w:rsidR="00E068C1">
        <w:rPr>
          <w:rFonts w:hint="cs"/>
          <w:rtl/>
        </w:rPr>
        <w:t xml:space="preserve"> לתזמן</w:t>
      </w:r>
      <w:r w:rsidR="00E042C9">
        <w:rPr>
          <w:rFonts w:hint="cs"/>
          <w:rtl/>
        </w:rPr>
        <w:t xml:space="preserve"> </w:t>
      </w:r>
      <w:r w:rsidR="004B4803">
        <w:rPr>
          <w:rFonts w:hint="cs"/>
          <w:rtl/>
        </w:rPr>
        <w:t>את קריאות השירות ביומן הפעילות שיוגדר באפליקציה (לוח שנה עם אפשרות לפתוח אירועים). כנ"ל לגבי תיאום להתקנות בבתים חדשים.</w:t>
      </w:r>
      <w:r w:rsidR="00E042C9">
        <w:rPr>
          <w:rFonts w:hint="cs"/>
          <w:rtl/>
        </w:rPr>
        <w:t xml:space="preserve"> </w:t>
      </w:r>
    </w:p>
    <w:p w:rsidR="009279BD" w:rsidRPr="00A008F9" w:rsidRDefault="009279BD" w:rsidP="003D3286">
      <w:pPr>
        <w:pStyle w:val="Normal1"/>
        <w:numPr>
          <w:ilvl w:val="0"/>
          <w:numId w:val="15"/>
        </w:numPr>
        <w:spacing w:line="360" w:lineRule="auto"/>
        <w:ind w:left="1134" w:right="0"/>
        <w:jc w:val="left"/>
        <w:rPr>
          <w:rtl/>
        </w:rPr>
      </w:pPr>
      <w:r>
        <w:rPr>
          <w:rFonts w:hint="cs"/>
          <w:rtl/>
        </w:rPr>
        <w:t xml:space="preserve">מאחר וזוהי אפליקציית מובייל היא תהיה יותר עניינית, מצומצמת ומותאמת אישית לצרכים של מנהל ההתקנות. תהיה אפשרות לשנות פרטים דרכה כגון מעבר לשלב מתקדם בפרויקט, הודעה בדבר ביצוע מדידה/ התקנה וסגירת קריאות שירות.  </w:t>
      </w:r>
    </w:p>
    <w:p w:rsidR="007933D3" w:rsidRPr="006366D0" w:rsidRDefault="00832B6F" w:rsidP="006366D0">
      <w:pPr>
        <w:pStyle w:val="Heading2"/>
        <w:bidi/>
        <w:rPr>
          <w:rFonts w:cs="David"/>
          <w:rtl/>
        </w:rPr>
      </w:pPr>
      <w:bookmarkStart w:id="734" w:name="_Toc244618283"/>
      <w:r w:rsidRPr="00A008F9">
        <w:rPr>
          <w:rFonts w:cs="David" w:hint="cs"/>
          <w:rtl/>
        </w:rPr>
        <w:t>ת</w:t>
      </w:r>
      <w:r w:rsidR="00175C47" w:rsidRPr="00A008F9">
        <w:rPr>
          <w:rFonts w:cs="David" w:hint="cs"/>
          <w:rtl/>
        </w:rPr>
        <w:t>י</w:t>
      </w:r>
      <w:r w:rsidRPr="00A008F9">
        <w:rPr>
          <w:rFonts w:cs="David" w:hint="cs"/>
          <w:rtl/>
        </w:rPr>
        <w:t>אור קבוצת הפיתוח</w:t>
      </w:r>
      <w:bookmarkEnd w:id="734"/>
    </w:p>
    <w:tbl>
      <w:tblPr>
        <w:tblStyle w:val="TableGrid"/>
        <w:bidiVisual/>
        <w:tblW w:w="0" w:type="auto"/>
        <w:tblInd w:w="533" w:type="dxa"/>
        <w:tblLook w:val="04A0" w:firstRow="1" w:lastRow="0" w:firstColumn="1" w:lastColumn="0" w:noHBand="0" w:noVBand="1"/>
      </w:tblPr>
      <w:tblGrid>
        <w:gridCol w:w="1688"/>
        <w:gridCol w:w="1789"/>
        <w:gridCol w:w="3155"/>
        <w:gridCol w:w="1698"/>
      </w:tblGrid>
      <w:tr w:rsidR="009D6EF2" w:rsidRPr="00A008F9" w:rsidTr="00A84D94">
        <w:tc>
          <w:tcPr>
            <w:tcW w:w="1748" w:type="dxa"/>
          </w:tcPr>
          <w:p w:rsidR="009D6EF2" w:rsidRPr="00A008F9" w:rsidRDefault="009D6EF2" w:rsidP="009D6EA0">
            <w:pPr>
              <w:pStyle w:val="Normal1"/>
              <w:ind w:right="0"/>
              <w:jc w:val="left"/>
              <w:rPr>
                <w:b/>
                <w:bCs/>
                <w:rtl/>
              </w:rPr>
            </w:pPr>
            <w:r w:rsidRPr="00A008F9">
              <w:rPr>
                <w:rFonts w:hint="cs"/>
                <w:b/>
                <w:bCs/>
                <w:rtl/>
              </w:rPr>
              <w:t>שם המפתח</w:t>
            </w:r>
          </w:p>
        </w:tc>
        <w:tc>
          <w:tcPr>
            <w:tcW w:w="1835" w:type="dxa"/>
          </w:tcPr>
          <w:p w:rsidR="009D6EF2" w:rsidRPr="00A008F9" w:rsidRDefault="009D6EF2" w:rsidP="009D6EA0">
            <w:pPr>
              <w:pStyle w:val="Normal1"/>
              <w:ind w:right="0"/>
              <w:jc w:val="left"/>
              <w:rPr>
                <w:b/>
                <w:bCs/>
                <w:rtl/>
              </w:rPr>
            </w:pPr>
            <w:r w:rsidRPr="00A008F9">
              <w:rPr>
                <w:rFonts w:hint="cs"/>
                <w:b/>
                <w:bCs/>
                <w:rtl/>
              </w:rPr>
              <w:t>מס' ת.ז.</w:t>
            </w:r>
          </w:p>
        </w:tc>
        <w:tc>
          <w:tcPr>
            <w:tcW w:w="2728" w:type="dxa"/>
          </w:tcPr>
          <w:p w:rsidR="009D6EF2" w:rsidRPr="00A008F9" w:rsidRDefault="009D6EF2" w:rsidP="009D6EA0">
            <w:pPr>
              <w:pStyle w:val="Normal1"/>
              <w:ind w:right="0"/>
              <w:jc w:val="left"/>
              <w:rPr>
                <w:b/>
                <w:bCs/>
                <w:rtl/>
              </w:rPr>
            </w:pPr>
            <w:r w:rsidRPr="00A008F9">
              <w:rPr>
                <w:rFonts w:hint="cs"/>
                <w:b/>
                <w:bCs/>
                <w:rtl/>
              </w:rPr>
              <w:t xml:space="preserve">כתובת </w:t>
            </w:r>
            <w:r w:rsidRPr="00A008F9">
              <w:rPr>
                <w:b/>
                <w:bCs/>
              </w:rPr>
              <w:t>E-Mail</w:t>
            </w:r>
          </w:p>
        </w:tc>
        <w:tc>
          <w:tcPr>
            <w:tcW w:w="1756" w:type="dxa"/>
          </w:tcPr>
          <w:p w:rsidR="009D6EF2" w:rsidRPr="00A008F9" w:rsidRDefault="009D6EF2" w:rsidP="009D6EA0">
            <w:pPr>
              <w:pStyle w:val="Normal1"/>
              <w:ind w:right="0"/>
              <w:jc w:val="left"/>
              <w:rPr>
                <w:b/>
                <w:bCs/>
                <w:rtl/>
              </w:rPr>
            </w:pPr>
            <w:r w:rsidRPr="00A008F9">
              <w:rPr>
                <w:rFonts w:hint="cs"/>
                <w:b/>
                <w:bCs/>
                <w:rtl/>
              </w:rPr>
              <w:t>מס' טלפון נייד</w:t>
            </w:r>
          </w:p>
        </w:tc>
      </w:tr>
      <w:tr w:rsidR="009D6EF2" w:rsidRPr="00A008F9" w:rsidTr="00A84D94">
        <w:tc>
          <w:tcPr>
            <w:tcW w:w="1748" w:type="dxa"/>
          </w:tcPr>
          <w:p w:rsidR="009D6EF2" w:rsidRPr="00A008F9" w:rsidRDefault="009D6EF2" w:rsidP="009D6EA0">
            <w:pPr>
              <w:pStyle w:val="Normal1"/>
              <w:ind w:right="0"/>
              <w:jc w:val="left"/>
              <w:rPr>
                <w:rtl/>
              </w:rPr>
            </w:pPr>
            <w:r w:rsidRPr="00A008F9">
              <w:rPr>
                <w:rFonts w:hint="cs"/>
                <w:rtl/>
              </w:rPr>
              <w:t>ליאור זיני</w:t>
            </w:r>
          </w:p>
        </w:tc>
        <w:tc>
          <w:tcPr>
            <w:tcW w:w="1835" w:type="dxa"/>
          </w:tcPr>
          <w:p w:rsidR="009D6EF2" w:rsidRPr="00A008F9" w:rsidRDefault="009D6EF2" w:rsidP="009D6EA0">
            <w:pPr>
              <w:pStyle w:val="Normal1"/>
              <w:ind w:right="0"/>
              <w:jc w:val="left"/>
              <w:rPr>
                <w:rtl/>
              </w:rPr>
            </w:pPr>
            <w:r w:rsidRPr="00A008F9">
              <w:rPr>
                <w:rFonts w:hint="cs"/>
                <w:rtl/>
              </w:rPr>
              <w:t>300837952</w:t>
            </w:r>
          </w:p>
        </w:tc>
        <w:tc>
          <w:tcPr>
            <w:tcW w:w="2728" w:type="dxa"/>
          </w:tcPr>
          <w:p w:rsidR="009D6EF2" w:rsidRPr="00BC0E28" w:rsidRDefault="009D6EF2" w:rsidP="00BC0E28">
            <w:r w:rsidRPr="00BC0E28">
              <w:t>liorzinik@gmail.com</w:t>
            </w:r>
          </w:p>
        </w:tc>
        <w:tc>
          <w:tcPr>
            <w:tcW w:w="1756" w:type="dxa"/>
          </w:tcPr>
          <w:p w:rsidR="009D6EF2" w:rsidRPr="00A008F9" w:rsidRDefault="009D6EF2" w:rsidP="009D6EA0">
            <w:pPr>
              <w:pStyle w:val="Normal1"/>
              <w:ind w:right="0"/>
              <w:jc w:val="left"/>
            </w:pPr>
            <w:r w:rsidRPr="00A008F9">
              <w:t>052-4228778</w:t>
            </w:r>
          </w:p>
        </w:tc>
      </w:tr>
      <w:tr w:rsidR="009D6EF2" w:rsidRPr="00A008F9" w:rsidTr="00A84D94">
        <w:tc>
          <w:tcPr>
            <w:tcW w:w="1748" w:type="dxa"/>
          </w:tcPr>
          <w:p w:rsidR="009D6EF2" w:rsidRPr="00A008F9" w:rsidRDefault="009D6EF2" w:rsidP="009D6EA0">
            <w:pPr>
              <w:pStyle w:val="Normal1"/>
              <w:ind w:right="0"/>
              <w:jc w:val="left"/>
              <w:rPr>
                <w:rtl/>
              </w:rPr>
            </w:pPr>
            <w:r w:rsidRPr="00A008F9">
              <w:rPr>
                <w:rFonts w:hint="cs"/>
                <w:rtl/>
              </w:rPr>
              <w:t>שמוליק חזן</w:t>
            </w:r>
          </w:p>
        </w:tc>
        <w:tc>
          <w:tcPr>
            <w:tcW w:w="1835" w:type="dxa"/>
          </w:tcPr>
          <w:p w:rsidR="009D6EF2" w:rsidRPr="00A008F9" w:rsidRDefault="009D6EF2" w:rsidP="009D6EA0">
            <w:pPr>
              <w:pStyle w:val="Normal1"/>
              <w:ind w:right="0"/>
              <w:jc w:val="left"/>
              <w:rPr>
                <w:rtl/>
              </w:rPr>
            </w:pPr>
            <w:r w:rsidRPr="00A008F9">
              <w:rPr>
                <w:rFonts w:hint="cs"/>
                <w:rtl/>
              </w:rPr>
              <w:t>037995560</w:t>
            </w:r>
          </w:p>
        </w:tc>
        <w:tc>
          <w:tcPr>
            <w:tcW w:w="2728" w:type="dxa"/>
          </w:tcPr>
          <w:p w:rsidR="009D6EF2" w:rsidRPr="00BC0E28" w:rsidRDefault="009D6EF2" w:rsidP="00BC0E28">
            <w:r w:rsidRPr="00BC0E28">
              <w:t>shmulikhazan2@gmail.com</w:t>
            </w:r>
          </w:p>
        </w:tc>
        <w:tc>
          <w:tcPr>
            <w:tcW w:w="1756" w:type="dxa"/>
          </w:tcPr>
          <w:p w:rsidR="009D6EF2" w:rsidRPr="00A008F9" w:rsidRDefault="009D6EF2" w:rsidP="009D6EA0">
            <w:pPr>
              <w:pStyle w:val="Normal1"/>
              <w:ind w:right="0"/>
              <w:jc w:val="left"/>
            </w:pPr>
            <w:r w:rsidRPr="00A008F9">
              <w:t>054-3166916</w:t>
            </w:r>
          </w:p>
        </w:tc>
      </w:tr>
      <w:tr w:rsidR="009D6EF2" w:rsidRPr="00A008F9" w:rsidTr="00A84D94">
        <w:tc>
          <w:tcPr>
            <w:tcW w:w="1748" w:type="dxa"/>
          </w:tcPr>
          <w:p w:rsidR="009D6EF2" w:rsidRPr="00A008F9" w:rsidRDefault="009D6EF2" w:rsidP="009D6EA0">
            <w:pPr>
              <w:pStyle w:val="Normal1"/>
              <w:ind w:right="0"/>
              <w:jc w:val="left"/>
              <w:rPr>
                <w:rtl/>
              </w:rPr>
            </w:pPr>
            <w:r w:rsidRPr="00A008F9">
              <w:rPr>
                <w:rFonts w:hint="cs"/>
                <w:rtl/>
              </w:rPr>
              <w:t>דורון וקנין</w:t>
            </w:r>
          </w:p>
        </w:tc>
        <w:tc>
          <w:tcPr>
            <w:tcW w:w="1835" w:type="dxa"/>
          </w:tcPr>
          <w:p w:rsidR="009D6EF2" w:rsidRPr="00A008F9" w:rsidRDefault="009D6EF2" w:rsidP="009D6EA0">
            <w:pPr>
              <w:pStyle w:val="Normal1"/>
              <w:ind w:right="0"/>
              <w:jc w:val="left"/>
              <w:rPr>
                <w:rtl/>
              </w:rPr>
            </w:pPr>
            <w:r w:rsidRPr="00A008F9">
              <w:rPr>
                <w:rFonts w:hint="cs"/>
                <w:rtl/>
              </w:rPr>
              <w:t>300821832</w:t>
            </w:r>
          </w:p>
        </w:tc>
        <w:tc>
          <w:tcPr>
            <w:tcW w:w="2728" w:type="dxa"/>
          </w:tcPr>
          <w:p w:rsidR="009D6EF2" w:rsidRPr="00BC0E28" w:rsidRDefault="009D6EF2" w:rsidP="00BC0E28">
            <w:r w:rsidRPr="00BC0E28">
              <w:t>doron9787@gmail.com</w:t>
            </w:r>
          </w:p>
        </w:tc>
        <w:tc>
          <w:tcPr>
            <w:tcW w:w="1756" w:type="dxa"/>
          </w:tcPr>
          <w:p w:rsidR="009D6EF2" w:rsidRPr="00A008F9" w:rsidRDefault="009D6EF2" w:rsidP="009D6EA0">
            <w:pPr>
              <w:pStyle w:val="Normal1"/>
              <w:ind w:right="0"/>
              <w:jc w:val="left"/>
            </w:pPr>
            <w:r w:rsidRPr="00A008F9">
              <w:t>052-4559574</w:t>
            </w:r>
          </w:p>
        </w:tc>
      </w:tr>
    </w:tbl>
    <w:p w:rsidR="00EB277D" w:rsidRPr="00A008F9" w:rsidRDefault="00832B6F" w:rsidP="009D6EA0">
      <w:pPr>
        <w:pStyle w:val="StyleHeading1"/>
        <w:bidi/>
        <w:rPr>
          <w:rFonts w:cs="David"/>
          <w:rtl/>
        </w:rPr>
      </w:pPr>
      <w:bookmarkStart w:id="735" w:name="_Toc244618284"/>
      <w:r w:rsidRPr="00CC027E">
        <w:rPr>
          <w:rFonts w:cs="David"/>
          <w:rtl/>
        </w:rPr>
        <w:lastRenderedPageBreak/>
        <w:t>יישום</w:t>
      </w:r>
      <w:bookmarkEnd w:id="735"/>
    </w:p>
    <w:p w:rsidR="00EB277D" w:rsidRPr="00A008F9" w:rsidRDefault="00832B6F" w:rsidP="00AB2567">
      <w:pPr>
        <w:pStyle w:val="StyleStyleStyleHeading2"/>
        <w:rPr>
          <w:rtl/>
        </w:rPr>
      </w:pPr>
      <w:bookmarkStart w:id="736" w:name="_Toc244618285"/>
      <w:r w:rsidRPr="00A008F9">
        <w:rPr>
          <w:rtl/>
        </w:rPr>
        <w:t>תפיסה כללית</w:t>
      </w:r>
      <w:bookmarkEnd w:id="736"/>
    </w:p>
    <w:p w:rsidR="00FF00D2" w:rsidRDefault="00FF00D2" w:rsidP="00FF00D2">
      <w:pPr>
        <w:pStyle w:val="Normal1"/>
        <w:spacing w:line="276" w:lineRule="auto"/>
        <w:ind w:left="709" w:right="0"/>
        <w:jc w:val="left"/>
        <w:rPr>
          <w:color w:val="000000" w:themeColor="text1"/>
          <w:rtl/>
        </w:rPr>
      </w:pPr>
      <w:r>
        <w:rPr>
          <w:rFonts w:hint="cs"/>
          <w:color w:val="000000" w:themeColor="text1"/>
          <w:rtl/>
        </w:rPr>
        <w:t>מערכת המידע המתוכננת הינה מערכת ניהולית, אליה יתחברו פונקציות ההנהלה השונות (מנכ"ל, מנהלת מכירות, מנהלת טכנית, מנהל כספים).</w:t>
      </w:r>
    </w:p>
    <w:p w:rsidR="002967C7" w:rsidRDefault="002967C7" w:rsidP="00FF00D2">
      <w:pPr>
        <w:pStyle w:val="Normal1"/>
        <w:spacing w:line="276" w:lineRule="auto"/>
        <w:ind w:left="709" w:right="0"/>
        <w:jc w:val="left"/>
        <w:rPr>
          <w:color w:val="000000" w:themeColor="text1"/>
          <w:rtl/>
        </w:rPr>
      </w:pPr>
      <w:r>
        <w:rPr>
          <w:rFonts w:hint="cs"/>
          <w:color w:val="000000" w:themeColor="text1"/>
          <w:rtl/>
        </w:rPr>
        <w:t xml:space="preserve">המערכת תאפשר ניהול שוטף של הארגון בצורה יעילה יותר בעזרת מאגר נתונים ופונקציות כגון: מעקב אחר פרויקטים בתהליך, ניהול תיקי לקוחות, </w:t>
      </w:r>
      <w:r w:rsidR="007E7656">
        <w:rPr>
          <w:rFonts w:hint="cs"/>
          <w:color w:val="000000" w:themeColor="text1"/>
          <w:rtl/>
        </w:rPr>
        <w:t xml:space="preserve">ניהול קריאות שירות, מעקב אחר הזמנות מספקים, </w:t>
      </w:r>
      <w:r>
        <w:rPr>
          <w:rFonts w:hint="cs"/>
          <w:color w:val="000000" w:themeColor="text1"/>
          <w:rtl/>
        </w:rPr>
        <w:t>דיווח על חוסרים / פגומים בחו"ג.</w:t>
      </w:r>
    </w:p>
    <w:p w:rsidR="0009725D" w:rsidRPr="00A008F9" w:rsidRDefault="00081B26" w:rsidP="00FF00D2">
      <w:pPr>
        <w:pStyle w:val="Normal1"/>
        <w:spacing w:line="276" w:lineRule="auto"/>
        <w:ind w:left="709" w:right="0"/>
        <w:jc w:val="left"/>
        <w:rPr>
          <w:color w:val="000000" w:themeColor="text1"/>
          <w:rtl/>
        </w:rPr>
      </w:pPr>
      <w:r w:rsidRPr="00A008F9">
        <w:rPr>
          <w:rFonts w:hint="cs"/>
          <w:color w:val="000000" w:themeColor="text1"/>
          <w:rtl/>
        </w:rPr>
        <w:t>בבואנו לחקור את הצורך של הארגון במערכת</w:t>
      </w:r>
      <w:r w:rsidR="000B6575" w:rsidRPr="00A008F9">
        <w:rPr>
          <w:rFonts w:hint="cs"/>
          <w:color w:val="000000" w:themeColor="text1"/>
          <w:rtl/>
        </w:rPr>
        <w:t xml:space="preserve"> גילינו שיש צורך במערכת שת</w:t>
      </w:r>
      <w:r w:rsidR="000047D6">
        <w:rPr>
          <w:rFonts w:hint="cs"/>
          <w:color w:val="000000" w:themeColor="text1"/>
          <w:rtl/>
        </w:rPr>
        <w:t>י</w:t>
      </w:r>
      <w:r w:rsidR="000B6575" w:rsidRPr="00A008F9">
        <w:rPr>
          <w:rFonts w:hint="cs"/>
          <w:color w:val="000000" w:themeColor="text1"/>
          <w:rtl/>
        </w:rPr>
        <w:t>תן תמונת</w:t>
      </w:r>
      <w:r w:rsidR="008445C1">
        <w:rPr>
          <w:rFonts w:hint="cs"/>
          <w:color w:val="000000" w:themeColor="text1"/>
          <w:rtl/>
        </w:rPr>
        <w:t xml:space="preserve"> </w:t>
      </w:r>
      <w:r w:rsidR="000B6575" w:rsidRPr="00A008F9">
        <w:rPr>
          <w:rFonts w:hint="cs"/>
          <w:color w:val="000000" w:themeColor="text1"/>
          <w:rtl/>
        </w:rPr>
        <w:t>מצב אמינה ומדויקת לגב</w:t>
      </w:r>
      <w:r w:rsidR="000A4B35" w:rsidRPr="00A008F9">
        <w:rPr>
          <w:rFonts w:hint="cs"/>
          <w:color w:val="000000" w:themeColor="text1"/>
          <w:rtl/>
        </w:rPr>
        <w:t>י הפרויקטים המבוצעים בחברה.</w:t>
      </w:r>
    </w:p>
    <w:p w:rsidR="000A4B35" w:rsidRPr="00A008F9" w:rsidRDefault="000A4B35" w:rsidP="00FF00D2">
      <w:pPr>
        <w:bidi/>
        <w:spacing w:line="276" w:lineRule="auto"/>
        <w:ind w:left="709"/>
        <w:rPr>
          <w:rFonts w:cs="David"/>
          <w:rtl/>
        </w:rPr>
      </w:pPr>
      <w:r w:rsidRPr="00A008F9">
        <w:rPr>
          <w:rFonts w:cs="David" w:hint="cs"/>
          <w:rtl/>
        </w:rPr>
        <w:t>תפקיד המערכת הוא ללוות את המנהלים בבואם לקבל החלטות תפעוליות בעזרת סטטוסים מוגדר</w:t>
      </w:r>
      <w:r w:rsidR="00E472EA" w:rsidRPr="00A008F9">
        <w:rPr>
          <w:rFonts w:cs="David" w:hint="cs"/>
          <w:rtl/>
        </w:rPr>
        <w:t>ים מראש לגבי השלבים השונים הפרו</w:t>
      </w:r>
      <w:r w:rsidR="00B058BC">
        <w:rPr>
          <w:rFonts w:cs="David" w:hint="cs"/>
          <w:rtl/>
        </w:rPr>
        <w:t xml:space="preserve">יקט </w:t>
      </w:r>
      <w:r w:rsidRPr="00A008F9">
        <w:rPr>
          <w:rFonts w:cs="David" w:hint="cs"/>
          <w:rtl/>
        </w:rPr>
        <w:t>ובעזרתה יוכלו להיערך בהתאם לצפי עבודה הנדרש.</w:t>
      </w:r>
    </w:p>
    <w:p w:rsidR="00EB277D" w:rsidRPr="00A008F9" w:rsidRDefault="00832B6F" w:rsidP="00AB2567">
      <w:pPr>
        <w:pStyle w:val="StyleStyleStyleHeading2"/>
        <w:rPr>
          <w:rtl/>
        </w:rPr>
      </w:pPr>
      <w:bookmarkStart w:id="737" w:name="_Toc360732393"/>
      <w:bookmarkStart w:id="738" w:name="_Toc244618286"/>
      <w:r w:rsidRPr="00A008F9">
        <w:rPr>
          <w:rtl/>
        </w:rPr>
        <w:t xml:space="preserve">אופי ומצב כללי של </w:t>
      </w:r>
      <w:bookmarkEnd w:id="737"/>
      <w:bookmarkEnd w:id="738"/>
      <w:r w:rsidR="00FC3C94" w:rsidRPr="00A008F9">
        <w:rPr>
          <w:rFonts w:hint="cs"/>
          <w:rtl/>
        </w:rPr>
        <w:t>המערכת</w:t>
      </w:r>
    </w:p>
    <w:p w:rsidR="00917EAD" w:rsidRPr="00A008F9" w:rsidRDefault="00917EAD" w:rsidP="00011A1E">
      <w:pPr>
        <w:pStyle w:val="Normal1"/>
        <w:ind w:left="796" w:right="0"/>
        <w:jc w:val="left"/>
        <w:rPr>
          <w:color w:val="000000" w:themeColor="text1"/>
          <w:rtl/>
        </w:rPr>
      </w:pPr>
      <w:r w:rsidRPr="00A008F9">
        <w:rPr>
          <w:rFonts w:hint="cs"/>
          <w:color w:val="000000" w:themeColor="text1"/>
          <w:rtl/>
        </w:rPr>
        <w:t xml:space="preserve">המערכת היא חדשה אך בזיקה חלשה למערכת </w:t>
      </w:r>
      <w:r w:rsidRPr="00A008F9">
        <w:rPr>
          <w:rFonts w:hint="cs"/>
          <w:color w:val="000000" w:themeColor="text1"/>
        </w:rPr>
        <w:t xml:space="preserve">CRM </w:t>
      </w:r>
      <w:r w:rsidRPr="00A008F9">
        <w:rPr>
          <w:rFonts w:hint="cs"/>
          <w:color w:val="000000" w:themeColor="text1"/>
          <w:rtl/>
        </w:rPr>
        <w:t xml:space="preserve"> ו-</w:t>
      </w:r>
      <w:r w:rsidRPr="00A008F9">
        <w:rPr>
          <w:rFonts w:hint="cs"/>
          <w:color w:val="000000" w:themeColor="text1"/>
        </w:rPr>
        <w:t>ERP</w:t>
      </w:r>
      <w:r w:rsidRPr="00A008F9">
        <w:rPr>
          <w:color w:val="000000" w:themeColor="text1"/>
        </w:rPr>
        <w:t xml:space="preserve"> </w:t>
      </w:r>
      <w:r w:rsidRPr="00A008F9">
        <w:rPr>
          <w:rFonts w:hint="cs"/>
          <w:color w:val="000000" w:themeColor="text1"/>
          <w:rtl/>
        </w:rPr>
        <w:t xml:space="preserve"> הקיימות בשוק.</w:t>
      </w:r>
    </w:p>
    <w:p w:rsidR="00917EAD" w:rsidRPr="00A008F9" w:rsidRDefault="00917EAD" w:rsidP="009D6EA0">
      <w:pPr>
        <w:pStyle w:val="Normal1"/>
        <w:ind w:left="796" w:right="0"/>
        <w:jc w:val="left"/>
        <w:rPr>
          <w:color w:val="000000" w:themeColor="text1"/>
          <w:rtl/>
        </w:rPr>
      </w:pPr>
      <w:r w:rsidRPr="00A008F9">
        <w:rPr>
          <w:rFonts w:hint="cs"/>
          <w:color w:val="000000" w:themeColor="text1"/>
          <w:rtl/>
        </w:rPr>
        <w:t>המערכת נתפרה לצרכיו של הארגון "מאסטרו" וכמתן מענה לקשיים בתחום עיסוקו.</w:t>
      </w:r>
    </w:p>
    <w:p w:rsidR="00917EAD" w:rsidRPr="00A008F9" w:rsidRDefault="00917EAD" w:rsidP="00917EAD">
      <w:pPr>
        <w:pStyle w:val="Normal1"/>
        <w:ind w:left="796" w:right="0"/>
        <w:jc w:val="left"/>
        <w:rPr>
          <w:color w:val="000000" w:themeColor="text1"/>
          <w:rtl/>
        </w:rPr>
      </w:pPr>
      <w:r w:rsidRPr="00A008F9">
        <w:rPr>
          <w:rFonts w:hint="cs"/>
          <w:color w:val="000000" w:themeColor="text1"/>
          <w:rtl/>
        </w:rPr>
        <w:t>מאחר והיא נותנת פתרון לכלל הארגון אופי המערכת הוא שילוב של תפעולי וניהולי</w:t>
      </w:r>
      <w:r w:rsidR="00A66BEC">
        <w:rPr>
          <w:rFonts w:hint="cs"/>
          <w:color w:val="000000" w:themeColor="text1"/>
          <w:rtl/>
        </w:rPr>
        <w:t>.</w:t>
      </w:r>
    </w:p>
    <w:p w:rsidR="000A4B35" w:rsidRDefault="00917EAD" w:rsidP="00917EAD">
      <w:pPr>
        <w:pStyle w:val="Normal1"/>
        <w:ind w:left="796" w:right="0"/>
        <w:jc w:val="left"/>
        <w:rPr>
          <w:color w:val="000000" w:themeColor="text1"/>
          <w:rtl/>
        </w:rPr>
      </w:pPr>
      <w:r w:rsidRPr="00A008F9">
        <w:rPr>
          <w:rFonts w:hint="cs"/>
          <w:color w:val="000000" w:themeColor="text1"/>
          <w:rtl/>
        </w:rPr>
        <w:t>ארכיטקטורת המערכת</w:t>
      </w:r>
      <w:r w:rsidR="001D5492">
        <w:rPr>
          <w:rFonts w:hint="cs"/>
          <w:color w:val="000000" w:themeColor="text1"/>
          <w:rtl/>
        </w:rPr>
        <w:t xml:space="preserve"> </w:t>
      </w:r>
      <w:r w:rsidRPr="00A008F9">
        <w:rPr>
          <w:rFonts w:hint="cs"/>
          <w:color w:val="000000" w:themeColor="text1"/>
          <w:rtl/>
        </w:rPr>
        <w:t>- שרת/לקוח.</w:t>
      </w:r>
    </w:p>
    <w:p w:rsidR="003D3286" w:rsidRPr="00A008F9" w:rsidRDefault="003D3286" w:rsidP="00917EAD">
      <w:pPr>
        <w:pStyle w:val="Normal1"/>
        <w:ind w:left="796" w:right="0"/>
        <w:jc w:val="left"/>
        <w:rPr>
          <w:color w:val="000000" w:themeColor="text1"/>
          <w:rtl/>
        </w:rPr>
      </w:pPr>
    </w:p>
    <w:p w:rsidR="007A34AF" w:rsidRDefault="00832B6F" w:rsidP="00AB2567">
      <w:pPr>
        <w:pStyle w:val="StyleStyleStyleHeading2"/>
        <w:rPr>
          <w:rtl/>
        </w:rPr>
      </w:pPr>
      <w:bookmarkStart w:id="739" w:name="_Toc360732395"/>
      <w:bookmarkStart w:id="740" w:name="_Toc244618287"/>
      <w:r w:rsidRPr="00A008F9">
        <w:rPr>
          <w:rtl/>
        </w:rPr>
        <w:t>תת-מערכות ופונקציות ראשיות</w:t>
      </w:r>
      <w:bookmarkEnd w:id="739"/>
      <w:bookmarkEnd w:id="740"/>
    </w:p>
    <w:p w:rsidR="006366D0" w:rsidRPr="006366D0" w:rsidRDefault="006366D0" w:rsidP="006366D0">
      <w:pPr>
        <w:pStyle w:val="BodyText"/>
        <w:rPr>
          <w:rtl/>
        </w:rPr>
      </w:pPr>
    </w:p>
    <w:tbl>
      <w:tblPr>
        <w:tblStyle w:val="TableGrid"/>
        <w:bidiVisual/>
        <w:tblW w:w="0" w:type="auto"/>
        <w:tblInd w:w="796" w:type="dxa"/>
        <w:tblLook w:val="04A0" w:firstRow="1" w:lastRow="0" w:firstColumn="1" w:lastColumn="0" w:noHBand="0" w:noVBand="1"/>
      </w:tblPr>
      <w:tblGrid>
        <w:gridCol w:w="1525"/>
        <w:gridCol w:w="3630"/>
        <w:gridCol w:w="2574"/>
      </w:tblGrid>
      <w:tr w:rsidR="00C20933" w:rsidRPr="00A008F9" w:rsidTr="00C20933">
        <w:tc>
          <w:tcPr>
            <w:tcW w:w="1525" w:type="dxa"/>
          </w:tcPr>
          <w:p w:rsidR="00C20933" w:rsidRPr="00A008F9" w:rsidRDefault="00C20933" w:rsidP="009D6EA0">
            <w:pPr>
              <w:pStyle w:val="Normal1"/>
              <w:ind w:right="0"/>
              <w:jc w:val="left"/>
              <w:rPr>
                <w:b/>
                <w:bCs/>
                <w:rtl/>
              </w:rPr>
            </w:pPr>
            <w:r w:rsidRPr="00A008F9">
              <w:rPr>
                <w:rFonts w:hint="cs"/>
                <w:b/>
                <w:bCs/>
                <w:rtl/>
              </w:rPr>
              <w:t>תת-המערכת</w:t>
            </w:r>
          </w:p>
        </w:tc>
        <w:tc>
          <w:tcPr>
            <w:tcW w:w="3630" w:type="dxa"/>
          </w:tcPr>
          <w:p w:rsidR="00C20933" w:rsidRPr="00A008F9" w:rsidRDefault="00C20933" w:rsidP="009D6EA0">
            <w:pPr>
              <w:pStyle w:val="Normal1"/>
              <w:ind w:right="0"/>
              <w:jc w:val="left"/>
              <w:rPr>
                <w:b/>
                <w:bCs/>
                <w:rtl/>
              </w:rPr>
            </w:pPr>
            <w:r w:rsidRPr="00A008F9">
              <w:rPr>
                <w:rFonts w:hint="cs"/>
                <w:b/>
                <w:bCs/>
                <w:rtl/>
              </w:rPr>
              <w:t>תהליכים עסקיים</w:t>
            </w:r>
          </w:p>
        </w:tc>
        <w:tc>
          <w:tcPr>
            <w:tcW w:w="2574" w:type="dxa"/>
          </w:tcPr>
          <w:p w:rsidR="00C20933" w:rsidRPr="00A008F9" w:rsidRDefault="00C20933" w:rsidP="009D6EA0">
            <w:pPr>
              <w:pStyle w:val="Normal1"/>
              <w:ind w:right="0"/>
              <w:jc w:val="left"/>
              <w:rPr>
                <w:b/>
                <w:bCs/>
                <w:rtl/>
              </w:rPr>
            </w:pPr>
            <w:r w:rsidRPr="00A008F9">
              <w:rPr>
                <w:rFonts w:hint="cs"/>
                <w:b/>
                <w:bCs/>
                <w:rtl/>
              </w:rPr>
              <w:t>ישויות מעורבות</w:t>
            </w:r>
          </w:p>
        </w:tc>
      </w:tr>
      <w:tr w:rsidR="00C20933" w:rsidRPr="00A008F9" w:rsidTr="00C20933">
        <w:tc>
          <w:tcPr>
            <w:tcW w:w="1525" w:type="dxa"/>
          </w:tcPr>
          <w:p w:rsidR="00C20933" w:rsidRPr="00A008F9" w:rsidRDefault="00C20933" w:rsidP="009D6EA0">
            <w:pPr>
              <w:pStyle w:val="Normal1"/>
              <w:ind w:right="0"/>
              <w:jc w:val="left"/>
              <w:rPr>
                <w:rtl/>
              </w:rPr>
            </w:pPr>
            <w:r w:rsidRPr="00A008F9">
              <w:rPr>
                <w:rFonts w:hint="cs"/>
                <w:rtl/>
              </w:rPr>
              <w:t>מכירות</w:t>
            </w:r>
          </w:p>
        </w:tc>
        <w:tc>
          <w:tcPr>
            <w:tcW w:w="3630" w:type="dxa"/>
          </w:tcPr>
          <w:p w:rsidR="00C20933" w:rsidRPr="00A008F9" w:rsidRDefault="00C20933" w:rsidP="009D6EA0">
            <w:pPr>
              <w:pStyle w:val="Normal1"/>
              <w:ind w:right="0"/>
              <w:jc w:val="left"/>
              <w:rPr>
                <w:rtl/>
              </w:rPr>
            </w:pPr>
            <w:r w:rsidRPr="00A008F9">
              <w:rPr>
                <w:rFonts w:hint="cs"/>
                <w:rtl/>
              </w:rPr>
              <w:t>פתיחת תיק לקוח, הזנת פרטים, שמירת מסמכים רלוונטיים בתיק הלקוח, עדכון סטטוס פרויקט.</w:t>
            </w:r>
          </w:p>
        </w:tc>
        <w:tc>
          <w:tcPr>
            <w:tcW w:w="2574" w:type="dxa"/>
          </w:tcPr>
          <w:p w:rsidR="00C20933" w:rsidRPr="00A008F9" w:rsidRDefault="001120FA" w:rsidP="009D6EA0">
            <w:pPr>
              <w:pStyle w:val="Normal1"/>
              <w:ind w:right="0"/>
              <w:jc w:val="left"/>
              <w:rPr>
                <w:rtl/>
              </w:rPr>
            </w:pPr>
            <w:r w:rsidRPr="00A008F9">
              <w:rPr>
                <w:rFonts w:hint="cs"/>
                <w:rtl/>
              </w:rPr>
              <w:t xml:space="preserve">מנהלת מכירות, </w:t>
            </w:r>
            <w:r w:rsidR="00C20933" w:rsidRPr="00A008F9">
              <w:rPr>
                <w:rFonts w:hint="cs"/>
                <w:rtl/>
              </w:rPr>
              <w:t>לקוח.</w:t>
            </w:r>
          </w:p>
        </w:tc>
      </w:tr>
      <w:tr w:rsidR="00C20933" w:rsidRPr="00A008F9" w:rsidTr="00C20933">
        <w:tc>
          <w:tcPr>
            <w:tcW w:w="1525" w:type="dxa"/>
          </w:tcPr>
          <w:p w:rsidR="00C20933" w:rsidRPr="00A008F9" w:rsidRDefault="00C20933" w:rsidP="009D6EA0">
            <w:pPr>
              <w:pStyle w:val="Normal1"/>
              <w:ind w:right="0"/>
              <w:jc w:val="left"/>
              <w:rPr>
                <w:rtl/>
              </w:rPr>
            </w:pPr>
            <w:r w:rsidRPr="00A008F9">
              <w:rPr>
                <w:rFonts w:hint="cs"/>
                <w:rtl/>
              </w:rPr>
              <w:t>טכני / רכש</w:t>
            </w:r>
          </w:p>
        </w:tc>
        <w:tc>
          <w:tcPr>
            <w:tcW w:w="3630" w:type="dxa"/>
          </w:tcPr>
          <w:p w:rsidR="00C20933" w:rsidRPr="00A008F9" w:rsidRDefault="00DA016F" w:rsidP="001120FA">
            <w:pPr>
              <w:pStyle w:val="Normal1"/>
              <w:ind w:right="0"/>
              <w:jc w:val="left"/>
              <w:rPr>
                <w:rtl/>
              </w:rPr>
            </w:pPr>
            <w:r w:rsidRPr="00A008F9">
              <w:rPr>
                <w:rFonts w:hint="cs"/>
                <w:rtl/>
              </w:rPr>
              <w:t>מעקב אחר פרויקטים,</w:t>
            </w:r>
            <w:r w:rsidR="001120FA" w:rsidRPr="00A008F9">
              <w:rPr>
                <w:rFonts w:hint="cs"/>
                <w:rtl/>
              </w:rPr>
              <w:t xml:space="preserve"> </w:t>
            </w:r>
            <w:r w:rsidRPr="00A008F9">
              <w:rPr>
                <w:rFonts w:hint="cs"/>
                <w:rtl/>
              </w:rPr>
              <w:t>סגירת פרטים אחרונים מול לקוחות</w:t>
            </w:r>
            <w:r w:rsidR="001120FA" w:rsidRPr="00A008F9">
              <w:rPr>
                <w:rFonts w:hint="cs"/>
                <w:rtl/>
              </w:rPr>
              <w:t>, עדכון פרטים ומסמכים ששונו.</w:t>
            </w:r>
            <w:r w:rsidR="003671BC">
              <w:rPr>
                <w:rFonts w:hint="cs"/>
                <w:rtl/>
              </w:rPr>
              <w:t xml:space="preserve"> </w:t>
            </w:r>
            <w:r w:rsidR="00917EAD" w:rsidRPr="00A008F9">
              <w:rPr>
                <w:rFonts w:hint="cs"/>
                <w:rtl/>
              </w:rPr>
              <w:t>וידוא הזמנות מספקים.</w:t>
            </w:r>
          </w:p>
        </w:tc>
        <w:tc>
          <w:tcPr>
            <w:tcW w:w="2574" w:type="dxa"/>
          </w:tcPr>
          <w:p w:rsidR="00C20933" w:rsidRPr="00A008F9" w:rsidRDefault="00DA016F" w:rsidP="009D6EA0">
            <w:pPr>
              <w:pStyle w:val="Normal1"/>
              <w:ind w:right="0"/>
              <w:jc w:val="left"/>
              <w:rPr>
                <w:rtl/>
              </w:rPr>
            </w:pPr>
            <w:r w:rsidRPr="00A008F9">
              <w:rPr>
                <w:rFonts w:hint="cs"/>
                <w:rtl/>
              </w:rPr>
              <w:t xml:space="preserve">מנהלת רכש, </w:t>
            </w:r>
            <w:r w:rsidR="001120FA" w:rsidRPr="00A008F9">
              <w:rPr>
                <w:rFonts w:hint="cs"/>
                <w:rtl/>
              </w:rPr>
              <w:t>לקוח.</w:t>
            </w:r>
          </w:p>
        </w:tc>
      </w:tr>
      <w:tr w:rsidR="00C20933" w:rsidRPr="00A008F9" w:rsidTr="00C20933">
        <w:tc>
          <w:tcPr>
            <w:tcW w:w="1525" w:type="dxa"/>
          </w:tcPr>
          <w:p w:rsidR="00C20933" w:rsidRPr="00A008F9" w:rsidRDefault="00C20933" w:rsidP="009D6EA0">
            <w:pPr>
              <w:pStyle w:val="Normal1"/>
              <w:ind w:right="0"/>
              <w:jc w:val="left"/>
              <w:rPr>
                <w:rtl/>
              </w:rPr>
            </w:pPr>
            <w:r w:rsidRPr="00A008F9">
              <w:rPr>
                <w:rFonts w:hint="cs"/>
                <w:rtl/>
              </w:rPr>
              <w:t>ייצור</w:t>
            </w:r>
          </w:p>
        </w:tc>
        <w:tc>
          <w:tcPr>
            <w:tcW w:w="3630" w:type="dxa"/>
          </w:tcPr>
          <w:p w:rsidR="00C20933" w:rsidRPr="00A008F9" w:rsidRDefault="00615458" w:rsidP="009D6EA0">
            <w:pPr>
              <w:pStyle w:val="Normal1"/>
              <w:ind w:right="0"/>
              <w:jc w:val="left"/>
              <w:rPr>
                <w:rtl/>
              </w:rPr>
            </w:pPr>
            <w:r w:rsidRPr="00A008F9">
              <w:rPr>
                <w:rFonts w:hint="cs"/>
                <w:rtl/>
              </w:rPr>
              <w:t xml:space="preserve">דיווח </w:t>
            </w:r>
            <w:r w:rsidR="00F1066F" w:rsidRPr="00A008F9">
              <w:rPr>
                <w:rFonts w:hint="cs"/>
                <w:rtl/>
              </w:rPr>
              <w:t>על פגמים, חוסרים ופריטים מוכנים.</w:t>
            </w:r>
          </w:p>
        </w:tc>
        <w:tc>
          <w:tcPr>
            <w:tcW w:w="2574" w:type="dxa"/>
          </w:tcPr>
          <w:p w:rsidR="00C20933" w:rsidRPr="00A008F9" w:rsidRDefault="00F1066F" w:rsidP="009D6EA0">
            <w:pPr>
              <w:pStyle w:val="Normal1"/>
              <w:ind w:right="0"/>
              <w:jc w:val="left"/>
              <w:rPr>
                <w:rtl/>
              </w:rPr>
            </w:pPr>
            <w:r w:rsidRPr="00A008F9">
              <w:rPr>
                <w:rFonts w:hint="cs"/>
                <w:rtl/>
              </w:rPr>
              <w:t>עובדי הייצור ומנהלת הרכש.</w:t>
            </w:r>
          </w:p>
        </w:tc>
      </w:tr>
      <w:tr w:rsidR="00C20933" w:rsidRPr="00A008F9" w:rsidTr="00C20933">
        <w:tc>
          <w:tcPr>
            <w:tcW w:w="1525" w:type="dxa"/>
          </w:tcPr>
          <w:p w:rsidR="00C20933" w:rsidRPr="00A008F9" w:rsidRDefault="00C20933" w:rsidP="009D6EA0">
            <w:pPr>
              <w:pStyle w:val="Normal1"/>
              <w:ind w:right="0"/>
              <w:jc w:val="left"/>
              <w:rPr>
                <w:rtl/>
              </w:rPr>
            </w:pPr>
            <w:r w:rsidRPr="00A008F9">
              <w:rPr>
                <w:rFonts w:hint="cs"/>
                <w:rtl/>
              </w:rPr>
              <w:t>התקנות</w:t>
            </w:r>
          </w:p>
        </w:tc>
        <w:tc>
          <w:tcPr>
            <w:tcW w:w="3630" w:type="dxa"/>
          </w:tcPr>
          <w:p w:rsidR="00C20933" w:rsidRPr="00A008F9" w:rsidRDefault="009279BD" w:rsidP="009D6EA0">
            <w:pPr>
              <w:pStyle w:val="Normal1"/>
              <w:ind w:right="0"/>
              <w:jc w:val="left"/>
              <w:rPr>
                <w:rtl/>
              </w:rPr>
            </w:pPr>
            <w:r>
              <w:rPr>
                <w:rFonts w:hint="cs"/>
                <w:rtl/>
              </w:rPr>
              <w:t xml:space="preserve">(אפליקציית מובייל) </w:t>
            </w:r>
            <w:r w:rsidR="00802BB0" w:rsidRPr="00A008F9">
              <w:rPr>
                <w:rFonts w:hint="cs"/>
                <w:rtl/>
              </w:rPr>
              <w:t>מעקב אחר פרויקטים מהשטח, העלאת תמונות מהשטח</w:t>
            </w:r>
            <w:r>
              <w:rPr>
                <w:rFonts w:hint="cs"/>
                <w:rtl/>
              </w:rPr>
              <w:t>, קביעת מועדי קריאות שירות והתקנות. שינוי ועדכון נתונים חלקיים לגבי הפרויקטים.</w:t>
            </w:r>
          </w:p>
        </w:tc>
        <w:tc>
          <w:tcPr>
            <w:tcW w:w="2574" w:type="dxa"/>
          </w:tcPr>
          <w:p w:rsidR="00C20933" w:rsidRPr="00A008F9" w:rsidRDefault="000D6DA5" w:rsidP="009D6EA0">
            <w:pPr>
              <w:pStyle w:val="Normal1"/>
              <w:ind w:right="0"/>
              <w:jc w:val="left"/>
              <w:rPr>
                <w:rtl/>
              </w:rPr>
            </w:pPr>
            <w:r w:rsidRPr="00A008F9">
              <w:rPr>
                <w:rFonts w:hint="cs"/>
                <w:rtl/>
              </w:rPr>
              <w:t>מנהל ה</w:t>
            </w:r>
            <w:r w:rsidR="00917EAD" w:rsidRPr="00A008F9">
              <w:rPr>
                <w:rFonts w:hint="cs"/>
                <w:rtl/>
              </w:rPr>
              <w:t>תקנות.</w:t>
            </w:r>
          </w:p>
        </w:tc>
      </w:tr>
      <w:tr w:rsidR="001120FA" w:rsidRPr="00A008F9" w:rsidTr="00C20933">
        <w:tc>
          <w:tcPr>
            <w:tcW w:w="1525" w:type="dxa"/>
          </w:tcPr>
          <w:p w:rsidR="001120FA" w:rsidRDefault="001120FA" w:rsidP="009D6EA0">
            <w:pPr>
              <w:pStyle w:val="Normal1"/>
              <w:ind w:right="0"/>
              <w:jc w:val="left"/>
              <w:rPr>
                <w:ins w:id="741" w:author="Boaz Nissimov" w:date="2013-12-09T13:45:00Z"/>
                <w:rtl/>
              </w:rPr>
            </w:pPr>
            <w:r w:rsidRPr="00A008F9">
              <w:rPr>
                <w:rFonts w:hint="cs"/>
                <w:rtl/>
              </w:rPr>
              <w:lastRenderedPageBreak/>
              <w:t>כספים</w:t>
            </w:r>
          </w:p>
          <w:p w:rsidR="001E3162" w:rsidRPr="001E3162" w:rsidRDefault="001E3162" w:rsidP="009D6EA0">
            <w:pPr>
              <w:pStyle w:val="Normal1"/>
              <w:ind w:right="0"/>
              <w:jc w:val="left"/>
              <w:rPr>
                <w:color w:val="C00000"/>
                <w:rtl/>
                <w:rPrChange w:id="742" w:author="Boaz Nissimov" w:date="2013-12-09T13:45:00Z">
                  <w:rPr>
                    <w:rtl/>
                  </w:rPr>
                </w:rPrChange>
              </w:rPr>
            </w:pPr>
            <w:ins w:id="743" w:author="Boaz Nissimov" w:date="2013-12-09T13:45:00Z">
              <w:del w:id="744" w:author="shmulik hazan" w:date="2013-12-22T01:42:00Z">
                <w:r w:rsidRPr="001E3162" w:rsidDel="00220681">
                  <w:rPr>
                    <w:rFonts w:hint="eastAsia"/>
                    <w:color w:val="C00000"/>
                    <w:rtl/>
                    <w:rPrChange w:id="745" w:author="Boaz Nissimov" w:date="2013-12-09T13:45:00Z">
                      <w:rPr>
                        <w:rFonts w:hint="eastAsia"/>
                        <w:rtl/>
                      </w:rPr>
                    </w:rPrChange>
                  </w:rPr>
                  <w:delText>לבדיקה</w:delText>
                </w:r>
              </w:del>
            </w:ins>
          </w:p>
        </w:tc>
        <w:tc>
          <w:tcPr>
            <w:tcW w:w="3630" w:type="dxa"/>
          </w:tcPr>
          <w:p w:rsidR="001120FA" w:rsidRPr="00A008F9" w:rsidRDefault="00917EAD" w:rsidP="009D6EA0">
            <w:pPr>
              <w:pStyle w:val="Normal1"/>
              <w:ind w:right="0"/>
              <w:jc w:val="left"/>
              <w:rPr>
                <w:rtl/>
              </w:rPr>
            </w:pPr>
            <w:r w:rsidRPr="00A008F9">
              <w:rPr>
                <w:rFonts w:hint="cs"/>
                <w:rtl/>
              </w:rPr>
              <w:t>קבלת עדכון מהמערכת לגבי מועד גביית תשלום בהתאם לשלב הפרויקט (סטטוס)</w:t>
            </w:r>
            <w:r w:rsidR="00DD0501">
              <w:rPr>
                <w:rFonts w:hint="cs"/>
                <w:rtl/>
              </w:rPr>
              <w:t>.</w:t>
            </w:r>
          </w:p>
        </w:tc>
        <w:tc>
          <w:tcPr>
            <w:tcW w:w="2574" w:type="dxa"/>
          </w:tcPr>
          <w:p w:rsidR="001120FA" w:rsidRPr="00A008F9" w:rsidRDefault="00917EAD" w:rsidP="009D6EA0">
            <w:pPr>
              <w:pStyle w:val="Normal1"/>
              <w:ind w:right="0"/>
              <w:jc w:val="left"/>
              <w:rPr>
                <w:rtl/>
              </w:rPr>
            </w:pPr>
            <w:r w:rsidRPr="00A008F9">
              <w:rPr>
                <w:rFonts w:hint="cs"/>
                <w:rtl/>
              </w:rPr>
              <w:t>מנהלת החשבונות</w:t>
            </w:r>
            <w:r w:rsidR="0040533E">
              <w:rPr>
                <w:rFonts w:hint="cs"/>
                <w:rtl/>
              </w:rPr>
              <w:t>.</w:t>
            </w:r>
          </w:p>
        </w:tc>
      </w:tr>
    </w:tbl>
    <w:p w:rsidR="00EB277D" w:rsidRPr="00A008F9" w:rsidRDefault="00832B6F" w:rsidP="00AB2567">
      <w:pPr>
        <w:pStyle w:val="StyleStyleStyleHeading2"/>
        <w:rPr>
          <w:rtl/>
        </w:rPr>
      </w:pPr>
      <w:bookmarkStart w:id="746" w:name="_Toc360732401"/>
      <w:bookmarkStart w:id="747" w:name="_Toc244618291"/>
      <w:bookmarkStart w:id="748" w:name="_Ref374548765"/>
      <w:r w:rsidRPr="00A008F9">
        <w:rPr>
          <w:rtl/>
        </w:rPr>
        <w:t>מילון מונחים</w:t>
      </w:r>
      <w:bookmarkEnd w:id="746"/>
      <w:bookmarkEnd w:id="747"/>
      <w:r w:rsidR="007933D3" w:rsidRPr="00A008F9">
        <w:rPr>
          <w:rFonts w:hint="cs"/>
          <w:rtl/>
        </w:rPr>
        <w:t xml:space="preserve"> (ז'רגון של הארגון)</w:t>
      </w:r>
      <w:bookmarkEnd w:id="748"/>
    </w:p>
    <w:p w:rsidR="00DB61E0" w:rsidRPr="00A008F9" w:rsidRDefault="00DB61E0" w:rsidP="00A050C0">
      <w:pPr>
        <w:pStyle w:val="Normal1"/>
        <w:numPr>
          <w:ilvl w:val="0"/>
          <w:numId w:val="31"/>
        </w:numPr>
        <w:ind w:left="992" w:right="0"/>
        <w:jc w:val="left"/>
        <w:rPr>
          <w:rtl/>
        </w:rPr>
      </w:pPr>
      <w:r w:rsidRPr="00A008F9">
        <w:rPr>
          <w:rFonts w:hint="cs"/>
          <w:color w:val="000000" w:themeColor="text1"/>
          <w:u w:val="single"/>
          <w:rtl/>
        </w:rPr>
        <w:t>סטטוס</w:t>
      </w:r>
      <w:r w:rsidRPr="00A008F9">
        <w:rPr>
          <w:rFonts w:hint="cs"/>
          <w:rtl/>
        </w:rPr>
        <w:t xml:space="preserve"> -</w:t>
      </w:r>
      <w:r w:rsidR="003B2E51">
        <w:rPr>
          <w:rFonts w:hint="cs"/>
          <w:rtl/>
        </w:rPr>
        <w:t xml:space="preserve"> </w:t>
      </w:r>
      <w:r w:rsidRPr="00A008F9">
        <w:rPr>
          <w:rFonts w:hint="cs"/>
          <w:rtl/>
        </w:rPr>
        <w:t>שלב בפרויקט. המערכת תחולק לסטטוסים שכאשר סטטוס יעודכן מאחד לשני המערכת תבצע פעולות של שמירת תאריך, תזכורות רלוונטיים והודעה בדבר תשלום.</w:t>
      </w:r>
    </w:p>
    <w:p w:rsidR="00DB61E0" w:rsidRPr="00A008F9" w:rsidRDefault="00DB61E0" w:rsidP="00A050C0">
      <w:pPr>
        <w:pStyle w:val="Normal1"/>
        <w:numPr>
          <w:ilvl w:val="0"/>
          <w:numId w:val="31"/>
        </w:numPr>
        <w:ind w:left="992" w:right="0"/>
        <w:jc w:val="left"/>
        <w:rPr>
          <w:rtl/>
        </w:rPr>
      </w:pPr>
      <w:r w:rsidRPr="00A008F9">
        <w:rPr>
          <w:rFonts w:hint="cs"/>
          <w:u w:val="single"/>
          <w:rtl/>
        </w:rPr>
        <w:t>משקוף עיוור</w:t>
      </w:r>
      <w:r w:rsidR="00F9162A">
        <w:rPr>
          <w:rFonts w:hint="cs"/>
          <w:rtl/>
        </w:rPr>
        <w:t xml:space="preserve"> </w:t>
      </w:r>
      <w:r w:rsidRPr="00A008F9">
        <w:rPr>
          <w:rFonts w:hint="cs"/>
          <w:rtl/>
        </w:rPr>
        <w:t>- יהווה סטטוס בפני עצמו. לאחר בניית השלד של הבית יש להגיע לאתר הבנייה ולהתקין בחללים המיועדים לכך קורות אלומיניום שיהוו את הבסיס לחלון.</w:t>
      </w:r>
    </w:p>
    <w:p w:rsidR="00F14438" w:rsidRPr="00A008F9" w:rsidRDefault="00DB61E0">
      <w:pPr>
        <w:pStyle w:val="Normal1"/>
        <w:ind w:left="992" w:right="0"/>
        <w:jc w:val="left"/>
        <w:rPr>
          <w:rtl/>
        </w:rPr>
        <w:pPrChange w:id="749" w:author="Administrator" w:date="2013-12-11T18:35:00Z">
          <w:pPr>
            <w:pStyle w:val="Normal1"/>
            <w:ind w:left="992" w:right="0"/>
            <w:jc w:val="left"/>
          </w:pPr>
        </w:pPrChange>
      </w:pPr>
      <w:r w:rsidRPr="00A008F9">
        <w:rPr>
          <w:rFonts w:hint="cs"/>
          <w:rtl/>
        </w:rPr>
        <w:t>שלב זה מתבצע לאחר הקמת הקירות ולפני הטייח. תחילה יש למדוד בשטח את החלל לתכנן את המשקוף העיוור. לבצע הזמנת חומר ולהתקין אותו באתר.</w:t>
      </w:r>
      <w:del w:id="750" w:author="Administrator" w:date="2013-12-11T18:35:00Z">
        <w:r w:rsidRPr="00A008F9" w:rsidDel="00F14438">
          <w:rPr>
            <w:rFonts w:hint="cs"/>
            <w:rtl/>
          </w:rPr>
          <w:delText xml:space="preserve"> </w:delText>
        </w:r>
      </w:del>
    </w:p>
    <w:p w:rsidR="00DB61E0" w:rsidRPr="00A008F9" w:rsidRDefault="00DB61E0" w:rsidP="00A050C0">
      <w:pPr>
        <w:pStyle w:val="Normal1"/>
        <w:numPr>
          <w:ilvl w:val="0"/>
          <w:numId w:val="31"/>
        </w:numPr>
        <w:ind w:left="992" w:right="0"/>
        <w:jc w:val="left"/>
        <w:rPr>
          <w:rtl/>
        </w:rPr>
      </w:pPr>
      <w:r w:rsidRPr="003E3970">
        <w:rPr>
          <w:rFonts w:hint="cs"/>
          <w:u w:val="single"/>
          <w:rtl/>
        </w:rPr>
        <w:t>הזמנת עבודה</w:t>
      </w:r>
      <w:r w:rsidRPr="00A008F9">
        <w:rPr>
          <w:rFonts w:hint="cs"/>
          <w:rtl/>
        </w:rPr>
        <w:t xml:space="preserve"> </w:t>
      </w:r>
      <w:r w:rsidRPr="00A008F9">
        <w:rPr>
          <w:rtl/>
        </w:rPr>
        <w:t>–</w:t>
      </w:r>
      <w:r w:rsidRPr="00A008F9">
        <w:rPr>
          <w:rFonts w:hint="cs"/>
          <w:rtl/>
        </w:rPr>
        <w:t xml:space="preserve"> במעמד המכירה חותמים על חוזה ועל הצעת המחיר. הזמנת עבודה זה המסמך המקשר בין החברה לבין הלקוח ובו פרטים לגבי הפרויקט.</w:t>
      </w:r>
    </w:p>
    <w:p w:rsidR="00DB61E0" w:rsidRDefault="00647489" w:rsidP="00A050C0">
      <w:pPr>
        <w:pStyle w:val="Normal1"/>
        <w:numPr>
          <w:ilvl w:val="0"/>
          <w:numId w:val="31"/>
        </w:numPr>
        <w:ind w:left="992" w:right="0"/>
        <w:jc w:val="left"/>
        <w:rPr>
          <w:ins w:id="751" w:author="Administrator" w:date="2013-12-11T18:35:00Z"/>
        </w:rPr>
      </w:pPr>
      <w:r w:rsidRPr="00A20C05">
        <w:rPr>
          <w:rFonts w:hint="cs"/>
          <w:u w:val="single"/>
          <w:rtl/>
        </w:rPr>
        <w:t>פרז</w:t>
      </w:r>
      <w:r w:rsidR="00DB61E0" w:rsidRPr="00A20C05">
        <w:rPr>
          <w:rFonts w:hint="cs"/>
          <w:u w:val="single"/>
          <w:rtl/>
        </w:rPr>
        <w:t>ול</w:t>
      </w:r>
      <w:r w:rsidR="00EC440F">
        <w:rPr>
          <w:rFonts w:hint="cs"/>
          <w:rtl/>
        </w:rPr>
        <w:t xml:space="preserve"> </w:t>
      </w:r>
      <w:r w:rsidR="00DB61E0" w:rsidRPr="00A008F9">
        <w:rPr>
          <w:rFonts w:hint="cs"/>
          <w:rtl/>
        </w:rPr>
        <w:t>- ידיות, צירים, מנעולים. הרכיבים המשניים הדרושים לייצור חלונות ודלתות.</w:t>
      </w:r>
    </w:p>
    <w:p w:rsidR="00F14438" w:rsidRPr="00F14438" w:rsidRDefault="00F14438">
      <w:pPr>
        <w:pStyle w:val="Normal1"/>
        <w:numPr>
          <w:ilvl w:val="0"/>
          <w:numId w:val="31"/>
        </w:numPr>
        <w:ind w:left="992" w:right="0"/>
        <w:jc w:val="left"/>
        <w:rPr>
          <w:u w:val="single"/>
          <w:rtl/>
          <w:rPrChange w:id="752" w:author="Administrator" w:date="2013-12-11T18:36:00Z">
            <w:rPr>
              <w:rtl/>
            </w:rPr>
          </w:rPrChange>
        </w:rPr>
        <w:pPrChange w:id="753" w:author="Administrator" w:date="2013-12-11T18:36:00Z">
          <w:pPr>
            <w:pStyle w:val="Normal1"/>
            <w:numPr>
              <w:numId w:val="31"/>
            </w:numPr>
            <w:ind w:left="992" w:right="0" w:hanging="360"/>
            <w:jc w:val="left"/>
          </w:pPr>
        </w:pPrChange>
      </w:pPr>
      <w:ins w:id="754" w:author="Administrator" w:date="2013-12-11T18:35:00Z">
        <w:r w:rsidRPr="00F14438">
          <w:rPr>
            <w:rFonts w:hint="eastAsia"/>
            <w:u w:val="single"/>
            <w:rtl/>
            <w:rPrChange w:id="755" w:author="Administrator" w:date="2013-12-11T18:36:00Z">
              <w:rPr>
                <w:rFonts w:hint="eastAsia"/>
                <w:rtl/>
              </w:rPr>
            </w:rPrChange>
          </w:rPr>
          <w:t>טיח</w:t>
        </w:r>
        <w:r w:rsidRPr="00F14438">
          <w:rPr>
            <w:u w:val="single"/>
            <w:rtl/>
            <w:rPrChange w:id="756" w:author="Administrator" w:date="2013-12-11T18:36:00Z">
              <w:rPr>
                <w:rtl/>
              </w:rPr>
            </w:rPrChange>
          </w:rPr>
          <w:t xml:space="preserve"> </w:t>
        </w:r>
        <w:r w:rsidRPr="00F14438">
          <w:rPr>
            <w:rFonts w:hint="eastAsia"/>
            <w:u w:val="single"/>
            <w:rtl/>
            <w:rPrChange w:id="757" w:author="Administrator" w:date="2013-12-11T18:36:00Z">
              <w:rPr>
                <w:rFonts w:hint="eastAsia"/>
                <w:rtl/>
              </w:rPr>
            </w:rPrChange>
          </w:rPr>
          <w:t>שחור</w:t>
        </w:r>
      </w:ins>
      <w:ins w:id="758" w:author="Administrator" w:date="2013-12-11T18:36:00Z">
        <w:r>
          <w:rPr>
            <w:rFonts w:hint="cs"/>
            <w:rtl/>
          </w:rPr>
          <w:t xml:space="preserve"> - </w:t>
        </w:r>
        <w:r w:rsidRPr="00F14438">
          <w:rPr>
            <w:rtl/>
            <w:rPrChange w:id="759" w:author="Administrator" w:date="2013-12-11T18:36:00Z">
              <w:rPr>
                <w:rFonts w:ascii="Tahoma" w:hAnsi="Tahoma" w:cs="Tahoma"/>
                <w:color w:val="333333"/>
                <w:szCs w:val="20"/>
                <w:shd w:val="clear" w:color="auto" w:fill="FFFFFF"/>
                <w:rtl/>
              </w:rPr>
            </w:rPrChange>
          </w:rPr>
          <w:t xml:space="preserve">אל הקיר </w:t>
        </w:r>
        <w:r w:rsidR="003255D4">
          <w:rPr>
            <w:rFonts w:hint="cs"/>
            <w:rtl/>
          </w:rPr>
          <w:t xml:space="preserve">מותז </w:t>
        </w:r>
        <w:r w:rsidRPr="00F14438">
          <w:rPr>
            <w:rtl/>
            <w:rPrChange w:id="760" w:author="Administrator" w:date="2013-12-11T18:36:00Z">
              <w:rPr>
                <w:rFonts w:ascii="Tahoma" w:hAnsi="Tahoma" w:cs="Tahoma"/>
                <w:color w:val="333333"/>
                <w:szCs w:val="20"/>
                <w:shd w:val="clear" w:color="auto" w:fill="FFFFFF"/>
                <w:rtl/>
              </w:rPr>
            </w:rPrChange>
          </w:rPr>
          <w:t>חומר של טיח כהה וגס. תפקידו של הטייח הוא להחליק טיח זה וליצור שכבה אחידה וחלקה ככל האפשר של טיח שיכסה על כל הבורות הקטנים, הסדקים, החיבורים בין גושי בטון או בין בלוקים</w:t>
        </w:r>
        <w:r w:rsidRPr="00F14438">
          <w:rPr>
            <w:rPrChange w:id="761" w:author="Administrator" w:date="2013-12-11T18:36:00Z">
              <w:rPr>
                <w:rFonts w:ascii="Tahoma" w:hAnsi="Tahoma" w:cs="Tahoma"/>
                <w:color w:val="333333"/>
                <w:szCs w:val="20"/>
                <w:shd w:val="clear" w:color="auto" w:fill="FFFFFF"/>
              </w:rPr>
            </w:rPrChange>
          </w:rPr>
          <w:t>.</w:t>
        </w:r>
      </w:ins>
    </w:p>
    <w:p w:rsidR="00EB277D" w:rsidRPr="00A008F9" w:rsidRDefault="00FC3C94" w:rsidP="00AB2567">
      <w:pPr>
        <w:pStyle w:val="StyleStyleStyleHeading2"/>
        <w:rPr>
          <w:rtl/>
        </w:rPr>
      </w:pPr>
      <w:bookmarkStart w:id="762" w:name="_Toc244618292"/>
      <w:r w:rsidRPr="00A008F9">
        <w:rPr>
          <w:rFonts w:hint="cs"/>
          <w:rtl/>
        </w:rPr>
        <w:t>פלטים</w:t>
      </w:r>
      <w:r w:rsidR="00832B6F" w:rsidRPr="00A008F9">
        <w:rPr>
          <w:rFonts w:hint="cs"/>
          <w:rtl/>
        </w:rPr>
        <w:t xml:space="preserve"> עיקריים</w:t>
      </w:r>
      <w:bookmarkEnd w:id="762"/>
    </w:p>
    <w:p w:rsidR="00647489" w:rsidRPr="001E3162" w:rsidRDefault="00647489" w:rsidP="008961A6">
      <w:pPr>
        <w:pStyle w:val="Normal1"/>
        <w:numPr>
          <w:ilvl w:val="0"/>
          <w:numId w:val="30"/>
        </w:numPr>
        <w:spacing w:before="240"/>
        <w:ind w:left="850" w:right="0"/>
        <w:jc w:val="left"/>
        <w:rPr>
          <w:color w:val="C00000"/>
          <w:rtl/>
          <w:rPrChange w:id="763" w:author="Boaz Nissimov" w:date="2013-12-09T13:45:00Z">
            <w:rPr>
              <w:color w:val="000000" w:themeColor="text1"/>
              <w:rtl/>
            </w:rPr>
          </w:rPrChange>
        </w:rPr>
        <w:pPrChange w:id="764" w:author="shmulik hazan" w:date="2013-12-22T01:45:00Z">
          <w:pPr>
            <w:pStyle w:val="Normal1"/>
            <w:numPr>
              <w:numId w:val="30"/>
            </w:numPr>
            <w:spacing w:before="240"/>
            <w:ind w:left="850" w:right="0" w:hanging="360"/>
            <w:jc w:val="left"/>
          </w:pPr>
        </w:pPrChange>
      </w:pPr>
      <w:r w:rsidRPr="00A762C7">
        <w:rPr>
          <w:rFonts w:hint="cs"/>
          <w:color w:val="000000" w:themeColor="text1"/>
          <w:u w:val="single"/>
          <w:rtl/>
        </w:rPr>
        <w:t>מייל תזכורת ללקוח</w:t>
      </w:r>
      <w:r w:rsidR="00903F30">
        <w:rPr>
          <w:rFonts w:hint="cs"/>
          <w:color w:val="000000" w:themeColor="text1"/>
          <w:rtl/>
        </w:rPr>
        <w:t xml:space="preserve"> </w:t>
      </w:r>
      <w:r w:rsidRPr="00A008F9">
        <w:rPr>
          <w:rFonts w:hint="cs"/>
          <w:color w:val="000000" w:themeColor="text1"/>
          <w:rtl/>
        </w:rPr>
        <w:t>- על מנת שהארגון יוכל לספק את המוצר בזמן על הלקוח להתריע כ-3 חודשים לפני הזמן הרצוי. כחודש וחצי לאחר מעבר הפרויקט לסטטוס משקוף עיוור יישלח מייל ללקוח כדי למנוע מצב שהוא לא מודיע בזמן ויוצר איחורים בבנייה.</w:t>
      </w:r>
      <w:ins w:id="765" w:author="Boaz Nissimov" w:date="2013-12-09T13:45:00Z">
        <w:r w:rsidR="001E3162">
          <w:rPr>
            <w:rFonts w:hint="cs"/>
            <w:color w:val="000000" w:themeColor="text1"/>
            <w:rtl/>
          </w:rPr>
          <w:t xml:space="preserve"> </w:t>
        </w:r>
        <w:del w:id="766" w:author="shmulik hazan" w:date="2013-12-22T01:45:00Z">
          <w:r w:rsidR="001E3162" w:rsidRPr="001E3162" w:rsidDel="008961A6">
            <w:rPr>
              <w:rFonts w:hint="eastAsia"/>
              <w:color w:val="C00000"/>
              <w:rtl/>
              <w:rPrChange w:id="767" w:author="Boaz Nissimov" w:date="2013-12-09T13:45:00Z">
                <w:rPr>
                  <w:rFonts w:hint="eastAsia"/>
                  <w:color w:val="000000" w:themeColor="text1"/>
                  <w:rtl/>
                </w:rPr>
              </w:rPrChange>
            </w:rPr>
            <w:delText>לבדוק</w:delText>
          </w:r>
          <w:r w:rsidR="001E3162" w:rsidRPr="001E3162" w:rsidDel="008961A6">
            <w:rPr>
              <w:color w:val="C00000"/>
              <w:rtl/>
              <w:rPrChange w:id="768" w:author="Boaz Nissimov" w:date="2013-12-09T13:45:00Z">
                <w:rPr>
                  <w:color w:val="000000" w:themeColor="text1"/>
                  <w:rtl/>
                </w:rPr>
              </w:rPrChange>
            </w:rPr>
            <w:delText xml:space="preserve"> גם </w:delText>
          </w:r>
          <w:r w:rsidR="001E3162" w:rsidRPr="001E3162" w:rsidDel="008961A6">
            <w:rPr>
              <w:color w:val="C00000"/>
              <w:rPrChange w:id="769" w:author="Boaz Nissimov" w:date="2013-12-09T13:45:00Z">
                <w:rPr>
                  <w:color w:val="000000" w:themeColor="text1"/>
                </w:rPr>
              </w:rPrChange>
            </w:rPr>
            <w:delText>SMS</w:delText>
          </w:r>
        </w:del>
      </w:ins>
    </w:p>
    <w:p w:rsidR="00647489" w:rsidRPr="00A008F9" w:rsidRDefault="00647489" w:rsidP="00C80F55">
      <w:pPr>
        <w:pStyle w:val="Normal1"/>
        <w:numPr>
          <w:ilvl w:val="0"/>
          <w:numId w:val="30"/>
        </w:numPr>
        <w:spacing w:before="240"/>
        <w:ind w:left="850" w:right="0"/>
        <w:jc w:val="left"/>
        <w:rPr>
          <w:color w:val="000000" w:themeColor="text1"/>
          <w:rtl/>
        </w:rPr>
      </w:pPr>
      <w:r w:rsidRPr="00A762C7">
        <w:rPr>
          <w:rFonts w:hint="cs"/>
          <w:color w:val="000000" w:themeColor="text1"/>
          <w:u w:val="single"/>
          <w:rtl/>
        </w:rPr>
        <w:t>סינון פרויקטים לפי סטטוס</w:t>
      </w:r>
      <w:r w:rsidR="006443EB">
        <w:rPr>
          <w:rFonts w:hint="cs"/>
          <w:color w:val="000000" w:themeColor="text1"/>
          <w:rtl/>
        </w:rPr>
        <w:t xml:space="preserve"> </w:t>
      </w:r>
      <w:r w:rsidRPr="00A008F9">
        <w:rPr>
          <w:rFonts w:hint="cs"/>
          <w:color w:val="000000" w:themeColor="text1"/>
          <w:rtl/>
        </w:rPr>
        <w:t>- מנהלי היחידות השונות י</w:t>
      </w:r>
      <w:r w:rsidR="00975988">
        <w:rPr>
          <w:rFonts w:hint="cs"/>
          <w:color w:val="000000" w:themeColor="text1"/>
          <w:rtl/>
        </w:rPr>
        <w:t>וכלו להוציא דוחות של פרויקטים ע</w:t>
      </w:r>
      <w:r w:rsidRPr="00A008F9">
        <w:rPr>
          <w:rFonts w:hint="cs"/>
          <w:color w:val="000000" w:themeColor="text1"/>
          <w:rtl/>
        </w:rPr>
        <w:t>פ</w:t>
      </w:r>
      <w:r w:rsidR="00975988">
        <w:rPr>
          <w:rFonts w:hint="cs"/>
          <w:color w:val="000000" w:themeColor="text1"/>
          <w:rtl/>
        </w:rPr>
        <w:t>"י</w:t>
      </w:r>
      <w:r w:rsidRPr="00A008F9">
        <w:rPr>
          <w:rFonts w:hint="cs"/>
          <w:color w:val="000000" w:themeColor="text1"/>
          <w:rtl/>
        </w:rPr>
        <w:t xml:space="preserve"> השלב שבאחריותם וכך לקבל תמונה בהירה בעת תכנון עבודתם.</w:t>
      </w:r>
    </w:p>
    <w:p w:rsidR="00647489" w:rsidRPr="00A008F9" w:rsidRDefault="00647489" w:rsidP="00C80F55">
      <w:pPr>
        <w:pStyle w:val="Normal1"/>
        <w:numPr>
          <w:ilvl w:val="0"/>
          <w:numId w:val="30"/>
        </w:numPr>
        <w:spacing w:before="240"/>
        <w:ind w:left="850" w:right="0"/>
        <w:jc w:val="left"/>
        <w:rPr>
          <w:color w:val="000000" w:themeColor="text1"/>
          <w:rtl/>
        </w:rPr>
      </w:pPr>
      <w:r w:rsidRPr="00A762C7">
        <w:rPr>
          <w:rFonts w:hint="cs"/>
          <w:color w:val="000000" w:themeColor="text1"/>
          <w:u w:val="single"/>
          <w:rtl/>
        </w:rPr>
        <w:t>הודעה בדבר תשלום לאחר סיום שלבים</w:t>
      </w:r>
      <w:r w:rsidR="0008769D">
        <w:rPr>
          <w:rFonts w:hint="cs"/>
          <w:color w:val="000000" w:themeColor="text1"/>
          <w:rtl/>
        </w:rPr>
        <w:t xml:space="preserve"> </w:t>
      </w:r>
      <w:r w:rsidRPr="00A008F9">
        <w:rPr>
          <w:rFonts w:hint="cs"/>
          <w:color w:val="000000" w:themeColor="text1"/>
          <w:rtl/>
        </w:rPr>
        <w:t xml:space="preserve">- התשלום מתבצע בנקודות ציון שונות במהלך הפרויקט (מקדמה, התקנת </w:t>
      </w:r>
      <w:r w:rsidR="00E47728">
        <w:rPr>
          <w:rFonts w:hint="cs"/>
          <w:color w:val="000000" w:themeColor="text1"/>
          <w:rtl/>
        </w:rPr>
        <w:t>משקוף עיוור,</w:t>
      </w:r>
      <w:r w:rsidRPr="00A008F9">
        <w:rPr>
          <w:rFonts w:hint="cs"/>
          <w:color w:val="000000" w:themeColor="text1"/>
          <w:rtl/>
        </w:rPr>
        <w:t xml:space="preserve"> הזמנת חומר וכו') המערכת תודיע למנהלת החשבונות שעליה לגבות תשלום מהלקוח.</w:t>
      </w:r>
    </w:p>
    <w:p w:rsidR="00647489" w:rsidRPr="00A008F9" w:rsidRDefault="00647489" w:rsidP="00C80F55">
      <w:pPr>
        <w:pStyle w:val="Normal1"/>
        <w:numPr>
          <w:ilvl w:val="0"/>
          <w:numId w:val="30"/>
        </w:numPr>
        <w:spacing w:before="240"/>
        <w:ind w:left="850" w:right="0"/>
        <w:jc w:val="left"/>
        <w:rPr>
          <w:color w:val="000000" w:themeColor="text1"/>
          <w:rtl/>
        </w:rPr>
      </w:pPr>
      <w:r w:rsidRPr="00A762C7">
        <w:rPr>
          <w:rFonts w:hint="cs"/>
          <w:color w:val="000000" w:themeColor="text1"/>
          <w:u w:val="single"/>
          <w:rtl/>
        </w:rPr>
        <w:t>טופס דיווח על חוסר או פגם בחומר</w:t>
      </w:r>
      <w:r w:rsidRPr="00A75BE9">
        <w:rPr>
          <w:rFonts w:hint="cs"/>
          <w:color w:val="000000" w:themeColor="text1"/>
          <w:u w:val="single"/>
          <w:rtl/>
        </w:rPr>
        <w:t xml:space="preserve"> הגלם</w:t>
      </w:r>
      <w:r w:rsidR="00A642CD">
        <w:rPr>
          <w:rFonts w:hint="cs"/>
          <w:color w:val="000000" w:themeColor="text1"/>
          <w:rtl/>
        </w:rPr>
        <w:t xml:space="preserve"> </w:t>
      </w:r>
      <w:r w:rsidRPr="00A008F9">
        <w:rPr>
          <w:rFonts w:hint="cs"/>
          <w:color w:val="000000" w:themeColor="text1"/>
          <w:rtl/>
        </w:rPr>
        <w:t xml:space="preserve">- דיווח על בסיס תקופתי (יום/שבוע/חודש) בדבר חוסרים. עובדי הייצור </w:t>
      </w:r>
      <w:r w:rsidR="00FA27F8" w:rsidRPr="00A008F9">
        <w:rPr>
          <w:rFonts w:hint="cs"/>
          <w:color w:val="000000" w:themeColor="text1"/>
          <w:rtl/>
        </w:rPr>
        <w:t>ידווחו</w:t>
      </w:r>
      <w:r w:rsidRPr="00A008F9">
        <w:rPr>
          <w:rFonts w:hint="cs"/>
          <w:color w:val="000000" w:themeColor="text1"/>
          <w:rtl/>
        </w:rPr>
        <w:t xml:space="preserve"> באפליקציה התפעול</w:t>
      </w:r>
      <w:r w:rsidR="00250901" w:rsidRPr="00A008F9">
        <w:rPr>
          <w:rFonts w:hint="cs"/>
          <w:color w:val="000000" w:themeColor="text1"/>
          <w:rtl/>
        </w:rPr>
        <w:t>ית והמנהלת הטכנית תקבל את המידע למערכת.</w:t>
      </w:r>
    </w:p>
    <w:p w:rsidR="00EB277D" w:rsidRPr="00A008F9" w:rsidRDefault="00832B6F" w:rsidP="00AB2567">
      <w:pPr>
        <w:pStyle w:val="StyleStyleStyleHeading2"/>
        <w:rPr>
          <w:rtl/>
        </w:rPr>
      </w:pPr>
      <w:bookmarkStart w:id="770" w:name="_Toc244618293"/>
      <w:bookmarkStart w:id="771" w:name="_Toc360732402"/>
      <w:r w:rsidRPr="00A008F9">
        <w:rPr>
          <w:rFonts w:hint="cs"/>
          <w:rtl/>
        </w:rPr>
        <w:t xml:space="preserve">מקורות </w:t>
      </w:r>
      <w:r w:rsidRPr="00A008F9">
        <w:rPr>
          <w:rtl/>
        </w:rPr>
        <w:t>קלט</w:t>
      </w:r>
      <w:bookmarkEnd w:id="770"/>
      <w:r w:rsidRPr="00A008F9">
        <w:rPr>
          <w:rFonts w:hint="cs"/>
          <w:rtl/>
        </w:rPr>
        <w:t xml:space="preserve"> </w:t>
      </w:r>
      <w:bookmarkEnd w:id="771"/>
    </w:p>
    <w:p w:rsidR="0017784F" w:rsidRPr="0017784F" w:rsidRDefault="0017784F" w:rsidP="00A945DE">
      <w:pPr>
        <w:pStyle w:val="Normal1"/>
        <w:numPr>
          <w:ilvl w:val="0"/>
          <w:numId w:val="29"/>
        </w:numPr>
        <w:ind w:right="0"/>
        <w:jc w:val="left"/>
        <w:rPr>
          <w:color w:val="000000" w:themeColor="text1"/>
          <w:rtl/>
        </w:rPr>
      </w:pPr>
      <w:r w:rsidRPr="006B0128">
        <w:rPr>
          <w:rFonts w:hint="cs"/>
          <w:color w:val="000000" w:themeColor="text1"/>
          <w:u w:val="single"/>
          <w:rtl/>
        </w:rPr>
        <w:t>מקלדת ועכבר</w:t>
      </w:r>
      <w:r>
        <w:rPr>
          <w:rFonts w:hint="cs"/>
          <w:color w:val="000000" w:themeColor="text1"/>
          <w:rtl/>
        </w:rPr>
        <w:t xml:space="preserve"> </w:t>
      </w:r>
      <w:r>
        <w:rPr>
          <w:color w:val="000000" w:themeColor="text1"/>
          <w:rtl/>
        </w:rPr>
        <w:t>–</w:t>
      </w:r>
      <w:r>
        <w:rPr>
          <w:rFonts w:hint="cs"/>
          <w:color w:val="000000" w:themeColor="text1"/>
          <w:rtl/>
        </w:rPr>
        <w:t xml:space="preserve"> עבור המחשבים הנייחים בחברה שיתחברו למערכת.</w:t>
      </w:r>
    </w:p>
    <w:p w:rsidR="00391E55" w:rsidRDefault="00250901" w:rsidP="00A945DE">
      <w:pPr>
        <w:pStyle w:val="Normal1"/>
        <w:numPr>
          <w:ilvl w:val="0"/>
          <w:numId w:val="29"/>
        </w:numPr>
        <w:ind w:right="0"/>
        <w:jc w:val="left"/>
        <w:rPr>
          <w:rtl/>
        </w:rPr>
      </w:pPr>
      <w:r w:rsidRPr="006B0128">
        <w:rPr>
          <w:rFonts w:hint="cs"/>
          <w:u w:val="single"/>
          <w:rtl/>
        </w:rPr>
        <w:t>מסך מגע</w:t>
      </w:r>
      <w:r w:rsidR="00391E55">
        <w:rPr>
          <w:rFonts w:hint="cs"/>
          <w:rtl/>
        </w:rPr>
        <w:t>:</w:t>
      </w:r>
    </w:p>
    <w:p w:rsidR="00391E55" w:rsidRDefault="00391E55" w:rsidP="006B0128">
      <w:pPr>
        <w:pStyle w:val="Normal1"/>
        <w:numPr>
          <w:ilvl w:val="0"/>
          <w:numId w:val="28"/>
        </w:numPr>
        <w:ind w:left="1559" w:right="0"/>
        <w:jc w:val="left"/>
      </w:pPr>
      <w:r>
        <w:rPr>
          <w:rFonts w:hint="cs"/>
          <w:rtl/>
        </w:rPr>
        <w:t>עבור אפליקציית המובייל שתפעל על</w:t>
      </w:r>
      <w:r w:rsidR="00A35330" w:rsidRPr="00A008F9">
        <w:rPr>
          <w:rFonts w:hint="cs"/>
          <w:rtl/>
        </w:rPr>
        <w:t xml:space="preserve"> </w:t>
      </w:r>
      <w:r>
        <w:rPr>
          <w:rFonts w:hint="cs"/>
          <w:rtl/>
        </w:rPr>
        <w:t>מכשיר סמארטפון.</w:t>
      </w:r>
    </w:p>
    <w:p w:rsidR="00250901" w:rsidRPr="00A008F9" w:rsidRDefault="00391E55" w:rsidP="006B0128">
      <w:pPr>
        <w:pStyle w:val="Normal1"/>
        <w:numPr>
          <w:ilvl w:val="0"/>
          <w:numId w:val="28"/>
        </w:numPr>
        <w:ind w:left="1559" w:right="0"/>
        <w:jc w:val="left"/>
        <w:rPr>
          <w:rtl/>
        </w:rPr>
      </w:pPr>
      <w:r>
        <w:rPr>
          <w:rFonts w:hint="cs"/>
          <w:rtl/>
        </w:rPr>
        <w:lastRenderedPageBreak/>
        <w:t>עבור</w:t>
      </w:r>
      <w:r w:rsidR="00250901" w:rsidRPr="00A008F9">
        <w:rPr>
          <w:rFonts w:hint="cs"/>
          <w:rtl/>
        </w:rPr>
        <w:t xml:space="preserve"> אפליקציית תפעול</w:t>
      </w:r>
      <w:r w:rsidR="003D15D3" w:rsidRPr="00A008F9">
        <w:rPr>
          <w:rFonts w:hint="cs"/>
          <w:rtl/>
        </w:rPr>
        <w:t xml:space="preserve"> </w:t>
      </w:r>
      <w:r>
        <w:rPr>
          <w:rFonts w:hint="cs"/>
          <w:rtl/>
        </w:rPr>
        <w:t>שתפעל על</w:t>
      </w:r>
      <w:r w:rsidR="00250901" w:rsidRPr="00A008F9">
        <w:rPr>
          <w:rFonts w:hint="cs"/>
          <w:rtl/>
        </w:rPr>
        <w:t xml:space="preserve"> מכשיר טאבלט.</w:t>
      </w:r>
    </w:p>
    <w:p w:rsidR="00250901" w:rsidRPr="00A008F9" w:rsidRDefault="00250901" w:rsidP="00A945DE">
      <w:pPr>
        <w:pStyle w:val="Normal1"/>
        <w:numPr>
          <w:ilvl w:val="0"/>
          <w:numId w:val="29"/>
        </w:numPr>
        <w:ind w:right="0"/>
        <w:jc w:val="left"/>
        <w:rPr>
          <w:rtl/>
        </w:rPr>
      </w:pPr>
      <w:r w:rsidRPr="006B0128">
        <w:rPr>
          <w:rFonts w:hint="cs"/>
          <w:u w:val="single"/>
          <w:rtl/>
        </w:rPr>
        <w:t>מצלמה</w:t>
      </w:r>
      <w:r w:rsidR="00B54420">
        <w:rPr>
          <w:rFonts w:hint="cs"/>
          <w:rtl/>
        </w:rPr>
        <w:t xml:space="preserve"> </w:t>
      </w:r>
      <w:r w:rsidRPr="00A008F9">
        <w:rPr>
          <w:rFonts w:hint="cs"/>
          <w:rtl/>
        </w:rPr>
        <w:t>- העלאת תמונות למערכת ע"י צילום במכשיר הסמארטפון.</w:t>
      </w:r>
    </w:p>
    <w:p w:rsidR="00250901" w:rsidRPr="00A008F9" w:rsidRDefault="00F57E8F" w:rsidP="00A945DE">
      <w:pPr>
        <w:pStyle w:val="Normal1"/>
        <w:numPr>
          <w:ilvl w:val="0"/>
          <w:numId w:val="29"/>
        </w:numPr>
        <w:ind w:right="0"/>
        <w:jc w:val="left"/>
        <w:rPr>
          <w:rtl/>
        </w:rPr>
      </w:pPr>
      <w:r w:rsidRPr="006B0128">
        <w:rPr>
          <w:rFonts w:hint="cs"/>
          <w:u w:val="single"/>
          <w:rtl/>
        </w:rPr>
        <w:t>דו"חות</w:t>
      </w:r>
      <w:r w:rsidR="00250901" w:rsidRPr="006B0128">
        <w:rPr>
          <w:rFonts w:hint="cs"/>
          <w:u w:val="single"/>
          <w:rtl/>
        </w:rPr>
        <w:t xml:space="preserve"> אקסל</w:t>
      </w:r>
      <w:r w:rsidR="001654E2" w:rsidRPr="00A008F9">
        <w:rPr>
          <w:rFonts w:hint="cs"/>
          <w:rtl/>
        </w:rPr>
        <w:t xml:space="preserve"> </w:t>
      </w:r>
      <w:r w:rsidR="00250901" w:rsidRPr="00A008F9">
        <w:rPr>
          <w:rFonts w:hint="cs"/>
          <w:rtl/>
        </w:rPr>
        <w:t>- י</w:t>
      </w:r>
      <w:r w:rsidR="00E24159">
        <w:rPr>
          <w:rFonts w:hint="cs"/>
          <w:rtl/>
        </w:rPr>
        <w:t>י</w:t>
      </w:r>
      <w:r w:rsidR="00250901" w:rsidRPr="00A008F9">
        <w:rPr>
          <w:rFonts w:hint="cs"/>
          <w:rtl/>
        </w:rPr>
        <w:t xml:space="preserve">בוא נתונים </w:t>
      </w:r>
      <w:r w:rsidRPr="00A008F9">
        <w:rPr>
          <w:rFonts w:hint="cs"/>
          <w:rtl/>
        </w:rPr>
        <w:t>מדו"חות</w:t>
      </w:r>
      <w:r w:rsidR="00250901" w:rsidRPr="00A008F9">
        <w:rPr>
          <w:rFonts w:hint="cs"/>
          <w:rtl/>
        </w:rPr>
        <w:t xml:space="preserve"> כספיים באקסל.</w:t>
      </w:r>
      <w:ins w:id="772" w:author="Boaz Nissimov" w:date="2013-12-09T13:46:00Z">
        <w:r w:rsidR="001E3162">
          <w:rPr>
            <w:rFonts w:hint="cs"/>
            <w:rtl/>
          </w:rPr>
          <w:t xml:space="preserve"> </w:t>
        </w:r>
      </w:ins>
    </w:p>
    <w:p w:rsidR="00250901" w:rsidRPr="00A008F9" w:rsidRDefault="00467486" w:rsidP="00975988">
      <w:pPr>
        <w:pStyle w:val="Normal1"/>
        <w:numPr>
          <w:ilvl w:val="0"/>
          <w:numId w:val="29"/>
        </w:numPr>
        <w:ind w:right="0"/>
        <w:jc w:val="left"/>
        <w:rPr>
          <w:rtl/>
        </w:rPr>
      </w:pPr>
      <w:r w:rsidRPr="00975988">
        <w:rPr>
          <w:rFonts w:hint="cs"/>
          <w:u w:val="single"/>
          <w:rtl/>
        </w:rPr>
        <w:t>מסמכי</w:t>
      </w:r>
      <w:r w:rsidR="00250901" w:rsidRPr="00975988">
        <w:rPr>
          <w:rFonts w:hint="cs"/>
          <w:u w:val="single"/>
        </w:rPr>
        <w:t xml:space="preserve">WORD </w:t>
      </w:r>
      <w:r w:rsidR="00250901" w:rsidRPr="00975988">
        <w:rPr>
          <w:rFonts w:hint="cs"/>
          <w:u w:val="single"/>
          <w:rtl/>
        </w:rPr>
        <w:t xml:space="preserve"> ו-</w:t>
      </w:r>
      <w:r w:rsidR="00250901" w:rsidRPr="00975988">
        <w:rPr>
          <w:rFonts w:hint="cs"/>
          <w:u w:val="single"/>
        </w:rPr>
        <w:t xml:space="preserve"> </w:t>
      </w:r>
      <w:r w:rsidR="00250901" w:rsidRPr="00975988">
        <w:rPr>
          <w:u w:val="single"/>
        </w:rPr>
        <w:t>PDF</w:t>
      </w:r>
      <w:r w:rsidR="00975988" w:rsidRPr="00975988">
        <w:rPr>
          <w:rFonts w:hint="cs"/>
          <w:rtl/>
        </w:rPr>
        <w:t xml:space="preserve"> </w:t>
      </w:r>
      <w:r w:rsidR="00894FB7">
        <w:rPr>
          <w:rFonts w:hint="cs"/>
          <w:rtl/>
        </w:rPr>
        <w:t>-</w:t>
      </w:r>
      <w:r w:rsidR="00250901" w:rsidRPr="00A008F9">
        <w:rPr>
          <w:rFonts w:hint="cs"/>
          <w:rtl/>
        </w:rPr>
        <w:t xml:space="preserve"> המערכת תשמור את הקבצים על בסיס הנתונים.</w:t>
      </w:r>
    </w:p>
    <w:p w:rsidR="00EB277D" w:rsidRPr="00A008F9" w:rsidRDefault="00832B6F" w:rsidP="00AB2567">
      <w:pPr>
        <w:pStyle w:val="StyleStyleStyleHeading2"/>
        <w:rPr>
          <w:rtl/>
        </w:rPr>
      </w:pPr>
      <w:bookmarkStart w:id="773" w:name="_Toc244618294"/>
      <w:r w:rsidRPr="00A008F9">
        <w:rPr>
          <w:rFonts w:hint="cs"/>
          <w:rtl/>
        </w:rPr>
        <w:t>אבטחת מידע</w:t>
      </w:r>
      <w:bookmarkEnd w:id="773"/>
    </w:p>
    <w:p w:rsidR="00597D7B" w:rsidRDefault="00250901" w:rsidP="006A05EC">
      <w:pPr>
        <w:pStyle w:val="Normal1"/>
        <w:ind w:left="796" w:right="0"/>
        <w:jc w:val="left"/>
        <w:rPr>
          <w:ins w:id="774" w:author="shmulik hazan" w:date="2013-12-22T01:53:00Z"/>
          <w:rFonts w:hint="cs"/>
          <w:color w:val="C00000"/>
          <w:rtl/>
        </w:rPr>
        <w:pPrChange w:id="775" w:author="shmulik hazan" w:date="2013-12-22T01:53:00Z">
          <w:pPr>
            <w:pStyle w:val="Normal1"/>
            <w:ind w:left="796" w:right="0"/>
            <w:jc w:val="left"/>
          </w:pPr>
        </w:pPrChange>
      </w:pPr>
      <w:r w:rsidRPr="00A008F9">
        <w:rPr>
          <w:rFonts w:hint="cs"/>
          <w:color w:val="000000" w:themeColor="text1"/>
          <w:rtl/>
        </w:rPr>
        <w:t>רמת האבטחה גבוהה</w:t>
      </w:r>
      <w:r w:rsidR="009B7A1E" w:rsidRPr="00A008F9">
        <w:rPr>
          <w:rFonts w:hint="cs"/>
          <w:color w:val="000000" w:themeColor="text1"/>
          <w:rtl/>
        </w:rPr>
        <w:t xml:space="preserve"> </w:t>
      </w:r>
      <w:r w:rsidRPr="00A008F9">
        <w:rPr>
          <w:rFonts w:hint="cs"/>
          <w:color w:val="000000" w:themeColor="text1"/>
          <w:rtl/>
        </w:rPr>
        <w:t>- יש צורך בלשמור על המידע כי זהו מידע עסקי הכולל פרטי לקוחות ומסמכים משפטיים חסויים. הגישה למערכת תהיה ממודרת ותינתן למנהלים בלבד פרט לאפליקציית הדיווח שמשתמשים בה עובדי הייצור.</w:t>
      </w:r>
      <w:ins w:id="776" w:author="Boaz Nissimov" w:date="2013-12-09T13:46:00Z">
        <w:del w:id="777" w:author="shmulik hazan" w:date="2013-12-22T01:53:00Z">
          <w:r w:rsidR="001E3162" w:rsidDel="006A05EC">
            <w:rPr>
              <w:rFonts w:hint="cs"/>
              <w:color w:val="000000" w:themeColor="text1"/>
              <w:rtl/>
            </w:rPr>
            <w:delText xml:space="preserve"> </w:delText>
          </w:r>
          <w:r w:rsidR="001E3162" w:rsidRPr="001E3162" w:rsidDel="006A05EC">
            <w:rPr>
              <w:rFonts w:hint="eastAsia"/>
              <w:color w:val="C00000"/>
              <w:rtl/>
              <w:rPrChange w:id="778" w:author="Boaz Nissimov" w:date="2013-12-09T13:47:00Z">
                <w:rPr>
                  <w:rFonts w:hint="eastAsia"/>
                  <w:color w:val="000000" w:themeColor="text1"/>
                  <w:rtl/>
                </w:rPr>
              </w:rPrChange>
            </w:rPr>
            <w:delText>יש</w:delText>
          </w:r>
          <w:r w:rsidR="001E3162" w:rsidRPr="001E3162" w:rsidDel="006A05EC">
            <w:rPr>
              <w:color w:val="C00000"/>
              <w:rtl/>
              <w:rPrChange w:id="779" w:author="Boaz Nissimov" w:date="2013-12-09T13:47:00Z">
                <w:rPr>
                  <w:color w:val="000000" w:themeColor="text1"/>
                  <w:rtl/>
                </w:rPr>
              </w:rPrChange>
            </w:rPr>
            <w:delText xml:space="preserve"> </w:delText>
          </w:r>
          <w:r w:rsidR="001E3162" w:rsidRPr="001E3162" w:rsidDel="006A05EC">
            <w:rPr>
              <w:rFonts w:hint="eastAsia"/>
              <w:color w:val="C00000"/>
              <w:rtl/>
              <w:rPrChange w:id="780" w:author="Boaz Nissimov" w:date="2013-12-09T13:47:00Z">
                <w:rPr>
                  <w:rFonts w:hint="eastAsia"/>
                  <w:color w:val="000000" w:themeColor="text1"/>
                  <w:rtl/>
                </w:rPr>
              </w:rPrChange>
            </w:rPr>
            <w:delText>לוודא</w:delText>
          </w:r>
          <w:r w:rsidR="001E3162" w:rsidRPr="001E3162" w:rsidDel="006A05EC">
            <w:rPr>
              <w:color w:val="C00000"/>
              <w:rtl/>
              <w:rPrChange w:id="781" w:author="Boaz Nissimov" w:date="2013-12-09T13:47:00Z">
                <w:rPr>
                  <w:color w:val="000000" w:themeColor="text1"/>
                  <w:rtl/>
                </w:rPr>
              </w:rPrChange>
            </w:rPr>
            <w:delText xml:space="preserve"> </w:delText>
          </w:r>
          <w:r w:rsidR="001E3162" w:rsidRPr="001E3162" w:rsidDel="006A05EC">
            <w:rPr>
              <w:rFonts w:hint="eastAsia"/>
              <w:color w:val="C00000"/>
              <w:rtl/>
              <w:rPrChange w:id="782" w:author="Boaz Nissimov" w:date="2013-12-09T13:47:00Z">
                <w:rPr>
                  <w:rFonts w:hint="eastAsia"/>
                  <w:color w:val="000000" w:themeColor="text1"/>
                  <w:rtl/>
                </w:rPr>
              </w:rPrChange>
            </w:rPr>
            <w:delText>כי</w:delText>
          </w:r>
          <w:r w:rsidR="001E3162" w:rsidRPr="001E3162" w:rsidDel="006A05EC">
            <w:rPr>
              <w:color w:val="C00000"/>
              <w:rtl/>
              <w:rPrChange w:id="783" w:author="Boaz Nissimov" w:date="2013-12-09T13:47:00Z">
                <w:rPr>
                  <w:color w:val="000000" w:themeColor="text1"/>
                  <w:rtl/>
                </w:rPr>
              </w:rPrChange>
            </w:rPr>
            <w:delText xml:space="preserve"> </w:delText>
          </w:r>
          <w:r w:rsidR="001E3162" w:rsidRPr="001E3162" w:rsidDel="006A05EC">
            <w:rPr>
              <w:rFonts w:hint="eastAsia"/>
              <w:color w:val="C00000"/>
              <w:rtl/>
              <w:rPrChange w:id="784" w:author="Boaz Nissimov" w:date="2013-12-09T13:47:00Z">
                <w:rPr>
                  <w:rFonts w:hint="eastAsia"/>
                  <w:color w:val="000000" w:themeColor="text1"/>
                  <w:rtl/>
                </w:rPr>
              </w:rPrChange>
            </w:rPr>
            <w:delText>כל</w:delText>
          </w:r>
          <w:r w:rsidR="001E3162" w:rsidRPr="001E3162" w:rsidDel="006A05EC">
            <w:rPr>
              <w:color w:val="C00000"/>
              <w:rtl/>
              <w:rPrChange w:id="785" w:author="Boaz Nissimov" w:date="2013-12-09T13:47:00Z">
                <w:rPr>
                  <w:color w:val="000000" w:themeColor="text1"/>
                  <w:rtl/>
                </w:rPr>
              </w:rPrChange>
            </w:rPr>
            <w:delText xml:space="preserve"> </w:delText>
          </w:r>
          <w:r w:rsidR="001E3162" w:rsidRPr="001E3162" w:rsidDel="006A05EC">
            <w:rPr>
              <w:rFonts w:hint="eastAsia"/>
              <w:color w:val="C00000"/>
              <w:rtl/>
              <w:rPrChange w:id="786" w:author="Boaz Nissimov" w:date="2013-12-09T13:47:00Z">
                <w:rPr>
                  <w:rFonts w:hint="eastAsia"/>
                  <w:color w:val="000000" w:themeColor="text1"/>
                  <w:rtl/>
                </w:rPr>
              </w:rPrChange>
            </w:rPr>
            <w:delText>משתמש</w:delText>
          </w:r>
          <w:r w:rsidR="001E3162" w:rsidRPr="001E3162" w:rsidDel="006A05EC">
            <w:rPr>
              <w:color w:val="C00000"/>
              <w:rtl/>
              <w:rPrChange w:id="787" w:author="Boaz Nissimov" w:date="2013-12-09T13:47:00Z">
                <w:rPr>
                  <w:color w:val="000000" w:themeColor="text1"/>
                  <w:rtl/>
                </w:rPr>
              </w:rPrChange>
            </w:rPr>
            <w:delText xml:space="preserve"> </w:delText>
          </w:r>
          <w:r w:rsidR="001E3162" w:rsidRPr="001E3162" w:rsidDel="006A05EC">
            <w:rPr>
              <w:rFonts w:hint="eastAsia"/>
              <w:color w:val="C00000"/>
              <w:rtl/>
              <w:rPrChange w:id="788" w:author="Boaz Nissimov" w:date="2013-12-09T13:47:00Z">
                <w:rPr>
                  <w:rFonts w:hint="eastAsia"/>
                  <w:color w:val="000000" w:themeColor="text1"/>
                  <w:rtl/>
                </w:rPr>
              </w:rPrChange>
            </w:rPr>
            <w:delText>יראה</w:delText>
          </w:r>
          <w:r w:rsidR="001E3162" w:rsidRPr="001E3162" w:rsidDel="006A05EC">
            <w:rPr>
              <w:color w:val="C00000"/>
              <w:rtl/>
              <w:rPrChange w:id="789" w:author="Boaz Nissimov" w:date="2013-12-09T13:47:00Z">
                <w:rPr>
                  <w:color w:val="000000" w:themeColor="text1"/>
                  <w:rtl/>
                </w:rPr>
              </w:rPrChange>
            </w:rPr>
            <w:delText xml:space="preserve"> </w:delText>
          </w:r>
          <w:r w:rsidR="001E3162" w:rsidRPr="001E3162" w:rsidDel="006A05EC">
            <w:rPr>
              <w:rFonts w:hint="eastAsia"/>
              <w:color w:val="C00000"/>
              <w:rtl/>
              <w:rPrChange w:id="790" w:author="Boaz Nissimov" w:date="2013-12-09T13:47:00Z">
                <w:rPr>
                  <w:rFonts w:hint="eastAsia"/>
                  <w:color w:val="000000" w:themeColor="text1"/>
                  <w:rtl/>
                </w:rPr>
              </w:rPrChange>
            </w:rPr>
            <w:delText>מה</w:delText>
          </w:r>
          <w:r w:rsidR="001E3162" w:rsidRPr="001E3162" w:rsidDel="006A05EC">
            <w:rPr>
              <w:color w:val="C00000"/>
              <w:rtl/>
              <w:rPrChange w:id="791" w:author="Boaz Nissimov" w:date="2013-12-09T13:47:00Z">
                <w:rPr>
                  <w:color w:val="000000" w:themeColor="text1"/>
                  <w:rtl/>
                </w:rPr>
              </w:rPrChange>
            </w:rPr>
            <w:delText xml:space="preserve"> </w:delText>
          </w:r>
          <w:r w:rsidR="001E3162" w:rsidRPr="001E3162" w:rsidDel="006A05EC">
            <w:rPr>
              <w:rFonts w:hint="eastAsia"/>
              <w:color w:val="C00000"/>
              <w:rtl/>
              <w:rPrChange w:id="792" w:author="Boaz Nissimov" w:date="2013-12-09T13:47:00Z">
                <w:rPr>
                  <w:rFonts w:hint="eastAsia"/>
                  <w:color w:val="000000" w:themeColor="text1"/>
                  <w:rtl/>
                </w:rPr>
              </w:rPrChange>
            </w:rPr>
            <w:delText>שמותר</w:delText>
          </w:r>
        </w:del>
        <w:r w:rsidR="001E3162" w:rsidRPr="001E3162">
          <w:rPr>
            <w:color w:val="C00000"/>
            <w:rtl/>
            <w:rPrChange w:id="793" w:author="Boaz Nissimov" w:date="2013-12-09T13:47:00Z">
              <w:rPr>
                <w:color w:val="000000" w:themeColor="text1"/>
                <w:rtl/>
              </w:rPr>
            </w:rPrChange>
          </w:rPr>
          <w:t xml:space="preserve"> </w:t>
        </w:r>
      </w:ins>
    </w:p>
    <w:p w:rsidR="00250901" w:rsidRPr="001E3162" w:rsidRDefault="00597D7B" w:rsidP="006A05EC">
      <w:pPr>
        <w:pStyle w:val="Normal1"/>
        <w:ind w:left="796" w:right="0"/>
        <w:jc w:val="left"/>
        <w:rPr>
          <w:color w:val="C00000"/>
          <w:rtl/>
          <w:rPrChange w:id="794" w:author="Boaz Nissimov" w:date="2013-12-09T13:47:00Z">
            <w:rPr>
              <w:color w:val="000000" w:themeColor="text1"/>
              <w:rtl/>
            </w:rPr>
          </w:rPrChange>
        </w:rPr>
        <w:pPrChange w:id="795" w:author="shmulik hazan" w:date="2013-12-22T01:53:00Z">
          <w:pPr>
            <w:pStyle w:val="Normal1"/>
            <w:ind w:left="796" w:right="0"/>
            <w:jc w:val="left"/>
          </w:pPr>
        </w:pPrChange>
      </w:pPr>
      <w:ins w:id="796" w:author="shmulik hazan" w:date="2013-12-22T01:54:00Z">
        <w:r>
          <w:rPr>
            <w:rFonts w:hint="cs"/>
            <w:rtl/>
          </w:rPr>
          <w:t>יש לציין שלעובדי הייצור אין שום הרשאת גישה למערכת מלבד מסך הדיווח על חוסרים\פגומים.</w:t>
        </w:r>
      </w:ins>
      <w:ins w:id="797" w:author="Boaz Nissimov" w:date="2013-12-09T13:46:00Z">
        <w:del w:id="798" w:author="shmulik hazan" w:date="2013-12-22T01:53:00Z">
          <w:r w:rsidR="001E3162" w:rsidRPr="001E3162" w:rsidDel="006A05EC">
            <w:rPr>
              <w:rFonts w:hint="eastAsia"/>
              <w:color w:val="C00000"/>
              <w:rtl/>
              <w:rPrChange w:id="799" w:author="Boaz Nissimov" w:date="2013-12-09T13:47:00Z">
                <w:rPr>
                  <w:rFonts w:hint="eastAsia"/>
                  <w:color w:val="000000" w:themeColor="text1"/>
                  <w:rtl/>
                </w:rPr>
              </w:rPrChange>
            </w:rPr>
            <w:delText>למשל</w:delText>
          </w:r>
          <w:r w:rsidR="001E3162" w:rsidRPr="001E3162" w:rsidDel="006A05EC">
            <w:rPr>
              <w:color w:val="C00000"/>
              <w:rtl/>
              <w:rPrChange w:id="800" w:author="Boaz Nissimov" w:date="2013-12-09T13:47:00Z">
                <w:rPr>
                  <w:color w:val="000000" w:themeColor="text1"/>
                  <w:rtl/>
                </w:rPr>
              </w:rPrChange>
            </w:rPr>
            <w:delText xml:space="preserve"> </w:delText>
          </w:r>
          <w:r w:rsidR="001E3162" w:rsidRPr="001E3162" w:rsidDel="006A05EC">
            <w:rPr>
              <w:rFonts w:hint="eastAsia"/>
              <w:color w:val="C00000"/>
              <w:rtl/>
              <w:rPrChange w:id="801" w:author="Boaz Nissimov" w:date="2013-12-09T13:47:00Z">
                <w:rPr>
                  <w:rFonts w:hint="eastAsia"/>
                  <w:color w:val="000000" w:themeColor="text1"/>
                  <w:rtl/>
                </w:rPr>
              </w:rPrChange>
            </w:rPr>
            <w:delText>עובדי</w:delText>
          </w:r>
          <w:r w:rsidR="001E3162" w:rsidRPr="001E3162" w:rsidDel="006A05EC">
            <w:rPr>
              <w:color w:val="C00000"/>
              <w:rtl/>
              <w:rPrChange w:id="802" w:author="Boaz Nissimov" w:date="2013-12-09T13:47:00Z">
                <w:rPr>
                  <w:color w:val="000000" w:themeColor="text1"/>
                  <w:rtl/>
                </w:rPr>
              </w:rPrChange>
            </w:rPr>
            <w:delText xml:space="preserve"> </w:delText>
          </w:r>
          <w:r w:rsidR="001E3162" w:rsidRPr="001E3162" w:rsidDel="006A05EC">
            <w:rPr>
              <w:rFonts w:hint="eastAsia"/>
              <w:color w:val="C00000"/>
              <w:rtl/>
              <w:rPrChange w:id="803" w:author="Boaz Nissimov" w:date="2013-12-09T13:47:00Z">
                <w:rPr>
                  <w:rFonts w:hint="eastAsia"/>
                  <w:color w:val="000000" w:themeColor="text1"/>
                  <w:rtl/>
                </w:rPr>
              </w:rPrChange>
            </w:rPr>
            <w:delText>ייצור</w:delText>
          </w:r>
          <w:r w:rsidR="001E3162" w:rsidRPr="001E3162" w:rsidDel="006A05EC">
            <w:rPr>
              <w:color w:val="C00000"/>
              <w:rtl/>
              <w:rPrChange w:id="804" w:author="Boaz Nissimov" w:date="2013-12-09T13:47:00Z">
                <w:rPr>
                  <w:color w:val="000000" w:themeColor="text1"/>
                  <w:rtl/>
                </w:rPr>
              </w:rPrChange>
            </w:rPr>
            <w:delText xml:space="preserve"> </w:delText>
          </w:r>
          <w:r w:rsidR="001E3162" w:rsidRPr="001E3162" w:rsidDel="006A05EC">
            <w:rPr>
              <w:rFonts w:hint="eastAsia"/>
              <w:color w:val="C00000"/>
              <w:rtl/>
              <w:rPrChange w:id="805" w:author="Boaz Nissimov" w:date="2013-12-09T13:47:00Z">
                <w:rPr>
                  <w:rFonts w:hint="eastAsia"/>
                  <w:color w:val="000000" w:themeColor="text1"/>
                  <w:rtl/>
                </w:rPr>
              </w:rPrChange>
            </w:rPr>
            <w:delText>לא</w:delText>
          </w:r>
          <w:r w:rsidR="001E3162" w:rsidRPr="001E3162" w:rsidDel="006A05EC">
            <w:rPr>
              <w:color w:val="C00000"/>
              <w:rtl/>
              <w:rPrChange w:id="806" w:author="Boaz Nissimov" w:date="2013-12-09T13:47:00Z">
                <w:rPr>
                  <w:color w:val="000000" w:themeColor="text1"/>
                  <w:rtl/>
                </w:rPr>
              </w:rPrChange>
            </w:rPr>
            <w:delText xml:space="preserve"> </w:delText>
          </w:r>
          <w:r w:rsidR="001E3162" w:rsidRPr="001E3162" w:rsidDel="006A05EC">
            <w:rPr>
              <w:rFonts w:hint="eastAsia"/>
              <w:color w:val="C00000"/>
              <w:rtl/>
              <w:rPrChange w:id="807" w:author="Boaz Nissimov" w:date="2013-12-09T13:47:00Z">
                <w:rPr>
                  <w:rFonts w:hint="eastAsia"/>
                  <w:color w:val="000000" w:themeColor="text1"/>
                  <w:rtl/>
                </w:rPr>
              </w:rPrChange>
            </w:rPr>
            <w:delText>יראו</w:delText>
          </w:r>
          <w:r w:rsidR="001E3162" w:rsidRPr="001E3162" w:rsidDel="006A05EC">
            <w:rPr>
              <w:color w:val="C00000"/>
              <w:rtl/>
              <w:rPrChange w:id="808" w:author="Boaz Nissimov" w:date="2013-12-09T13:47:00Z">
                <w:rPr>
                  <w:color w:val="000000" w:themeColor="text1"/>
                  <w:rtl/>
                </w:rPr>
              </w:rPrChange>
            </w:rPr>
            <w:delText xml:space="preserve"> </w:delText>
          </w:r>
          <w:r w:rsidR="001E3162" w:rsidRPr="001E3162" w:rsidDel="006A05EC">
            <w:rPr>
              <w:rFonts w:hint="eastAsia"/>
              <w:color w:val="C00000"/>
              <w:rtl/>
              <w:rPrChange w:id="809" w:author="Boaz Nissimov" w:date="2013-12-09T13:47:00Z">
                <w:rPr>
                  <w:rFonts w:hint="eastAsia"/>
                  <w:color w:val="000000" w:themeColor="text1"/>
                  <w:rtl/>
                </w:rPr>
              </w:rPrChange>
            </w:rPr>
            <w:delText>את</w:delText>
          </w:r>
          <w:r w:rsidR="001E3162" w:rsidRPr="001E3162" w:rsidDel="006A05EC">
            <w:rPr>
              <w:color w:val="C00000"/>
              <w:rtl/>
              <w:rPrChange w:id="810" w:author="Boaz Nissimov" w:date="2013-12-09T13:47:00Z">
                <w:rPr>
                  <w:color w:val="000000" w:themeColor="text1"/>
                  <w:rtl/>
                </w:rPr>
              </w:rPrChange>
            </w:rPr>
            <w:delText xml:space="preserve"> </w:delText>
          </w:r>
          <w:r w:rsidR="001E3162" w:rsidRPr="001E3162" w:rsidDel="006A05EC">
            <w:rPr>
              <w:rFonts w:hint="eastAsia"/>
              <w:color w:val="C00000"/>
              <w:rtl/>
              <w:rPrChange w:id="811" w:author="Boaz Nissimov" w:date="2013-12-09T13:47:00Z">
                <w:rPr>
                  <w:rFonts w:hint="eastAsia"/>
                  <w:color w:val="000000" w:themeColor="text1"/>
                  <w:rtl/>
                </w:rPr>
              </w:rPrChange>
            </w:rPr>
            <w:delText>המחיר</w:delText>
          </w:r>
          <w:r w:rsidR="001E3162" w:rsidRPr="001E3162" w:rsidDel="006A05EC">
            <w:rPr>
              <w:color w:val="C00000"/>
              <w:rtl/>
              <w:rPrChange w:id="812" w:author="Boaz Nissimov" w:date="2013-12-09T13:47:00Z">
                <w:rPr>
                  <w:color w:val="000000" w:themeColor="text1"/>
                  <w:rtl/>
                </w:rPr>
              </w:rPrChange>
            </w:rPr>
            <w:delText xml:space="preserve"> </w:delText>
          </w:r>
          <w:r w:rsidR="001E3162" w:rsidRPr="001E3162" w:rsidDel="006A05EC">
            <w:rPr>
              <w:rFonts w:hint="eastAsia"/>
              <w:color w:val="C00000"/>
              <w:rtl/>
              <w:rPrChange w:id="813" w:author="Boaz Nissimov" w:date="2013-12-09T13:47:00Z">
                <w:rPr>
                  <w:rFonts w:hint="eastAsia"/>
                  <w:color w:val="000000" w:themeColor="text1"/>
                  <w:rtl/>
                </w:rPr>
              </w:rPrChange>
            </w:rPr>
            <w:delText>ללקוח</w:delText>
          </w:r>
          <w:r w:rsidR="001E3162" w:rsidRPr="001E3162" w:rsidDel="006A05EC">
            <w:rPr>
              <w:color w:val="C00000"/>
              <w:rtl/>
              <w:rPrChange w:id="814" w:author="Boaz Nissimov" w:date="2013-12-09T13:47:00Z">
                <w:rPr>
                  <w:color w:val="000000" w:themeColor="text1"/>
                  <w:rtl/>
                </w:rPr>
              </w:rPrChange>
            </w:rPr>
            <w:delText xml:space="preserve"> - </w:delText>
          </w:r>
          <w:r w:rsidR="001E3162" w:rsidRPr="001E3162" w:rsidDel="006A05EC">
            <w:rPr>
              <w:rFonts w:hint="eastAsia"/>
              <w:color w:val="C00000"/>
              <w:rtl/>
              <w:rPrChange w:id="815" w:author="Boaz Nissimov" w:date="2013-12-09T13:47:00Z">
                <w:rPr>
                  <w:rFonts w:hint="eastAsia"/>
                  <w:color w:val="000000" w:themeColor="text1"/>
                  <w:rtl/>
                </w:rPr>
              </w:rPrChange>
            </w:rPr>
            <w:delText>הרשאות</w:delText>
          </w:r>
        </w:del>
      </w:ins>
    </w:p>
    <w:p w:rsidR="00EB277D" w:rsidRPr="001E3162" w:rsidRDefault="00832B6F" w:rsidP="00AB2567">
      <w:pPr>
        <w:pStyle w:val="StyleStyleStyleHeading2"/>
        <w:rPr>
          <w:rtl/>
        </w:rPr>
      </w:pPr>
      <w:bookmarkStart w:id="816" w:name="_Toc244618295"/>
      <w:r w:rsidRPr="001E3162">
        <w:rPr>
          <w:rtl/>
        </w:rPr>
        <w:t>נפחים, עומסים וביצועים</w:t>
      </w:r>
      <w:bookmarkEnd w:id="816"/>
    </w:p>
    <w:p w:rsidR="00250901" w:rsidRPr="00A008F9" w:rsidRDefault="00250901" w:rsidP="00120089">
      <w:pPr>
        <w:pStyle w:val="Normal1"/>
        <w:ind w:left="796" w:right="0"/>
        <w:jc w:val="left"/>
        <w:rPr>
          <w:color w:val="000000" w:themeColor="text1"/>
          <w:rtl/>
        </w:rPr>
      </w:pPr>
      <w:r w:rsidRPr="00A008F9">
        <w:rPr>
          <w:rFonts w:hint="cs"/>
          <w:color w:val="000000" w:themeColor="text1"/>
          <w:rtl/>
        </w:rPr>
        <w:t>מס' תח</w:t>
      </w:r>
      <w:r w:rsidR="005C0C54">
        <w:rPr>
          <w:rFonts w:hint="cs"/>
          <w:color w:val="000000" w:themeColor="text1"/>
          <w:rtl/>
        </w:rPr>
        <w:t>נות עבודה צפוי: 6-5 תחנות עבודה -</w:t>
      </w:r>
      <w:r w:rsidRPr="00A008F9">
        <w:rPr>
          <w:rFonts w:hint="cs"/>
          <w:color w:val="000000" w:themeColor="text1"/>
          <w:rtl/>
        </w:rPr>
        <w:t xml:space="preserve"> מכירות, הנהלת חשבונות, ייצור ורכש, התקנות (</w:t>
      </w:r>
      <w:r w:rsidR="0087614A">
        <w:rPr>
          <w:rFonts w:hint="cs"/>
          <w:color w:val="000000" w:themeColor="text1"/>
          <w:rtl/>
        </w:rPr>
        <w:t>מחשב ו</w:t>
      </w:r>
      <w:r w:rsidRPr="00A008F9">
        <w:rPr>
          <w:rFonts w:hint="cs"/>
          <w:color w:val="000000" w:themeColor="text1"/>
          <w:rtl/>
        </w:rPr>
        <w:t>סמארטפון) ועמדת טאבלט ברצפת הייצור.</w:t>
      </w:r>
    </w:p>
    <w:p w:rsidR="00250901" w:rsidRPr="00A008F9" w:rsidRDefault="00250901" w:rsidP="00250901">
      <w:pPr>
        <w:pStyle w:val="Normal1"/>
        <w:ind w:left="796" w:right="0"/>
        <w:jc w:val="left"/>
        <w:rPr>
          <w:color w:val="000000" w:themeColor="text1"/>
          <w:rtl/>
        </w:rPr>
      </w:pPr>
      <w:r w:rsidRPr="00A008F9">
        <w:rPr>
          <w:rFonts w:hint="cs"/>
          <w:color w:val="000000" w:themeColor="text1"/>
          <w:rtl/>
        </w:rPr>
        <w:t>זמני תגובה מהירים</w:t>
      </w:r>
      <w:r w:rsidR="00574E13">
        <w:rPr>
          <w:rFonts w:hint="cs"/>
          <w:color w:val="000000" w:themeColor="text1"/>
          <w:rtl/>
        </w:rPr>
        <w:t xml:space="preserve"> </w:t>
      </w:r>
      <w:r w:rsidRPr="00A008F9">
        <w:rPr>
          <w:rFonts w:hint="cs"/>
          <w:color w:val="000000" w:themeColor="text1"/>
          <w:rtl/>
        </w:rPr>
        <w:t>- זוהי מערכת לעבודה שוטפת וזמני התגו</w:t>
      </w:r>
      <w:r w:rsidR="005E50A9">
        <w:rPr>
          <w:rFonts w:hint="cs"/>
          <w:color w:val="000000" w:themeColor="text1"/>
          <w:rtl/>
        </w:rPr>
        <w:t>בה צריכים להיות מהירים כדי להגיע ליעילות גבוהה ולאפשר</w:t>
      </w:r>
      <w:r w:rsidRPr="00A008F9">
        <w:rPr>
          <w:rFonts w:hint="cs"/>
          <w:color w:val="000000" w:themeColor="text1"/>
          <w:rtl/>
        </w:rPr>
        <w:t xml:space="preserve"> חווית משתמש טובה.</w:t>
      </w:r>
    </w:p>
    <w:p w:rsidR="003B06D8" w:rsidRPr="00A008F9" w:rsidRDefault="00250901" w:rsidP="003B06D8">
      <w:pPr>
        <w:pStyle w:val="Normal1"/>
        <w:ind w:left="796" w:right="0"/>
        <w:jc w:val="left"/>
        <w:rPr>
          <w:color w:val="000000" w:themeColor="text1"/>
          <w:rtl/>
        </w:rPr>
      </w:pPr>
      <w:r w:rsidRPr="00A008F9">
        <w:rPr>
          <w:rFonts w:hint="cs"/>
          <w:color w:val="000000" w:themeColor="text1"/>
          <w:rtl/>
        </w:rPr>
        <w:t>תקופות עומס יכולות</w:t>
      </w:r>
      <w:r w:rsidR="003B06D8" w:rsidRPr="00A008F9">
        <w:rPr>
          <w:rFonts w:hint="cs"/>
          <w:color w:val="000000" w:themeColor="text1"/>
          <w:rtl/>
        </w:rPr>
        <w:t xml:space="preserve"> </w:t>
      </w:r>
      <w:r w:rsidR="00574E13" w:rsidRPr="00A008F9">
        <w:rPr>
          <w:rFonts w:hint="cs"/>
          <w:color w:val="000000" w:themeColor="text1"/>
          <w:rtl/>
        </w:rPr>
        <w:t>להיווצ</w:t>
      </w:r>
      <w:r w:rsidR="00574E13" w:rsidRPr="00A008F9">
        <w:rPr>
          <w:rFonts w:hint="eastAsia"/>
          <w:color w:val="000000" w:themeColor="text1"/>
          <w:rtl/>
        </w:rPr>
        <w:t>ר</w:t>
      </w:r>
      <w:r w:rsidR="003B06D8" w:rsidRPr="00A008F9">
        <w:rPr>
          <w:rFonts w:hint="cs"/>
          <w:color w:val="000000" w:themeColor="text1"/>
          <w:rtl/>
        </w:rPr>
        <w:t xml:space="preserve"> במצבים של ריבוי פרויקטים בשלבי התקנה וייצור.</w:t>
      </w:r>
    </w:p>
    <w:p w:rsidR="003B06D8" w:rsidRPr="001E3162" w:rsidDel="005F0B07" w:rsidRDefault="003B06D8" w:rsidP="003B06D8">
      <w:pPr>
        <w:pStyle w:val="Normal1"/>
        <w:ind w:left="796" w:right="0"/>
        <w:jc w:val="left"/>
        <w:rPr>
          <w:del w:id="817" w:author="shmulik hazan" w:date="2013-12-22T01:54:00Z"/>
          <w:color w:val="FF0000"/>
          <w:rtl/>
          <w:rPrChange w:id="818" w:author="Boaz Nissimov" w:date="2013-12-09T13:47:00Z">
            <w:rPr>
              <w:del w:id="819" w:author="shmulik hazan" w:date="2013-12-22T01:54:00Z"/>
              <w:color w:val="000000" w:themeColor="text1"/>
              <w:rtl/>
            </w:rPr>
          </w:rPrChange>
        </w:rPr>
      </w:pPr>
      <w:del w:id="820" w:author="shmulik hazan" w:date="2013-12-22T01:54:00Z">
        <w:r w:rsidRPr="00A008F9" w:rsidDel="005F0B07">
          <w:rPr>
            <w:rFonts w:hint="cs"/>
            <w:color w:val="000000" w:themeColor="text1"/>
            <w:rtl/>
          </w:rPr>
          <w:delText>קריאות שירות מרובות יכולות ליצור עומס על המערכת.</w:delText>
        </w:r>
      </w:del>
      <w:ins w:id="821" w:author="Boaz Nissimov" w:date="2013-12-09T13:47:00Z">
        <w:del w:id="822" w:author="shmulik hazan" w:date="2013-12-22T01:54:00Z">
          <w:r w:rsidR="001E3162" w:rsidDel="005F0B07">
            <w:rPr>
              <w:rFonts w:hint="cs"/>
              <w:color w:val="000000" w:themeColor="text1"/>
              <w:rtl/>
            </w:rPr>
            <w:delText xml:space="preserve"> לא נראה כך, </w:delText>
          </w:r>
          <w:r w:rsidR="001E3162" w:rsidRPr="001E3162" w:rsidDel="005F0B07">
            <w:rPr>
              <w:rFonts w:hint="eastAsia"/>
              <w:color w:val="FF0000"/>
              <w:rtl/>
              <w:rPrChange w:id="823" w:author="Boaz Nissimov" w:date="2013-12-09T13:47:00Z">
                <w:rPr>
                  <w:rFonts w:hint="eastAsia"/>
                  <w:color w:val="000000" w:themeColor="text1"/>
                  <w:rtl/>
                </w:rPr>
              </w:rPrChange>
            </w:rPr>
            <w:delText>אך</w:delText>
          </w:r>
          <w:r w:rsidR="001E3162" w:rsidRPr="001E3162" w:rsidDel="005F0B07">
            <w:rPr>
              <w:color w:val="FF0000"/>
              <w:rtl/>
              <w:rPrChange w:id="824" w:author="Boaz Nissimov" w:date="2013-12-09T13:47:00Z">
                <w:rPr>
                  <w:color w:val="000000" w:themeColor="text1"/>
                  <w:rtl/>
                </w:rPr>
              </w:rPrChange>
            </w:rPr>
            <w:delText xml:space="preserve"> </w:delText>
          </w:r>
          <w:r w:rsidR="001E3162" w:rsidRPr="001E3162" w:rsidDel="005F0B07">
            <w:rPr>
              <w:rFonts w:hint="eastAsia"/>
              <w:color w:val="FF0000"/>
              <w:rtl/>
              <w:rPrChange w:id="825" w:author="Boaz Nissimov" w:date="2013-12-09T13:47:00Z">
                <w:rPr>
                  <w:rFonts w:hint="eastAsia"/>
                  <w:color w:val="000000" w:themeColor="text1"/>
                  <w:rtl/>
                </w:rPr>
              </w:rPrChange>
            </w:rPr>
            <w:delText>יש</w:delText>
          </w:r>
          <w:r w:rsidR="001E3162" w:rsidRPr="001E3162" w:rsidDel="005F0B07">
            <w:rPr>
              <w:color w:val="FF0000"/>
              <w:rtl/>
              <w:rPrChange w:id="826" w:author="Boaz Nissimov" w:date="2013-12-09T13:47:00Z">
                <w:rPr>
                  <w:color w:val="000000" w:themeColor="text1"/>
                  <w:rtl/>
                </w:rPr>
              </w:rPrChange>
            </w:rPr>
            <w:delText xml:space="preserve"> </w:delText>
          </w:r>
          <w:r w:rsidR="001E3162" w:rsidRPr="001E3162" w:rsidDel="005F0B07">
            <w:rPr>
              <w:rFonts w:hint="eastAsia"/>
              <w:color w:val="FF0000"/>
              <w:rtl/>
              <w:rPrChange w:id="827" w:author="Boaz Nissimov" w:date="2013-12-09T13:47:00Z">
                <w:rPr>
                  <w:rFonts w:hint="eastAsia"/>
                  <w:color w:val="000000" w:themeColor="text1"/>
                  <w:rtl/>
                </w:rPr>
              </w:rPrChange>
            </w:rPr>
            <w:delText>לתכנן</w:delText>
          </w:r>
          <w:r w:rsidR="001E3162" w:rsidRPr="001E3162" w:rsidDel="005F0B07">
            <w:rPr>
              <w:color w:val="FF0000"/>
              <w:rtl/>
              <w:rPrChange w:id="828" w:author="Boaz Nissimov" w:date="2013-12-09T13:47:00Z">
                <w:rPr>
                  <w:color w:val="000000" w:themeColor="text1"/>
                  <w:rtl/>
                </w:rPr>
              </w:rPrChange>
            </w:rPr>
            <w:delText xml:space="preserve"> </w:delText>
          </w:r>
          <w:r w:rsidR="001E3162" w:rsidRPr="001E3162" w:rsidDel="005F0B07">
            <w:rPr>
              <w:rFonts w:hint="eastAsia"/>
              <w:color w:val="FF0000"/>
              <w:rtl/>
              <w:rPrChange w:id="829" w:author="Boaz Nissimov" w:date="2013-12-09T13:47:00Z">
                <w:rPr>
                  <w:rFonts w:hint="eastAsia"/>
                  <w:color w:val="000000" w:themeColor="text1"/>
                  <w:rtl/>
                </w:rPr>
              </w:rPrChange>
            </w:rPr>
            <w:delText>המערכת</w:delText>
          </w:r>
          <w:r w:rsidR="001E3162" w:rsidRPr="001E3162" w:rsidDel="005F0B07">
            <w:rPr>
              <w:color w:val="FF0000"/>
              <w:rtl/>
              <w:rPrChange w:id="830" w:author="Boaz Nissimov" w:date="2013-12-09T13:47:00Z">
                <w:rPr>
                  <w:color w:val="000000" w:themeColor="text1"/>
                  <w:rtl/>
                </w:rPr>
              </w:rPrChange>
            </w:rPr>
            <w:delText xml:space="preserve"> </w:delText>
          </w:r>
          <w:r w:rsidR="001E3162" w:rsidRPr="001E3162" w:rsidDel="005F0B07">
            <w:rPr>
              <w:rFonts w:hint="eastAsia"/>
              <w:color w:val="FF0000"/>
              <w:rtl/>
              <w:rPrChange w:id="831" w:author="Boaz Nissimov" w:date="2013-12-09T13:47:00Z">
                <w:rPr>
                  <w:rFonts w:hint="eastAsia"/>
                  <w:color w:val="000000" w:themeColor="text1"/>
                  <w:rtl/>
                </w:rPr>
              </w:rPrChange>
            </w:rPr>
            <w:delText>לפי</w:delText>
          </w:r>
          <w:r w:rsidR="001E3162" w:rsidRPr="001E3162" w:rsidDel="005F0B07">
            <w:rPr>
              <w:color w:val="FF0000"/>
              <w:rtl/>
              <w:rPrChange w:id="832" w:author="Boaz Nissimov" w:date="2013-12-09T13:47:00Z">
                <w:rPr>
                  <w:color w:val="000000" w:themeColor="text1"/>
                  <w:rtl/>
                </w:rPr>
              </w:rPrChange>
            </w:rPr>
            <w:delText xml:space="preserve"> </w:delText>
          </w:r>
          <w:r w:rsidR="001E3162" w:rsidRPr="001E3162" w:rsidDel="005F0B07">
            <w:rPr>
              <w:rFonts w:hint="eastAsia"/>
              <w:color w:val="FF0000"/>
              <w:rtl/>
              <w:rPrChange w:id="833" w:author="Boaz Nissimov" w:date="2013-12-09T13:47:00Z">
                <w:rPr>
                  <w:rFonts w:hint="eastAsia"/>
                  <w:color w:val="000000" w:themeColor="text1"/>
                  <w:rtl/>
                </w:rPr>
              </w:rPrChange>
            </w:rPr>
            <w:delText>עומס</w:delText>
          </w:r>
          <w:r w:rsidR="001E3162" w:rsidRPr="001E3162" w:rsidDel="005F0B07">
            <w:rPr>
              <w:color w:val="FF0000"/>
              <w:rtl/>
              <w:rPrChange w:id="834" w:author="Boaz Nissimov" w:date="2013-12-09T13:47:00Z">
                <w:rPr>
                  <w:color w:val="000000" w:themeColor="text1"/>
                  <w:rtl/>
                </w:rPr>
              </w:rPrChange>
            </w:rPr>
            <w:delText xml:space="preserve"> </w:delText>
          </w:r>
          <w:r w:rsidR="001E3162" w:rsidRPr="001E3162" w:rsidDel="005F0B07">
            <w:rPr>
              <w:rFonts w:hint="eastAsia"/>
              <w:color w:val="FF0000"/>
              <w:rtl/>
              <w:rPrChange w:id="835" w:author="Boaz Nissimov" w:date="2013-12-09T13:47:00Z">
                <w:rPr>
                  <w:rFonts w:hint="eastAsia"/>
                  <w:color w:val="000000" w:themeColor="text1"/>
                  <w:rtl/>
                </w:rPr>
              </w:rPrChange>
            </w:rPr>
            <w:delText>מקסימלי</w:delText>
          </w:r>
          <w:r w:rsidR="001E3162" w:rsidRPr="001E3162" w:rsidDel="005F0B07">
            <w:rPr>
              <w:color w:val="FF0000"/>
              <w:rtl/>
              <w:rPrChange w:id="836" w:author="Boaz Nissimov" w:date="2013-12-09T13:47:00Z">
                <w:rPr>
                  <w:color w:val="000000" w:themeColor="text1"/>
                  <w:rtl/>
                </w:rPr>
              </w:rPrChange>
            </w:rPr>
            <w:delText xml:space="preserve"> </w:delText>
          </w:r>
          <w:r w:rsidR="001E3162" w:rsidRPr="001E3162" w:rsidDel="005F0B07">
            <w:rPr>
              <w:rFonts w:hint="eastAsia"/>
              <w:color w:val="FF0000"/>
              <w:rtl/>
              <w:rPrChange w:id="837" w:author="Boaz Nissimov" w:date="2013-12-09T13:47:00Z">
                <w:rPr>
                  <w:rFonts w:hint="eastAsia"/>
                  <w:color w:val="000000" w:themeColor="text1"/>
                  <w:rtl/>
                </w:rPr>
              </w:rPrChange>
            </w:rPr>
            <w:delText>צפוי</w:delText>
          </w:r>
        </w:del>
      </w:ins>
    </w:p>
    <w:p w:rsidR="00EB277D" w:rsidRPr="00A008F9" w:rsidRDefault="00832B6F" w:rsidP="00AB2567">
      <w:pPr>
        <w:pStyle w:val="StyleStyleStyleHeading2"/>
        <w:rPr>
          <w:rtl/>
        </w:rPr>
      </w:pPr>
      <w:bookmarkStart w:id="838" w:name="_Toc244618296"/>
      <w:r w:rsidRPr="00A008F9">
        <w:rPr>
          <w:rtl/>
        </w:rPr>
        <w:t>מנשקים חיצוניים</w:t>
      </w:r>
      <w:bookmarkEnd w:id="838"/>
    </w:p>
    <w:p w:rsidR="003B06D8" w:rsidRPr="00A008F9" w:rsidRDefault="003B06D8" w:rsidP="003B06D8">
      <w:pPr>
        <w:pStyle w:val="Normal1"/>
        <w:ind w:left="796" w:right="0"/>
        <w:jc w:val="left"/>
        <w:rPr>
          <w:rtl/>
        </w:rPr>
      </w:pPr>
      <w:r w:rsidRPr="00A008F9">
        <w:rPr>
          <w:rFonts w:hint="cs"/>
          <w:rtl/>
        </w:rPr>
        <w:t xml:space="preserve">נתונים כספיים יתקבלו </w:t>
      </w:r>
      <w:r w:rsidR="00C10B67" w:rsidRPr="00A008F9">
        <w:rPr>
          <w:rFonts w:hint="cs"/>
          <w:rtl/>
        </w:rPr>
        <w:t>מדו"חות</w:t>
      </w:r>
      <w:r w:rsidRPr="00A008F9">
        <w:rPr>
          <w:rFonts w:hint="cs"/>
          <w:rtl/>
        </w:rPr>
        <w:t xml:space="preserve"> אקסל על ידי שימוש בתכונות ה</w:t>
      </w:r>
      <w:r w:rsidR="0031414B">
        <w:rPr>
          <w:rFonts w:hint="cs"/>
          <w:rtl/>
        </w:rPr>
        <w:t>י</w:t>
      </w:r>
      <w:r w:rsidRPr="00A008F9">
        <w:rPr>
          <w:rFonts w:hint="cs"/>
          <w:rtl/>
        </w:rPr>
        <w:t>יצוא של האקסל.</w:t>
      </w:r>
    </w:p>
    <w:p w:rsidR="003B06D8" w:rsidRPr="00A008F9" w:rsidDel="00723E3A" w:rsidRDefault="003B06D8" w:rsidP="00723E3A">
      <w:pPr>
        <w:pStyle w:val="Normal1"/>
        <w:ind w:right="0"/>
        <w:jc w:val="left"/>
        <w:rPr>
          <w:del w:id="839" w:author="shmulik hazan" w:date="2013-12-22T01:56:00Z"/>
          <w:rtl/>
        </w:rPr>
        <w:pPrChange w:id="840" w:author="shmulik hazan" w:date="2013-12-22T01:56:00Z">
          <w:pPr>
            <w:pStyle w:val="Normal1"/>
            <w:ind w:right="0"/>
            <w:jc w:val="left"/>
          </w:pPr>
        </w:pPrChange>
      </w:pPr>
      <w:del w:id="841" w:author="shmulik hazan" w:date="2013-12-22T01:56:00Z">
        <w:r w:rsidRPr="00A008F9" w:rsidDel="00723E3A">
          <w:rPr>
            <w:rFonts w:hint="cs"/>
            <w:rtl/>
          </w:rPr>
          <w:delText xml:space="preserve">                  י</w:delText>
        </w:r>
        <w:r w:rsidR="005E1DC3" w:rsidDel="00723E3A">
          <w:rPr>
            <w:rFonts w:hint="cs"/>
            <w:rtl/>
          </w:rPr>
          <w:delText>י</w:delText>
        </w:r>
        <w:r w:rsidRPr="00A008F9" w:rsidDel="00723E3A">
          <w:rPr>
            <w:rFonts w:hint="cs"/>
            <w:rtl/>
          </w:rPr>
          <w:delText xml:space="preserve">צוא נתונים מהמערכת אל </w:delText>
        </w:r>
        <w:r w:rsidR="00C10B67" w:rsidRPr="00A008F9" w:rsidDel="00723E3A">
          <w:rPr>
            <w:rFonts w:hint="cs"/>
            <w:rtl/>
          </w:rPr>
          <w:delText>דו"חות</w:delText>
        </w:r>
        <w:r w:rsidRPr="00A008F9" w:rsidDel="00723E3A">
          <w:rPr>
            <w:rFonts w:hint="cs"/>
            <w:rtl/>
          </w:rPr>
          <w:delText xml:space="preserve"> האקסל הכספיים.</w:delText>
        </w:r>
      </w:del>
      <w:ins w:id="842" w:author="Boaz Nissimov" w:date="2013-12-09T13:48:00Z">
        <w:del w:id="843" w:author="shmulik hazan" w:date="2013-12-22T01:56:00Z">
          <w:r w:rsidR="00336421" w:rsidDel="00723E3A">
            <w:rPr>
              <w:rFonts w:hint="cs"/>
              <w:rtl/>
            </w:rPr>
            <w:delText xml:space="preserve"> </w:delText>
          </w:r>
          <w:r w:rsidR="00336421" w:rsidRPr="00336421" w:rsidDel="00723E3A">
            <w:rPr>
              <w:rFonts w:hint="eastAsia"/>
              <w:color w:val="FF0000"/>
              <w:rtl/>
              <w:rPrChange w:id="844" w:author="Boaz Nissimov" w:date="2013-12-09T13:48:00Z">
                <w:rPr>
                  <w:rFonts w:hint="eastAsia"/>
                  <w:rtl/>
                </w:rPr>
              </w:rPrChange>
            </w:rPr>
            <w:delText>לא</w:delText>
          </w:r>
          <w:r w:rsidR="00336421" w:rsidRPr="00336421" w:rsidDel="00723E3A">
            <w:rPr>
              <w:color w:val="FF0000"/>
              <w:rtl/>
              <w:rPrChange w:id="845" w:author="Boaz Nissimov" w:date="2013-12-09T13:48:00Z">
                <w:rPr>
                  <w:rtl/>
                </w:rPr>
              </w:rPrChange>
            </w:rPr>
            <w:delText xml:space="preserve"> </w:delText>
          </w:r>
          <w:r w:rsidR="00336421" w:rsidRPr="00336421" w:rsidDel="00723E3A">
            <w:rPr>
              <w:rFonts w:hint="eastAsia"/>
              <w:color w:val="FF0000"/>
              <w:rtl/>
              <w:rPrChange w:id="846" w:author="Boaz Nissimov" w:date="2013-12-09T13:48:00Z">
                <w:rPr>
                  <w:rFonts w:hint="eastAsia"/>
                  <w:rtl/>
                </w:rPr>
              </w:rPrChange>
            </w:rPr>
            <w:delText>ברור</w:delText>
          </w:r>
        </w:del>
      </w:ins>
    </w:p>
    <w:p w:rsidR="003B06D8" w:rsidRPr="00A008F9" w:rsidRDefault="003B06D8" w:rsidP="003D3286">
      <w:pPr>
        <w:pStyle w:val="Normal1"/>
        <w:ind w:right="0"/>
        <w:jc w:val="left"/>
        <w:rPr>
          <w:rtl/>
        </w:rPr>
      </w:pPr>
      <w:r w:rsidRPr="00A008F9">
        <w:rPr>
          <w:rFonts w:hint="cs"/>
          <w:rtl/>
        </w:rPr>
        <w:t xml:space="preserve">                  חשיבות מכרעת לשלמות הנתונים מאחר ומדובר בגביית תשלומים.</w:t>
      </w:r>
    </w:p>
    <w:p w:rsidR="00EB277D" w:rsidRPr="00A008F9" w:rsidRDefault="00832B6F" w:rsidP="009D6EA0">
      <w:pPr>
        <w:pStyle w:val="StyleHeading1"/>
        <w:bidi/>
        <w:rPr>
          <w:rFonts w:cs="David"/>
          <w:rtl/>
        </w:rPr>
      </w:pPr>
      <w:bookmarkStart w:id="847" w:name="_Toc244618297"/>
      <w:r w:rsidRPr="00A008F9">
        <w:rPr>
          <w:rFonts w:cs="David"/>
          <w:rtl/>
        </w:rPr>
        <w:t>טכנולוגיה ותשתית</w:t>
      </w:r>
      <w:bookmarkEnd w:id="847"/>
    </w:p>
    <w:p w:rsidR="00EB277D" w:rsidRPr="00A008F9" w:rsidRDefault="00832B6F" w:rsidP="009D6EA0">
      <w:pPr>
        <w:pStyle w:val="Heading2"/>
        <w:bidi/>
        <w:rPr>
          <w:rFonts w:cs="David"/>
          <w:rtl/>
        </w:rPr>
      </w:pPr>
      <w:bookmarkStart w:id="848" w:name="_Toc244618298"/>
      <w:r w:rsidRPr="00A008F9">
        <w:rPr>
          <w:rFonts w:cs="David"/>
          <w:rtl/>
        </w:rPr>
        <w:t>תפיסה כללית</w:t>
      </w:r>
      <w:bookmarkEnd w:id="848"/>
    </w:p>
    <w:p w:rsidR="0094628F" w:rsidRPr="0094628F" w:rsidRDefault="009553C4" w:rsidP="00483596">
      <w:pPr>
        <w:bidi/>
        <w:spacing w:line="360" w:lineRule="auto"/>
        <w:ind w:left="709"/>
        <w:rPr>
          <w:rFonts w:ascii="Times New Roman" w:eastAsia="Times New Roman" w:hAnsi="Times New Roman" w:cs="David"/>
          <w:smallCaps/>
          <w:sz w:val="20"/>
          <w:rtl/>
          <w:lang w:eastAsia="en-US"/>
        </w:rPr>
      </w:pPr>
      <w:r>
        <w:rPr>
          <w:rFonts w:ascii="Times New Roman" w:eastAsia="Times New Roman" w:hAnsi="Times New Roman" w:cs="David"/>
          <w:smallCaps/>
          <w:sz w:val="20"/>
          <w:rtl/>
          <w:lang w:eastAsia="en-US"/>
        </w:rPr>
        <w:t>יש צורך בתשתית אינטרנט</w:t>
      </w:r>
      <w:r w:rsidR="0094628F" w:rsidRPr="0094628F">
        <w:rPr>
          <w:rFonts w:ascii="Times New Roman" w:eastAsia="Times New Roman" w:hAnsi="Times New Roman" w:cs="David"/>
          <w:smallCaps/>
          <w:sz w:val="20"/>
          <w:rtl/>
          <w:lang w:eastAsia="en-US"/>
        </w:rPr>
        <w:t>, אשר תאפשר שימוש שוטף במערכת.</w:t>
      </w:r>
      <w:r w:rsidR="0094628F" w:rsidRPr="0094628F">
        <w:rPr>
          <w:rFonts w:ascii="Times New Roman" w:eastAsia="Times New Roman" w:hAnsi="Times New Roman" w:cs="David" w:hint="cs"/>
          <w:smallCaps/>
          <w:sz w:val="20"/>
          <w:rtl/>
          <w:lang w:eastAsia="en-US"/>
        </w:rPr>
        <w:t xml:space="preserve"> כמו כן, </w:t>
      </w:r>
      <w:r>
        <w:rPr>
          <w:rFonts w:ascii="Times New Roman" w:eastAsia="Times New Roman" w:hAnsi="Times New Roman" w:cs="David" w:hint="cs"/>
          <w:smallCaps/>
          <w:sz w:val="20"/>
          <w:rtl/>
          <w:lang w:eastAsia="en-US"/>
        </w:rPr>
        <w:t>יש צורך בשרת שיאכסן את בסיס הנתונים של המערכת</w:t>
      </w:r>
      <w:r w:rsidR="00815E6A">
        <w:rPr>
          <w:rFonts w:ascii="Times New Roman" w:eastAsia="Times New Roman" w:hAnsi="Times New Roman" w:cs="David" w:hint="cs"/>
          <w:smallCaps/>
          <w:sz w:val="20"/>
          <w:rtl/>
          <w:lang w:eastAsia="en-US"/>
        </w:rPr>
        <w:t xml:space="preserve"> ויפעיל את אפליקצי</w:t>
      </w:r>
      <w:r w:rsidR="00483596">
        <w:rPr>
          <w:rFonts w:ascii="Times New Roman" w:eastAsia="Times New Roman" w:hAnsi="Times New Roman" w:cs="David" w:hint="cs"/>
          <w:smallCaps/>
          <w:sz w:val="20"/>
          <w:rtl/>
          <w:lang w:eastAsia="en-US"/>
        </w:rPr>
        <w:t>ו</w:t>
      </w:r>
      <w:r w:rsidR="00815E6A">
        <w:rPr>
          <w:rFonts w:ascii="Times New Roman" w:eastAsia="Times New Roman" w:hAnsi="Times New Roman" w:cs="David" w:hint="cs"/>
          <w:smallCaps/>
          <w:sz w:val="20"/>
          <w:rtl/>
          <w:lang w:eastAsia="en-US"/>
        </w:rPr>
        <w:t>ת המובייל.</w:t>
      </w:r>
    </w:p>
    <w:p w:rsidR="00EB277D" w:rsidRPr="00A008F9" w:rsidRDefault="00832B6F" w:rsidP="009D6EA0">
      <w:pPr>
        <w:pStyle w:val="Heading2"/>
        <w:bidi/>
        <w:rPr>
          <w:rFonts w:cs="David"/>
          <w:rtl/>
        </w:rPr>
      </w:pPr>
      <w:bookmarkStart w:id="849" w:name="_Toc244618299"/>
      <w:bookmarkStart w:id="850" w:name="_Toc360732407"/>
      <w:r w:rsidRPr="00A008F9">
        <w:rPr>
          <w:rFonts w:cs="David"/>
          <w:rtl/>
        </w:rPr>
        <w:t>סוג הח</w:t>
      </w:r>
      <w:r w:rsidR="00CA5F8E">
        <w:rPr>
          <w:rFonts w:cs="David" w:hint="cs"/>
          <w:rtl/>
        </w:rPr>
        <w:t>ו</w:t>
      </w:r>
      <w:r w:rsidRPr="00A008F9">
        <w:rPr>
          <w:rFonts w:cs="David"/>
          <w:rtl/>
        </w:rPr>
        <w:t>מרה העיקרית - מרכזית</w:t>
      </w:r>
      <w:bookmarkEnd w:id="849"/>
    </w:p>
    <w:bookmarkEnd w:id="850"/>
    <w:p w:rsidR="003B06D8" w:rsidRPr="00A008F9" w:rsidRDefault="003B06D8" w:rsidP="009D6EA0">
      <w:pPr>
        <w:pStyle w:val="Normal1"/>
        <w:ind w:left="796" w:right="0"/>
        <w:jc w:val="left"/>
        <w:rPr>
          <w:rtl/>
        </w:rPr>
      </w:pPr>
      <w:r w:rsidRPr="00A008F9">
        <w:rPr>
          <w:rFonts w:hint="cs"/>
          <w:rtl/>
        </w:rPr>
        <w:t xml:space="preserve">חומרה מרכזית היא מחשב </w:t>
      </w:r>
      <w:r w:rsidRPr="00A008F9">
        <w:rPr>
          <w:rFonts w:hint="cs"/>
        </w:rPr>
        <w:t>PC</w:t>
      </w:r>
      <w:r w:rsidRPr="00A008F9">
        <w:t xml:space="preserve"> </w:t>
      </w:r>
      <w:r w:rsidR="00EE6D57">
        <w:rPr>
          <w:rFonts w:hint="cs"/>
          <w:rtl/>
        </w:rPr>
        <w:t xml:space="preserve">, </w:t>
      </w:r>
      <w:r w:rsidRPr="00A008F9">
        <w:rPr>
          <w:rFonts w:hint="cs"/>
          <w:rtl/>
        </w:rPr>
        <w:t>מחשב נייד, סמארטפון וטאבלט</w:t>
      </w:r>
      <w:r w:rsidR="00C10B67">
        <w:rPr>
          <w:rFonts w:hint="cs"/>
          <w:rtl/>
        </w:rPr>
        <w:t>.</w:t>
      </w:r>
    </w:p>
    <w:p w:rsidR="00EB277D" w:rsidRPr="00A008F9" w:rsidRDefault="00832B6F" w:rsidP="009D6EA0">
      <w:pPr>
        <w:pStyle w:val="Heading2"/>
        <w:bidi/>
        <w:rPr>
          <w:rFonts w:cs="David"/>
          <w:rtl/>
        </w:rPr>
      </w:pPr>
      <w:bookmarkStart w:id="851" w:name="_Toc360732409"/>
      <w:bookmarkStart w:id="852" w:name="_Toc244618301"/>
      <w:r w:rsidRPr="00A008F9">
        <w:rPr>
          <w:rFonts w:cs="David"/>
          <w:rtl/>
        </w:rPr>
        <w:t>ציוד מיוחד</w:t>
      </w:r>
      <w:bookmarkEnd w:id="851"/>
      <w:bookmarkEnd w:id="852"/>
    </w:p>
    <w:p w:rsidR="003B06D8" w:rsidRPr="00336421" w:rsidRDefault="003B06D8" w:rsidP="0047193A">
      <w:pPr>
        <w:pStyle w:val="Normal1"/>
        <w:ind w:left="796" w:right="0"/>
        <w:jc w:val="left"/>
        <w:rPr>
          <w:color w:val="FF0000"/>
          <w:rtl/>
          <w:rPrChange w:id="853" w:author="Boaz Nissimov" w:date="2013-12-09T13:48:00Z">
            <w:rPr>
              <w:rtl/>
            </w:rPr>
          </w:rPrChange>
        </w:rPr>
        <w:pPrChange w:id="854" w:author="shmulik hazan" w:date="2013-12-22T01:59:00Z">
          <w:pPr>
            <w:pStyle w:val="Normal1"/>
            <w:ind w:left="796" w:right="0"/>
            <w:jc w:val="left"/>
          </w:pPr>
        </w:pPrChange>
      </w:pPr>
      <w:r w:rsidRPr="00A008F9">
        <w:rPr>
          <w:rFonts w:hint="cs"/>
          <w:rtl/>
        </w:rPr>
        <w:t xml:space="preserve">יש לרכוש </w:t>
      </w:r>
      <w:del w:id="855" w:author="shmulik hazan" w:date="2013-12-22T01:58:00Z">
        <w:r w:rsidRPr="00A008F9" w:rsidDel="0047193A">
          <w:rPr>
            <w:rFonts w:hint="cs"/>
            <w:rtl/>
          </w:rPr>
          <w:delText xml:space="preserve">טאבלט </w:delText>
        </w:r>
      </w:del>
      <w:ins w:id="856" w:author="shmulik hazan" w:date="2013-12-22T01:58:00Z">
        <w:r w:rsidR="0047193A" w:rsidRPr="00A008F9">
          <w:rPr>
            <w:rFonts w:hint="cs"/>
            <w:rtl/>
          </w:rPr>
          <w:t>טאבלט</w:t>
        </w:r>
        <w:r w:rsidR="0047193A">
          <w:rPr>
            <w:rFonts w:hint="cs"/>
            <w:rtl/>
          </w:rPr>
          <w:t xml:space="preserve"> או מחשב נייח </w:t>
        </w:r>
      </w:ins>
      <w:r w:rsidRPr="00A008F9">
        <w:rPr>
          <w:rFonts w:hint="cs"/>
          <w:rtl/>
        </w:rPr>
        <w:t>עבור אפליקצי</w:t>
      </w:r>
      <w:r w:rsidR="00C10B67">
        <w:rPr>
          <w:rFonts w:hint="cs"/>
          <w:rtl/>
        </w:rPr>
        <w:t>י</w:t>
      </w:r>
      <w:r w:rsidRPr="00A008F9">
        <w:rPr>
          <w:rFonts w:hint="cs"/>
          <w:rtl/>
        </w:rPr>
        <w:t>ת הדיווח (בהסכמת החברה)</w:t>
      </w:r>
      <w:r w:rsidR="00C10B67">
        <w:rPr>
          <w:rFonts w:hint="cs"/>
          <w:rtl/>
        </w:rPr>
        <w:t>.</w:t>
      </w:r>
      <w:ins w:id="857" w:author="Boaz Nissimov" w:date="2013-12-09T13:48:00Z">
        <w:r w:rsidR="00336421">
          <w:rPr>
            <w:rFonts w:hint="cs"/>
            <w:rtl/>
          </w:rPr>
          <w:t xml:space="preserve"> </w:t>
        </w:r>
        <w:del w:id="858" w:author="shmulik hazan" w:date="2013-12-22T01:59:00Z">
          <w:r w:rsidR="00336421" w:rsidRPr="00336421" w:rsidDel="0047193A">
            <w:rPr>
              <w:rFonts w:hint="eastAsia"/>
              <w:color w:val="FF0000"/>
              <w:rtl/>
              <w:rPrChange w:id="859" w:author="Boaz Nissimov" w:date="2013-12-09T13:48:00Z">
                <w:rPr>
                  <w:rFonts w:hint="eastAsia"/>
                  <w:rtl/>
                </w:rPr>
              </w:rPrChange>
            </w:rPr>
            <w:delText>לחילופין</w:delText>
          </w:r>
          <w:r w:rsidR="00336421" w:rsidRPr="00336421" w:rsidDel="0047193A">
            <w:rPr>
              <w:color w:val="FF0000"/>
              <w:rtl/>
              <w:rPrChange w:id="860" w:author="Boaz Nissimov" w:date="2013-12-09T13:48:00Z">
                <w:rPr>
                  <w:rtl/>
                </w:rPr>
              </w:rPrChange>
            </w:rPr>
            <w:delText xml:space="preserve"> </w:delText>
          </w:r>
          <w:r w:rsidR="00336421" w:rsidRPr="00336421" w:rsidDel="0047193A">
            <w:rPr>
              <w:rFonts w:hint="eastAsia"/>
              <w:color w:val="FF0000"/>
              <w:rtl/>
              <w:rPrChange w:id="861" w:author="Boaz Nissimov" w:date="2013-12-09T13:48:00Z">
                <w:rPr>
                  <w:rFonts w:hint="eastAsia"/>
                  <w:rtl/>
                </w:rPr>
              </w:rPrChange>
            </w:rPr>
            <w:delText>לבחון</w:delText>
          </w:r>
          <w:r w:rsidR="00336421" w:rsidRPr="00336421" w:rsidDel="0047193A">
            <w:rPr>
              <w:color w:val="FF0000"/>
              <w:rtl/>
              <w:rPrChange w:id="862" w:author="Boaz Nissimov" w:date="2013-12-09T13:48:00Z">
                <w:rPr>
                  <w:rtl/>
                </w:rPr>
              </w:rPrChange>
            </w:rPr>
            <w:delText xml:space="preserve"> </w:delText>
          </w:r>
          <w:r w:rsidR="00336421" w:rsidRPr="00336421" w:rsidDel="0047193A">
            <w:rPr>
              <w:rFonts w:hint="eastAsia"/>
              <w:color w:val="FF0000"/>
              <w:rtl/>
              <w:rPrChange w:id="863" w:author="Boaz Nissimov" w:date="2013-12-09T13:48:00Z">
                <w:rPr>
                  <w:rFonts w:hint="eastAsia"/>
                  <w:rtl/>
                </w:rPr>
              </w:rPrChange>
            </w:rPr>
            <w:delText>עבודה</w:delText>
          </w:r>
          <w:r w:rsidR="00336421" w:rsidRPr="00336421" w:rsidDel="0047193A">
            <w:rPr>
              <w:color w:val="FF0000"/>
              <w:rtl/>
              <w:rPrChange w:id="864" w:author="Boaz Nissimov" w:date="2013-12-09T13:48:00Z">
                <w:rPr>
                  <w:rtl/>
                </w:rPr>
              </w:rPrChange>
            </w:rPr>
            <w:delText xml:space="preserve"> </w:delText>
          </w:r>
          <w:r w:rsidR="00336421" w:rsidRPr="00336421" w:rsidDel="0047193A">
            <w:rPr>
              <w:rFonts w:hint="eastAsia"/>
              <w:color w:val="FF0000"/>
              <w:rtl/>
              <w:rPrChange w:id="865" w:author="Boaz Nissimov" w:date="2013-12-09T13:48:00Z">
                <w:rPr>
                  <w:rFonts w:hint="eastAsia"/>
                  <w:rtl/>
                </w:rPr>
              </w:rPrChange>
            </w:rPr>
            <w:delText>על</w:delText>
          </w:r>
          <w:r w:rsidR="00336421" w:rsidRPr="00336421" w:rsidDel="0047193A">
            <w:rPr>
              <w:color w:val="FF0000"/>
              <w:rtl/>
              <w:rPrChange w:id="866" w:author="Boaz Nissimov" w:date="2013-12-09T13:48:00Z">
                <w:rPr>
                  <w:rtl/>
                </w:rPr>
              </w:rPrChange>
            </w:rPr>
            <w:delText xml:space="preserve"> </w:delText>
          </w:r>
          <w:r w:rsidR="00336421" w:rsidRPr="00336421" w:rsidDel="0047193A">
            <w:rPr>
              <w:rFonts w:hint="eastAsia"/>
              <w:color w:val="FF0000"/>
              <w:rtl/>
              <w:rPrChange w:id="867" w:author="Boaz Nissimov" w:date="2013-12-09T13:48:00Z">
                <w:rPr>
                  <w:rFonts w:hint="eastAsia"/>
                  <w:rtl/>
                </w:rPr>
              </w:rPrChange>
            </w:rPr>
            <w:delText>שרת</w:delText>
          </w:r>
          <w:r w:rsidR="00336421" w:rsidRPr="00336421" w:rsidDel="0047193A">
            <w:rPr>
              <w:color w:val="FF0000"/>
              <w:rtl/>
              <w:rPrChange w:id="868" w:author="Boaz Nissimov" w:date="2013-12-09T13:48:00Z">
                <w:rPr>
                  <w:rtl/>
                </w:rPr>
              </w:rPrChange>
            </w:rPr>
            <w:delText xml:space="preserve"> </w:delText>
          </w:r>
          <w:r w:rsidR="00336421" w:rsidRPr="00336421" w:rsidDel="0047193A">
            <w:rPr>
              <w:rFonts w:hint="eastAsia"/>
              <w:color w:val="FF0000"/>
              <w:rtl/>
              <w:rPrChange w:id="869" w:author="Boaz Nissimov" w:date="2013-12-09T13:48:00Z">
                <w:rPr>
                  <w:rFonts w:hint="eastAsia"/>
                  <w:rtl/>
                </w:rPr>
              </w:rPrChange>
            </w:rPr>
            <w:delText>מוקשח</w:delText>
          </w:r>
          <w:r w:rsidR="00336421" w:rsidRPr="00336421" w:rsidDel="0047193A">
            <w:rPr>
              <w:color w:val="FF0000"/>
              <w:rtl/>
              <w:rPrChange w:id="870" w:author="Boaz Nissimov" w:date="2013-12-09T13:48:00Z">
                <w:rPr>
                  <w:rtl/>
                </w:rPr>
              </w:rPrChange>
            </w:rPr>
            <w:delText xml:space="preserve"> </w:delText>
          </w:r>
          <w:r w:rsidR="00336421" w:rsidRPr="00336421" w:rsidDel="0047193A">
            <w:rPr>
              <w:rFonts w:hint="eastAsia"/>
              <w:color w:val="FF0000"/>
              <w:rtl/>
              <w:rPrChange w:id="871" w:author="Boaz Nissimov" w:date="2013-12-09T13:48:00Z">
                <w:rPr>
                  <w:rFonts w:hint="eastAsia"/>
                  <w:rtl/>
                </w:rPr>
              </w:rPrChange>
            </w:rPr>
            <w:delText>בעמדת</w:delText>
          </w:r>
          <w:r w:rsidR="00336421" w:rsidRPr="00336421" w:rsidDel="0047193A">
            <w:rPr>
              <w:color w:val="FF0000"/>
              <w:rtl/>
              <w:rPrChange w:id="872" w:author="Boaz Nissimov" w:date="2013-12-09T13:48:00Z">
                <w:rPr>
                  <w:rtl/>
                </w:rPr>
              </w:rPrChange>
            </w:rPr>
            <w:delText xml:space="preserve"> </w:delText>
          </w:r>
          <w:r w:rsidR="00336421" w:rsidRPr="00336421" w:rsidDel="0047193A">
            <w:rPr>
              <w:rFonts w:hint="eastAsia"/>
              <w:color w:val="FF0000"/>
              <w:rtl/>
              <w:rPrChange w:id="873" w:author="Boaz Nissimov" w:date="2013-12-09T13:48:00Z">
                <w:rPr>
                  <w:rFonts w:hint="eastAsia"/>
                  <w:rtl/>
                </w:rPr>
              </w:rPrChange>
            </w:rPr>
            <w:delText>הייצור</w:delText>
          </w:r>
        </w:del>
      </w:ins>
    </w:p>
    <w:p w:rsidR="00EB277D" w:rsidRPr="00A008F9" w:rsidRDefault="00832B6F" w:rsidP="009D6EA0">
      <w:pPr>
        <w:pStyle w:val="Heading2"/>
        <w:bidi/>
        <w:rPr>
          <w:rFonts w:cs="David"/>
          <w:rtl/>
        </w:rPr>
      </w:pPr>
      <w:bookmarkStart w:id="874" w:name="_Toc360732411"/>
      <w:bookmarkStart w:id="875" w:name="_Toc244618303"/>
      <w:r w:rsidRPr="00A008F9">
        <w:rPr>
          <w:rFonts w:cs="David"/>
          <w:rtl/>
        </w:rPr>
        <w:t>ארגון הנתונים</w:t>
      </w:r>
      <w:bookmarkEnd w:id="874"/>
      <w:bookmarkEnd w:id="875"/>
    </w:p>
    <w:p w:rsidR="003B06D8" w:rsidRPr="00A008F9" w:rsidRDefault="003B06D8" w:rsidP="006E4F46">
      <w:pPr>
        <w:pStyle w:val="Normal1"/>
        <w:ind w:left="796" w:right="0"/>
        <w:jc w:val="left"/>
        <w:rPr>
          <w:rtl/>
        </w:rPr>
      </w:pPr>
      <w:r w:rsidRPr="00A008F9">
        <w:rPr>
          <w:rFonts w:hint="cs"/>
          <w:rtl/>
        </w:rPr>
        <w:t>א</w:t>
      </w:r>
      <w:r w:rsidR="00310566">
        <w:rPr>
          <w:rFonts w:hint="cs"/>
          <w:rtl/>
        </w:rPr>
        <w:t>כ</w:t>
      </w:r>
      <w:r w:rsidRPr="00A008F9">
        <w:rPr>
          <w:rFonts w:hint="cs"/>
          <w:rtl/>
        </w:rPr>
        <w:t>סון הנתונים יהיה בטכנולוגית</w:t>
      </w:r>
      <w:r w:rsidR="00310566">
        <w:rPr>
          <w:rFonts w:hint="cs"/>
          <w:rtl/>
        </w:rPr>
        <w:t xml:space="preserve"> שירותי</w:t>
      </w:r>
      <w:r w:rsidRPr="00A008F9">
        <w:rPr>
          <w:rFonts w:hint="cs"/>
          <w:rtl/>
        </w:rPr>
        <w:t xml:space="preserve"> "ענן".</w:t>
      </w:r>
    </w:p>
    <w:p w:rsidR="00EB277D" w:rsidRPr="00A008F9" w:rsidRDefault="00832B6F" w:rsidP="009D6EA0">
      <w:pPr>
        <w:pStyle w:val="Heading2"/>
        <w:bidi/>
        <w:rPr>
          <w:rFonts w:cs="David"/>
          <w:rtl/>
        </w:rPr>
      </w:pPr>
      <w:bookmarkStart w:id="876" w:name="_Toc360732412"/>
      <w:bookmarkStart w:id="877" w:name="_Toc244618304"/>
      <w:r w:rsidRPr="00A008F9">
        <w:rPr>
          <w:rFonts w:cs="David"/>
          <w:rtl/>
        </w:rPr>
        <w:lastRenderedPageBreak/>
        <w:t>כלי פיתוח ותחזוקה</w:t>
      </w:r>
      <w:bookmarkEnd w:id="876"/>
      <w:bookmarkEnd w:id="877"/>
    </w:p>
    <w:p w:rsidR="003B06D8" w:rsidRPr="009957C1" w:rsidRDefault="00832BDD" w:rsidP="00C476A9">
      <w:r>
        <w:t xml:space="preserve">Microsoft </w:t>
      </w:r>
      <w:r w:rsidR="00990175" w:rsidRPr="009957C1">
        <w:t xml:space="preserve">Visual </w:t>
      </w:r>
      <w:r w:rsidR="00C476A9">
        <w:t>S</w:t>
      </w:r>
      <w:r w:rsidR="00990175" w:rsidRPr="009957C1">
        <w:t>tudio 2010</w:t>
      </w:r>
    </w:p>
    <w:p w:rsidR="003B06D8" w:rsidRPr="009957C1" w:rsidRDefault="00054E65" w:rsidP="009957C1">
      <w:r>
        <w:t xml:space="preserve">Microsoft </w:t>
      </w:r>
      <w:r w:rsidR="009957C1">
        <w:rPr>
          <w:rFonts w:hint="cs"/>
        </w:rPr>
        <w:t>SQL S</w:t>
      </w:r>
      <w:r w:rsidR="009957C1">
        <w:t>erver</w:t>
      </w:r>
    </w:p>
    <w:p w:rsidR="00EB277D" w:rsidRPr="00A008F9" w:rsidRDefault="00832B6F" w:rsidP="009D6EA0">
      <w:pPr>
        <w:pStyle w:val="Heading2"/>
        <w:bidi/>
        <w:rPr>
          <w:rFonts w:cs="David"/>
          <w:rtl/>
        </w:rPr>
      </w:pPr>
      <w:bookmarkStart w:id="878" w:name="_Toc244618305"/>
      <w:r w:rsidRPr="00A008F9">
        <w:rPr>
          <w:rFonts w:cs="David"/>
          <w:rtl/>
        </w:rPr>
        <w:t>כלים למשתמש קצה, חבילות תוכנה</w:t>
      </w:r>
      <w:bookmarkEnd w:id="878"/>
    </w:p>
    <w:p w:rsidR="003B06D8" w:rsidRPr="00A008F9" w:rsidRDefault="003B06D8" w:rsidP="001A27E9">
      <w:pPr>
        <w:pStyle w:val="Normal1"/>
        <w:ind w:left="796" w:right="0"/>
        <w:jc w:val="left"/>
        <w:pPrChange w:id="879" w:author="shmulik hazan" w:date="2013-12-22T02:03:00Z">
          <w:pPr>
            <w:pStyle w:val="Normal1"/>
            <w:ind w:left="796" w:right="0"/>
            <w:jc w:val="left"/>
          </w:pPr>
        </w:pPrChange>
      </w:pPr>
      <w:r w:rsidRPr="00A008F9">
        <w:rPr>
          <w:rFonts w:hint="cs"/>
          <w:rtl/>
        </w:rPr>
        <w:t xml:space="preserve">משתמשי הקצה עושים שימוש </w:t>
      </w:r>
      <w:r w:rsidR="0015318F" w:rsidRPr="00A008F9">
        <w:rPr>
          <w:rFonts w:hint="cs"/>
          <w:rtl/>
        </w:rPr>
        <w:t>בדו"חות</w:t>
      </w:r>
      <w:r w:rsidRPr="00A008F9">
        <w:rPr>
          <w:rFonts w:hint="cs"/>
          <w:rtl/>
        </w:rPr>
        <w:t xml:space="preserve"> של אקסל ובתוכנה לניהול משאב האלומיניום </w:t>
      </w:r>
      <w:r w:rsidRPr="0087614A">
        <w:rPr>
          <w:rFonts w:hint="cs"/>
        </w:rPr>
        <w:t>OPERA</w:t>
      </w:r>
      <w:r w:rsidRPr="00A008F9">
        <w:rPr>
          <w:rFonts w:hint="cs"/>
          <w:rtl/>
        </w:rPr>
        <w:t>. ידרשו ממשקים לאקסל על ידי שימוש בתכונות ה</w:t>
      </w:r>
      <w:r w:rsidR="00445679">
        <w:rPr>
          <w:rFonts w:hint="cs"/>
          <w:rtl/>
        </w:rPr>
        <w:t>י</w:t>
      </w:r>
      <w:r w:rsidRPr="00A008F9">
        <w:rPr>
          <w:rFonts w:hint="cs"/>
          <w:rtl/>
        </w:rPr>
        <w:t>יבוא/י</w:t>
      </w:r>
      <w:r w:rsidR="00445679">
        <w:rPr>
          <w:rFonts w:hint="cs"/>
          <w:rtl/>
        </w:rPr>
        <w:t>י</w:t>
      </w:r>
      <w:r w:rsidRPr="00A008F9">
        <w:rPr>
          <w:rFonts w:hint="cs"/>
          <w:rtl/>
        </w:rPr>
        <w:t>צוא נתונים של האקסל.</w:t>
      </w:r>
      <w:ins w:id="880" w:author="Boaz Nissimov" w:date="2013-12-09T13:49:00Z">
        <w:r w:rsidR="00336421">
          <w:rPr>
            <w:rFonts w:hint="cs"/>
            <w:rtl/>
          </w:rPr>
          <w:t xml:space="preserve"> </w:t>
        </w:r>
        <w:del w:id="881" w:author="shmulik hazan" w:date="2013-12-22T02:03:00Z">
          <w:r w:rsidR="00336421" w:rsidRPr="001A27E9" w:rsidDel="001A27E9">
            <w:rPr>
              <w:rFonts w:hint="eastAsia"/>
              <w:rtl/>
              <w:rPrChange w:id="882" w:author="shmulik hazan" w:date="2013-12-22T02:03:00Z">
                <w:rPr>
                  <w:rFonts w:hint="eastAsia"/>
                  <w:rtl/>
                </w:rPr>
              </w:rPrChange>
            </w:rPr>
            <w:delText>נדרש</w:delText>
          </w:r>
          <w:r w:rsidR="00336421" w:rsidRPr="001A27E9" w:rsidDel="001A27E9">
            <w:rPr>
              <w:rtl/>
              <w:rPrChange w:id="883" w:author="shmulik hazan" w:date="2013-12-22T02:03:00Z">
                <w:rPr>
                  <w:rtl/>
                </w:rPr>
              </w:rPrChange>
            </w:rPr>
            <w:delText xml:space="preserve"> </w:delText>
          </w:r>
          <w:r w:rsidR="00336421" w:rsidRPr="001A27E9" w:rsidDel="001A27E9">
            <w:rPr>
              <w:rFonts w:hint="eastAsia"/>
              <w:rtl/>
              <w:rPrChange w:id="884" w:author="shmulik hazan" w:date="2013-12-22T02:03:00Z">
                <w:rPr>
                  <w:rFonts w:hint="eastAsia"/>
                  <w:rtl/>
                </w:rPr>
              </w:rPrChange>
            </w:rPr>
            <w:delText>לטפל</w:delText>
          </w:r>
          <w:r w:rsidR="00336421" w:rsidRPr="001A27E9" w:rsidDel="001A27E9">
            <w:rPr>
              <w:rtl/>
              <w:rPrChange w:id="885" w:author="shmulik hazan" w:date="2013-12-22T02:03:00Z">
                <w:rPr>
                  <w:rtl/>
                </w:rPr>
              </w:rPrChange>
            </w:rPr>
            <w:delText xml:space="preserve"> </w:delText>
          </w:r>
          <w:r w:rsidR="00336421" w:rsidRPr="001A27E9" w:rsidDel="001A27E9">
            <w:rPr>
              <w:rFonts w:hint="eastAsia"/>
              <w:rtl/>
              <w:rPrChange w:id="886" w:author="shmulik hazan" w:date="2013-12-22T02:03:00Z">
                <w:rPr>
                  <w:rFonts w:hint="eastAsia"/>
                  <w:rtl/>
                </w:rPr>
              </w:rPrChange>
            </w:rPr>
            <w:delText>גם</w:delText>
          </w:r>
          <w:r w:rsidR="00336421" w:rsidRPr="001A27E9" w:rsidDel="001A27E9">
            <w:rPr>
              <w:rtl/>
              <w:rPrChange w:id="887" w:author="shmulik hazan" w:date="2013-12-22T02:03:00Z">
                <w:rPr>
                  <w:rtl/>
                </w:rPr>
              </w:rPrChange>
            </w:rPr>
            <w:delText xml:space="preserve"> </w:delText>
          </w:r>
          <w:r w:rsidR="00336421" w:rsidRPr="001A27E9" w:rsidDel="001A27E9">
            <w:rPr>
              <w:rFonts w:hint="eastAsia"/>
              <w:rtl/>
              <w:rPrChange w:id="888" w:author="shmulik hazan" w:date="2013-12-22T02:03:00Z">
                <w:rPr>
                  <w:rFonts w:hint="eastAsia"/>
                  <w:rtl/>
                </w:rPr>
              </w:rPrChange>
            </w:rPr>
            <w:delText>בקצה</w:delText>
          </w:r>
          <w:r w:rsidR="00336421" w:rsidRPr="001A27E9" w:rsidDel="001A27E9">
            <w:rPr>
              <w:rtl/>
              <w:rPrChange w:id="889" w:author="shmulik hazan" w:date="2013-12-22T02:03:00Z">
                <w:rPr>
                  <w:rtl/>
                </w:rPr>
              </w:rPrChange>
            </w:rPr>
            <w:delText xml:space="preserve"> </w:delText>
          </w:r>
          <w:r w:rsidR="00336421" w:rsidRPr="001A27E9" w:rsidDel="001A27E9">
            <w:rPr>
              <w:rFonts w:hint="eastAsia"/>
              <w:rtl/>
              <w:rPrChange w:id="890" w:author="shmulik hazan" w:date="2013-12-22T02:03:00Z">
                <w:rPr>
                  <w:rFonts w:hint="eastAsia"/>
                  <w:rtl/>
                </w:rPr>
              </w:rPrChange>
            </w:rPr>
            <w:delText>השני</w:delText>
          </w:r>
          <w:r w:rsidR="00336421" w:rsidRPr="001A27E9" w:rsidDel="001A27E9">
            <w:rPr>
              <w:rtl/>
              <w:rPrChange w:id="891" w:author="shmulik hazan" w:date="2013-12-22T02:03:00Z">
                <w:rPr>
                  <w:rtl/>
                </w:rPr>
              </w:rPrChange>
            </w:rPr>
            <w:delText xml:space="preserve">, </w:delText>
          </w:r>
          <w:r w:rsidR="00336421" w:rsidRPr="001A27E9" w:rsidDel="001A27E9">
            <w:rPr>
              <w:rFonts w:hint="eastAsia"/>
              <w:rtl/>
              <w:rPrChange w:id="892" w:author="shmulik hazan" w:date="2013-12-22T02:03:00Z">
                <w:rPr>
                  <w:rFonts w:hint="eastAsia"/>
                  <w:rtl/>
                </w:rPr>
              </w:rPrChange>
            </w:rPr>
            <w:delText>כלי</w:delText>
          </w:r>
          <w:r w:rsidR="00336421" w:rsidRPr="001A27E9" w:rsidDel="001A27E9">
            <w:rPr>
              <w:rtl/>
              <w:rPrChange w:id="893" w:author="shmulik hazan" w:date="2013-12-22T02:03:00Z">
                <w:rPr>
                  <w:rtl/>
                </w:rPr>
              </w:rPrChange>
            </w:rPr>
            <w:delText xml:space="preserve"> </w:delText>
          </w:r>
          <w:r w:rsidR="00336421" w:rsidRPr="001A27E9" w:rsidDel="001A27E9">
            <w:rPr>
              <w:rFonts w:hint="eastAsia"/>
              <w:rtl/>
              <w:rPrChange w:id="894" w:author="shmulik hazan" w:date="2013-12-22T02:03:00Z">
                <w:rPr>
                  <w:rFonts w:hint="eastAsia"/>
                  <w:rtl/>
                </w:rPr>
              </w:rPrChange>
            </w:rPr>
            <w:delText>שיד</w:delText>
          </w:r>
        </w:del>
      </w:ins>
      <w:ins w:id="895" w:author="Boaz Nissimov" w:date="2013-12-09T13:50:00Z">
        <w:del w:id="896" w:author="shmulik hazan" w:date="2013-12-22T02:03:00Z">
          <w:r w:rsidR="00336421" w:rsidRPr="001A27E9" w:rsidDel="001A27E9">
            <w:rPr>
              <w:rFonts w:hint="eastAsia"/>
              <w:rtl/>
              <w:rPrChange w:id="897" w:author="shmulik hazan" w:date="2013-12-22T02:03:00Z">
                <w:rPr>
                  <w:rFonts w:hint="eastAsia"/>
                  <w:rtl/>
                </w:rPr>
              </w:rPrChange>
            </w:rPr>
            <w:delText>ע</w:delText>
          </w:r>
          <w:r w:rsidR="00336421" w:rsidRPr="001A27E9" w:rsidDel="001A27E9">
            <w:rPr>
              <w:rtl/>
              <w:rPrChange w:id="898" w:author="shmulik hazan" w:date="2013-12-22T02:03:00Z">
                <w:rPr>
                  <w:rtl/>
                </w:rPr>
              </w:rPrChange>
            </w:rPr>
            <w:delText xml:space="preserve"> </w:delText>
          </w:r>
        </w:del>
      </w:ins>
      <w:ins w:id="899" w:author="Boaz Nissimov" w:date="2013-12-09T13:49:00Z">
        <w:del w:id="900" w:author="shmulik hazan" w:date="2013-12-22T02:03:00Z">
          <w:r w:rsidR="00336421" w:rsidRPr="001A27E9" w:rsidDel="001A27E9">
            <w:rPr>
              <w:rFonts w:hint="eastAsia"/>
              <w:rtl/>
              <w:rPrChange w:id="901" w:author="shmulik hazan" w:date="2013-12-22T02:03:00Z">
                <w:rPr>
                  <w:rFonts w:hint="eastAsia"/>
                  <w:rtl/>
                </w:rPr>
              </w:rPrChange>
            </w:rPr>
            <w:delText>לקרוא</w:delText>
          </w:r>
          <w:r w:rsidR="00336421" w:rsidRPr="001A27E9" w:rsidDel="001A27E9">
            <w:rPr>
              <w:rtl/>
              <w:rPrChange w:id="902" w:author="shmulik hazan" w:date="2013-12-22T02:03:00Z">
                <w:rPr>
                  <w:rtl/>
                </w:rPr>
              </w:rPrChange>
            </w:rPr>
            <w:delText xml:space="preserve"> את הנתונים שיוצאו מ- </w:delText>
          </w:r>
          <w:r w:rsidR="00336421" w:rsidRPr="001A27E9" w:rsidDel="001A27E9">
            <w:rPr>
              <w:rPrChange w:id="903" w:author="shmulik hazan" w:date="2013-12-22T02:03:00Z">
                <w:rPr/>
              </w:rPrChange>
            </w:rPr>
            <w:delText>Excel</w:delText>
          </w:r>
        </w:del>
      </w:ins>
      <w:ins w:id="904" w:author="shmulik hazan" w:date="2013-12-22T02:03:00Z">
        <w:r w:rsidR="001A27E9">
          <w:rPr>
            <w:rtl/>
          </w:rPr>
          <w:br/>
        </w:r>
        <w:r w:rsidR="001A27E9">
          <w:rPr>
            <w:rFonts w:hint="cs"/>
            <w:rtl/>
          </w:rPr>
          <w:t>כמו כן יידרש לבנות ממשק למערכת אשר יוכל להתממשק ולקרוא את הנתונים שיגיעו מהאקסל.</w:t>
        </w:r>
      </w:ins>
      <w:bookmarkStart w:id="905" w:name="_GoBack"/>
      <w:bookmarkEnd w:id="905"/>
    </w:p>
    <w:p w:rsidR="00EB277D" w:rsidRPr="00A008F9" w:rsidRDefault="00832B6F" w:rsidP="009D6EA0">
      <w:pPr>
        <w:pStyle w:val="Heading2"/>
        <w:bidi/>
        <w:rPr>
          <w:rFonts w:cs="David"/>
          <w:rtl/>
        </w:rPr>
      </w:pPr>
      <w:bookmarkStart w:id="906" w:name="_Toc244618306"/>
      <w:r w:rsidRPr="00A008F9">
        <w:rPr>
          <w:rFonts w:cs="David"/>
          <w:rtl/>
        </w:rPr>
        <w:t>תקשורת</w:t>
      </w:r>
      <w:bookmarkEnd w:id="906"/>
    </w:p>
    <w:p w:rsidR="003B06D8" w:rsidRPr="00A008F9" w:rsidRDefault="003B06D8" w:rsidP="0000671F">
      <w:pPr>
        <w:pStyle w:val="Normal1"/>
        <w:ind w:left="796" w:right="0"/>
        <w:jc w:val="left"/>
        <w:rPr>
          <w:rtl/>
        </w:rPr>
      </w:pPr>
      <w:r w:rsidRPr="00A008F9">
        <w:rPr>
          <w:rFonts w:hint="cs"/>
          <w:rtl/>
        </w:rPr>
        <w:t xml:space="preserve">המערכת ובסיס הנתונים יאוכסנו על שרת ולכן יש צורך בתקשורת </w:t>
      </w:r>
      <w:r w:rsidR="002C3868">
        <w:t>Wi-Fi</w:t>
      </w:r>
      <w:r w:rsidR="0000671F">
        <w:rPr>
          <w:rFonts w:hint="cs"/>
          <w:rtl/>
        </w:rPr>
        <w:t xml:space="preserve"> / </w:t>
      </w:r>
      <w:r w:rsidRPr="00A008F9">
        <w:rPr>
          <w:rFonts w:hint="cs"/>
          <w:rtl/>
        </w:rPr>
        <w:t xml:space="preserve">אינטרנט סלולרי לשם שימוש </w:t>
      </w:r>
      <w:r w:rsidR="0015318F" w:rsidRPr="00A008F9">
        <w:rPr>
          <w:rFonts w:hint="cs"/>
          <w:rtl/>
        </w:rPr>
        <w:t>באפליקציי</w:t>
      </w:r>
      <w:r w:rsidR="0015318F" w:rsidRPr="00A008F9">
        <w:rPr>
          <w:rFonts w:hint="eastAsia"/>
          <w:rtl/>
        </w:rPr>
        <w:t>ת</w:t>
      </w:r>
      <w:r w:rsidRPr="00A008F9">
        <w:rPr>
          <w:rFonts w:hint="cs"/>
          <w:rtl/>
        </w:rPr>
        <w:t xml:space="preserve"> המובייל.</w:t>
      </w:r>
    </w:p>
    <w:sectPr w:rsidR="003B06D8" w:rsidRPr="00A008F9" w:rsidSect="002365CD">
      <w:headerReference w:type="default" r:id="rId18"/>
      <w:footerReference w:type="default" r:id="rId19"/>
      <w:headerReference w:type="first" r:id="rId20"/>
      <w:pgSz w:w="11909" w:h="16834" w:code="9"/>
      <w:pgMar w:top="1440" w:right="1561" w:bottom="1440"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2E8B" w:rsidRDefault="00682E8B">
      <w:pPr>
        <w:pStyle w:val="Subtitle"/>
      </w:pPr>
      <w:r>
        <w:separator/>
      </w:r>
    </w:p>
  </w:endnote>
  <w:endnote w:type="continuationSeparator" w:id="0">
    <w:p w:rsidR="00682E8B" w:rsidRDefault="00682E8B">
      <w:pPr>
        <w:pStyle w:val="Sub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swiss"/>
    <w:pitch w:val="variable"/>
    <w:sig w:usb0="00003A87" w:usb1="00000000" w:usb2="00000000" w:usb3="00000000" w:csb0="000000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5C" w:rsidRDefault="00F9155C" w:rsidP="00F522B3">
    <w:pPr>
      <w:pStyle w:val="Footer"/>
      <w:tabs>
        <w:tab w:val="clear" w:pos="8640"/>
        <w:tab w:val="right" w:pos="8129"/>
      </w:tabs>
      <w:bidi/>
      <w:rPr>
        <w:sz w:val="20"/>
        <w:szCs w:val="20"/>
      </w:rPr>
    </w:pPr>
    <w:r w:rsidRPr="00F522B3">
      <w:rPr>
        <w:rFonts w:hint="cs"/>
        <w:sz w:val="10"/>
        <w:szCs w:val="10"/>
        <w:rtl/>
      </w:rPr>
      <w:t>[</w:t>
    </w:r>
    <w:r w:rsidRPr="00F522B3">
      <w:rPr>
        <w:rFonts w:cs="David" w:hint="cs"/>
        <w:sz w:val="18"/>
        <w:szCs w:val="18"/>
        <w:rtl/>
      </w:rPr>
      <w:t>מערכת מידע עבור חברת "מאסטרו אלומיניום"</w:t>
    </w:r>
    <w:r w:rsidRPr="00F522B3">
      <w:rPr>
        <w:rFonts w:hint="cs"/>
        <w:sz w:val="10"/>
        <w:szCs w:val="10"/>
        <w:rtl/>
      </w:rPr>
      <w:t>]</w:t>
    </w:r>
    <w:r>
      <w:rPr>
        <w:rFonts w:hint="cs"/>
        <w:sz w:val="20"/>
        <w:szCs w:val="20"/>
        <w:rtl/>
      </w:rPr>
      <w:tab/>
      <w:t xml:space="preserve">עמוד </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1A27E9">
      <w:rPr>
        <w:rStyle w:val="PageNumber"/>
        <w:noProof/>
        <w:sz w:val="20"/>
        <w:szCs w:val="20"/>
        <w:rtl/>
      </w:rPr>
      <w:t>13</w:t>
    </w:r>
    <w:r>
      <w:rPr>
        <w:rStyle w:val="PageNumber"/>
        <w:sz w:val="20"/>
        <w:szCs w:val="20"/>
      </w:rPr>
      <w:fldChar w:fldCharType="end"/>
    </w:r>
    <w:r>
      <w:rPr>
        <w:rStyle w:val="PageNumber"/>
        <w:rFonts w:hint="cs"/>
        <w:sz w:val="20"/>
        <w:szCs w:val="20"/>
        <w:rtl/>
      </w:rPr>
      <w:t xml:space="preserve"> מתוך </w:t>
    </w:r>
    <w:r>
      <w:rPr>
        <w:rStyle w:val="PageNumber"/>
        <w:sz w:val="20"/>
        <w:szCs w:val="20"/>
      </w:rPr>
      <w:fldChar w:fldCharType="begin"/>
    </w:r>
    <w:r>
      <w:rPr>
        <w:rStyle w:val="PageNumber"/>
        <w:sz w:val="20"/>
        <w:szCs w:val="20"/>
      </w:rPr>
      <w:instrText xml:space="preserve"> NUMPAGES </w:instrText>
    </w:r>
    <w:r>
      <w:rPr>
        <w:rStyle w:val="PageNumber"/>
        <w:sz w:val="20"/>
        <w:szCs w:val="20"/>
      </w:rPr>
      <w:fldChar w:fldCharType="separate"/>
    </w:r>
    <w:r w:rsidR="001A27E9">
      <w:rPr>
        <w:rStyle w:val="PageNumber"/>
        <w:noProof/>
        <w:sz w:val="20"/>
        <w:szCs w:val="20"/>
        <w:rtl/>
      </w:rPr>
      <w:t>13</w:t>
    </w:r>
    <w:r>
      <w:rPr>
        <w:rStyle w:val="PageNumber"/>
        <w:sz w:val="20"/>
        <w:szCs w:val="20"/>
      </w:rPr>
      <w:fldChar w:fldCharType="end"/>
    </w:r>
    <w:r>
      <w:rPr>
        <w:rStyle w:val="PageNumber"/>
        <w:rFonts w:hint="cs"/>
        <w:sz w:val="20"/>
        <w:szCs w:val="20"/>
        <w:rtl/>
      </w:rPr>
      <w:tab/>
    </w:r>
    <w:r>
      <w:rPr>
        <w:rStyle w:val="PageNumber"/>
        <w:sz w:val="20"/>
        <w:szCs w:val="20"/>
        <w:rtl/>
      </w:rPr>
      <w:fldChar w:fldCharType="begin"/>
    </w:r>
    <w:r>
      <w:rPr>
        <w:rStyle w:val="PageNumber"/>
        <w:sz w:val="20"/>
        <w:szCs w:val="20"/>
        <w:rtl/>
      </w:rPr>
      <w:instrText xml:space="preserve"> </w:instrText>
    </w:r>
    <w:r>
      <w:rPr>
        <w:rStyle w:val="PageNumber"/>
        <w:rFonts w:hint="cs"/>
        <w:sz w:val="20"/>
        <w:szCs w:val="20"/>
      </w:rPr>
      <w:instrText>SAVEDATE  \@ "dd/MM/yy"  \* MERGEFORMAT</w:instrText>
    </w:r>
    <w:r>
      <w:rPr>
        <w:rStyle w:val="PageNumber"/>
        <w:sz w:val="20"/>
        <w:szCs w:val="20"/>
        <w:rtl/>
      </w:rPr>
      <w:instrText xml:space="preserve"> </w:instrText>
    </w:r>
    <w:r>
      <w:rPr>
        <w:rStyle w:val="PageNumber"/>
        <w:sz w:val="20"/>
        <w:szCs w:val="20"/>
        <w:rtl/>
      </w:rPr>
      <w:fldChar w:fldCharType="separate"/>
    </w:r>
    <w:ins w:id="907" w:author="shmulik hazan" w:date="2013-12-22T01:11:00Z">
      <w:r w:rsidR="001C4A53">
        <w:rPr>
          <w:rStyle w:val="PageNumber"/>
          <w:noProof/>
          <w:sz w:val="20"/>
          <w:szCs w:val="20"/>
          <w:rtl/>
        </w:rPr>
        <w:t>‏11/12/13</w:t>
      </w:r>
    </w:ins>
    <w:ins w:id="908" w:author="Administrator" w:date="2013-12-11T17:27:00Z">
      <w:del w:id="909" w:author="shmulik hazan" w:date="2013-12-22T01:11:00Z">
        <w:r w:rsidDel="001C4A53">
          <w:rPr>
            <w:rStyle w:val="PageNumber"/>
            <w:noProof/>
            <w:sz w:val="20"/>
            <w:szCs w:val="20"/>
            <w:rtl/>
          </w:rPr>
          <w:delText>‏09/12/13</w:delText>
        </w:r>
      </w:del>
    </w:ins>
    <w:del w:id="910" w:author="shmulik hazan" w:date="2013-12-22T01:11:00Z">
      <w:r w:rsidDel="001C4A53">
        <w:rPr>
          <w:rStyle w:val="PageNumber"/>
          <w:noProof/>
          <w:sz w:val="20"/>
          <w:szCs w:val="20"/>
          <w:rtl/>
        </w:rPr>
        <w:delText>‏18/11/13</w:delText>
      </w:r>
    </w:del>
    <w:r>
      <w:rPr>
        <w:rStyle w:val="PageNumber"/>
        <w:sz w:val="20"/>
        <w:szCs w:val="20"/>
        <w:rt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2E8B" w:rsidRDefault="00682E8B">
      <w:pPr>
        <w:pStyle w:val="Subtitle"/>
      </w:pPr>
      <w:r>
        <w:separator/>
      </w:r>
    </w:p>
  </w:footnote>
  <w:footnote w:type="continuationSeparator" w:id="0">
    <w:p w:rsidR="00682E8B" w:rsidRDefault="00682E8B">
      <w:pPr>
        <w:pStyle w:val="Subtitle"/>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5C" w:rsidRDefault="00F9155C">
    <w:pPr>
      <w:pStyle w:val="Header"/>
      <w:bidi/>
      <w:rPr>
        <w:rtl/>
      </w:rPr>
    </w:pPr>
    <w:r>
      <w:rPr>
        <w:noProof/>
        <w:rtl/>
        <w:lang w:eastAsia="en-US"/>
      </w:rPr>
      <w:drawing>
        <wp:anchor distT="0" distB="0" distL="114300" distR="114300" simplePos="0" relativeHeight="251657216" behindDoc="0" locked="0" layoutInCell="1" allowOverlap="1" wp14:anchorId="452DE7C6" wp14:editId="0D217BB6">
          <wp:simplePos x="0" y="0"/>
          <wp:positionH relativeFrom="column">
            <wp:posOffset>3657600</wp:posOffset>
          </wp:positionH>
          <wp:positionV relativeFrom="paragraph">
            <wp:posOffset>167640</wp:posOffset>
          </wp:positionV>
          <wp:extent cx="1600200" cy="518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pic:spPr>
              </pic:pic>
            </a:graphicData>
          </a:graphic>
        </wp:anchor>
      </w:drawing>
    </w:r>
    <w:r>
      <w:object w:dxaOrig="93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65pt;height:53.8pt" o:ole="">
          <v:imagedata r:id="rId2" o:title=""/>
        </v:shape>
        <o:OLEObject Type="Embed" ProgID="PI3.Image" ShapeID="_x0000_i1025" DrawAspect="Content" ObjectID="_1449183209" r:id="rId3"/>
      </w:object>
    </w:r>
  </w:p>
  <w:p w:rsidR="00F9155C" w:rsidRDefault="00F9155C">
    <w:pPr>
      <w:pStyle w:val="Header"/>
      <w:bidi/>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55C" w:rsidRDefault="00F9155C">
    <w:pPr>
      <w:pStyle w:val="Header"/>
      <w:bidi/>
    </w:pPr>
    <w:r>
      <w:rPr>
        <w:noProof/>
        <w:lang w:eastAsia="en-US"/>
      </w:rPr>
      <w:drawing>
        <wp:anchor distT="0" distB="0" distL="114300" distR="114300" simplePos="0" relativeHeight="251658240" behindDoc="0" locked="0" layoutInCell="1" allowOverlap="1" wp14:anchorId="5893B45B" wp14:editId="357AEC96">
          <wp:simplePos x="0" y="0"/>
          <wp:positionH relativeFrom="column">
            <wp:posOffset>3657600</wp:posOffset>
          </wp:positionH>
          <wp:positionV relativeFrom="paragraph">
            <wp:posOffset>171450</wp:posOffset>
          </wp:positionV>
          <wp:extent cx="1600200" cy="5181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518160"/>
                  </a:xfrm>
                  <a:prstGeom prst="rect">
                    <a:avLst/>
                  </a:prstGeom>
                  <a:noFill/>
                </pic:spPr>
              </pic:pic>
            </a:graphicData>
          </a:graphic>
        </wp:anchor>
      </w:drawing>
    </w:r>
    <w:r>
      <w:object w:dxaOrig="9380" w:dyaOrig="1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5.65pt;height:56.35pt" o:ole="">
          <v:imagedata r:id="rId2" o:title=""/>
        </v:shape>
        <o:OLEObject Type="Embed" ProgID="PI3.Image" ShapeID="_x0000_i1026" DrawAspect="Content" ObjectID="_1449183210" r:id="rId3"/>
      </w:obje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16D5D"/>
    <w:multiLevelType w:val="hybridMultilevel"/>
    <w:tmpl w:val="C81A4ABE"/>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
    <w:nsid w:val="040F6AAD"/>
    <w:multiLevelType w:val="hybridMultilevel"/>
    <w:tmpl w:val="62887D42"/>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2">
    <w:nsid w:val="07D9484D"/>
    <w:multiLevelType w:val="hybridMultilevel"/>
    <w:tmpl w:val="83608464"/>
    <w:lvl w:ilvl="0" w:tplc="7458E87A">
      <w:start w:val="1"/>
      <w:numFmt w:val="bullet"/>
      <w:lvlText w:val="o"/>
      <w:lvlJc w:val="left"/>
      <w:pPr>
        <w:ind w:left="643" w:hanging="360"/>
      </w:pPr>
      <w:rPr>
        <w:rFonts w:ascii="Courier New" w:hAnsi="Courier New" w:cs="Courier New" w:hint="default"/>
        <w:color w:val="auto"/>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3">
    <w:nsid w:val="0CA53602"/>
    <w:multiLevelType w:val="hybridMultilevel"/>
    <w:tmpl w:val="1F3A6744"/>
    <w:lvl w:ilvl="0" w:tplc="0E52C364">
      <w:start w:val="1"/>
      <w:numFmt w:val="decimal"/>
      <w:lvlText w:val="%1)"/>
      <w:lvlJc w:val="left"/>
      <w:pPr>
        <w:ind w:left="1156" w:hanging="360"/>
      </w:pPr>
      <w:rPr>
        <w:rFonts w:hint="default"/>
        <w:b w:val="0"/>
        <w:bCs/>
        <w:color w:val="auto"/>
        <w:u w:val="none"/>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4">
    <w:nsid w:val="0DDD0D40"/>
    <w:multiLevelType w:val="hybridMultilevel"/>
    <w:tmpl w:val="CEA400A8"/>
    <w:lvl w:ilvl="0" w:tplc="75D86520">
      <w:start w:val="1"/>
      <w:numFmt w:val="decimal"/>
      <w:lvlText w:val="%1)"/>
      <w:lvlJc w:val="left"/>
      <w:pPr>
        <w:ind w:left="872" w:hanging="360"/>
      </w:pPr>
      <w:rPr>
        <w:rFonts w:hint="default"/>
        <w:b/>
        <w:bCs/>
        <w:i w:val="0"/>
        <w:iCs w:val="0"/>
      </w:rPr>
    </w:lvl>
    <w:lvl w:ilvl="1" w:tplc="04090019">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5">
    <w:nsid w:val="0DE77E92"/>
    <w:multiLevelType w:val="hybridMultilevel"/>
    <w:tmpl w:val="AC6C4268"/>
    <w:lvl w:ilvl="0" w:tplc="EE8C29DA">
      <w:start w:val="1"/>
      <w:numFmt w:val="decimal"/>
      <w:lvlText w:val="%1)"/>
      <w:lvlJc w:val="left"/>
      <w:pPr>
        <w:ind w:left="1156" w:hanging="360"/>
      </w:pPr>
      <w:rPr>
        <w:rFonts w:hint="default"/>
        <w:color w:val="auto"/>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6">
    <w:nsid w:val="1DC24E73"/>
    <w:multiLevelType w:val="hybridMultilevel"/>
    <w:tmpl w:val="00D435D2"/>
    <w:lvl w:ilvl="0" w:tplc="04090001">
      <w:start w:val="1"/>
      <w:numFmt w:val="bullet"/>
      <w:lvlText w:val=""/>
      <w:lvlJc w:val="left"/>
      <w:pPr>
        <w:ind w:left="1882"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7">
    <w:nsid w:val="1E7B79D1"/>
    <w:multiLevelType w:val="hybridMultilevel"/>
    <w:tmpl w:val="1D4EC0AA"/>
    <w:lvl w:ilvl="0" w:tplc="E5F21D18">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BA39DA"/>
    <w:multiLevelType w:val="hybridMultilevel"/>
    <w:tmpl w:val="A32A300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26608F0">
      <w:numFmt w:val="bullet"/>
      <w:lvlText w:val="-"/>
      <w:lvlJc w:val="left"/>
      <w:pPr>
        <w:ind w:left="2160" w:hanging="360"/>
      </w:pPr>
      <w:rPr>
        <w:rFonts w:ascii="Times New Roman" w:eastAsia="Times New Roman" w:hAnsi="Times New Roman" w:cs="David"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20E18"/>
    <w:multiLevelType w:val="hybridMultilevel"/>
    <w:tmpl w:val="B53C534A"/>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0">
    <w:nsid w:val="22183C91"/>
    <w:multiLevelType w:val="hybridMultilevel"/>
    <w:tmpl w:val="69DED0D8"/>
    <w:lvl w:ilvl="0" w:tplc="57AAA99C">
      <w:start w:val="1"/>
      <w:numFmt w:val="decimal"/>
      <w:lvlText w:val="%1)"/>
      <w:lvlJc w:val="left"/>
      <w:pPr>
        <w:ind w:left="1156" w:hanging="360"/>
      </w:pPr>
      <w:rPr>
        <w:rFonts w:hint="default"/>
      </w:rPr>
    </w:lvl>
    <w:lvl w:ilvl="1" w:tplc="04090019" w:tentative="1">
      <w:start w:val="1"/>
      <w:numFmt w:val="lowerLetter"/>
      <w:lvlText w:val="%2."/>
      <w:lvlJc w:val="left"/>
      <w:pPr>
        <w:ind w:left="1876" w:hanging="360"/>
      </w:pPr>
    </w:lvl>
    <w:lvl w:ilvl="2" w:tplc="0409001B" w:tentative="1">
      <w:start w:val="1"/>
      <w:numFmt w:val="lowerRoman"/>
      <w:lvlText w:val="%3."/>
      <w:lvlJc w:val="right"/>
      <w:pPr>
        <w:ind w:left="2596" w:hanging="180"/>
      </w:pPr>
    </w:lvl>
    <w:lvl w:ilvl="3" w:tplc="0409000F" w:tentative="1">
      <w:start w:val="1"/>
      <w:numFmt w:val="decimal"/>
      <w:lvlText w:val="%4."/>
      <w:lvlJc w:val="left"/>
      <w:pPr>
        <w:ind w:left="3316" w:hanging="360"/>
      </w:pPr>
    </w:lvl>
    <w:lvl w:ilvl="4" w:tplc="04090019" w:tentative="1">
      <w:start w:val="1"/>
      <w:numFmt w:val="lowerLetter"/>
      <w:lvlText w:val="%5."/>
      <w:lvlJc w:val="left"/>
      <w:pPr>
        <w:ind w:left="4036" w:hanging="360"/>
      </w:pPr>
    </w:lvl>
    <w:lvl w:ilvl="5" w:tplc="0409001B" w:tentative="1">
      <w:start w:val="1"/>
      <w:numFmt w:val="lowerRoman"/>
      <w:lvlText w:val="%6."/>
      <w:lvlJc w:val="right"/>
      <w:pPr>
        <w:ind w:left="4756" w:hanging="180"/>
      </w:pPr>
    </w:lvl>
    <w:lvl w:ilvl="6" w:tplc="0409000F" w:tentative="1">
      <w:start w:val="1"/>
      <w:numFmt w:val="decimal"/>
      <w:lvlText w:val="%7."/>
      <w:lvlJc w:val="left"/>
      <w:pPr>
        <w:ind w:left="5476" w:hanging="360"/>
      </w:pPr>
    </w:lvl>
    <w:lvl w:ilvl="7" w:tplc="04090019" w:tentative="1">
      <w:start w:val="1"/>
      <w:numFmt w:val="lowerLetter"/>
      <w:lvlText w:val="%8."/>
      <w:lvlJc w:val="left"/>
      <w:pPr>
        <w:ind w:left="6196" w:hanging="360"/>
      </w:pPr>
    </w:lvl>
    <w:lvl w:ilvl="8" w:tplc="0409001B" w:tentative="1">
      <w:start w:val="1"/>
      <w:numFmt w:val="lowerRoman"/>
      <w:lvlText w:val="%9."/>
      <w:lvlJc w:val="right"/>
      <w:pPr>
        <w:ind w:left="6916" w:hanging="180"/>
      </w:pPr>
    </w:lvl>
  </w:abstractNum>
  <w:abstractNum w:abstractNumId="11">
    <w:nsid w:val="31E975B3"/>
    <w:multiLevelType w:val="hybridMultilevel"/>
    <w:tmpl w:val="BEB81C50"/>
    <w:lvl w:ilvl="0" w:tplc="7F485B8A">
      <w:start w:val="1"/>
      <w:numFmt w:val="decimal"/>
      <w:lvlText w:val="%1)"/>
      <w:lvlJc w:val="left"/>
      <w:pPr>
        <w:ind w:left="872" w:hanging="360"/>
      </w:pPr>
      <w:rPr>
        <w:rFonts w:hint="default"/>
        <w:b/>
        <w:bCs/>
        <w:color w:val="auto"/>
      </w:rPr>
    </w:lvl>
    <w:lvl w:ilvl="1" w:tplc="04090019" w:tentative="1">
      <w:start w:val="1"/>
      <w:numFmt w:val="lowerLetter"/>
      <w:lvlText w:val="%2."/>
      <w:lvlJc w:val="left"/>
      <w:pPr>
        <w:ind w:left="1592" w:hanging="360"/>
      </w:pPr>
    </w:lvl>
    <w:lvl w:ilvl="2" w:tplc="0409001B" w:tentative="1">
      <w:start w:val="1"/>
      <w:numFmt w:val="lowerRoman"/>
      <w:lvlText w:val="%3."/>
      <w:lvlJc w:val="right"/>
      <w:pPr>
        <w:ind w:left="2312" w:hanging="180"/>
      </w:pPr>
    </w:lvl>
    <w:lvl w:ilvl="3" w:tplc="0409000F" w:tentative="1">
      <w:start w:val="1"/>
      <w:numFmt w:val="decimal"/>
      <w:lvlText w:val="%4."/>
      <w:lvlJc w:val="left"/>
      <w:pPr>
        <w:ind w:left="3032" w:hanging="360"/>
      </w:pPr>
    </w:lvl>
    <w:lvl w:ilvl="4" w:tplc="04090019" w:tentative="1">
      <w:start w:val="1"/>
      <w:numFmt w:val="lowerLetter"/>
      <w:lvlText w:val="%5."/>
      <w:lvlJc w:val="left"/>
      <w:pPr>
        <w:ind w:left="3752" w:hanging="360"/>
      </w:pPr>
    </w:lvl>
    <w:lvl w:ilvl="5" w:tplc="0409001B" w:tentative="1">
      <w:start w:val="1"/>
      <w:numFmt w:val="lowerRoman"/>
      <w:lvlText w:val="%6."/>
      <w:lvlJc w:val="right"/>
      <w:pPr>
        <w:ind w:left="4472" w:hanging="180"/>
      </w:pPr>
    </w:lvl>
    <w:lvl w:ilvl="6" w:tplc="0409000F" w:tentative="1">
      <w:start w:val="1"/>
      <w:numFmt w:val="decimal"/>
      <w:lvlText w:val="%7."/>
      <w:lvlJc w:val="left"/>
      <w:pPr>
        <w:ind w:left="5192" w:hanging="360"/>
      </w:pPr>
    </w:lvl>
    <w:lvl w:ilvl="7" w:tplc="04090019" w:tentative="1">
      <w:start w:val="1"/>
      <w:numFmt w:val="lowerLetter"/>
      <w:lvlText w:val="%8."/>
      <w:lvlJc w:val="left"/>
      <w:pPr>
        <w:ind w:left="5912" w:hanging="360"/>
      </w:pPr>
    </w:lvl>
    <w:lvl w:ilvl="8" w:tplc="0409001B" w:tentative="1">
      <w:start w:val="1"/>
      <w:numFmt w:val="lowerRoman"/>
      <w:lvlText w:val="%9."/>
      <w:lvlJc w:val="right"/>
      <w:pPr>
        <w:ind w:left="6632" w:hanging="180"/>
      </w:pPr>
    </w:lvl>
  </w:abstractNum>
  <w:abstractNum w:abstractNumId="12">
    <w:nsid w:val="381D6A37"/>
    <w:multiLevelType w:val="hybridMultilevel"/>
    <w:tmpl w:val="0648606E"/>
    <w:lvl w:ilvl="0" w:tplc="04090003">
      <w:start w:val="1"/>
      <w:numFmt w:val="bullet"/>
      <w:lvlText w:val="o"/>
      <w:lvlJc w:val="left"/>
      <w:pPr>
        <w:ind w:left="1592" w:hanging="360"/>
      </w:pPr>
      <w:rPr>
        <w:rFonts w:ascii="Courier New" w:hAnsi="Courier New" w:cs="Courier New"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3">
    <w:nsid w:val="38531913"/>
    <w:multiLevelType w:val="hybridMultilevel"/>
    <w:tmpl w:val="31CE005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3E71408A"/>
    <w:multiLevelType w:val="hybridMultilevel"/>
    <w:tmpl w:val="4DDA1246"/>
    <w:lvl w:ilvl="0" w:tplc="04090001">
      <w:start w:val="1"/>
      <w:numFmt w:val="bullet"/>
      <w:lvlText w:val=""/>
      <w:lvlJc w:val="left"/>
      <w:pPr>
        <w:ind w:left="1952" w:hanging="360"/>
      </w:pPr>
      <w:rPr>
        <w:rFonts w:ascii="Symbol" w:hAnsi="Symbol" w:hint="default"/>
      </w:rPr>
    </w:lvl>
    <w:lvl w:ilvl="1" w:tplc="04090019" w:tentative="1">
      <w:start w:val="1"/>
      <w:numFmt w:val="lowerLetter"/>
      <w:lvlText w:val="%2."/>
      <w:lvlJc w:val="left"/>
      <w:pPr>
        <w:ind w:left="2236" w:hanging="360"/>
      </w:pPr>
    </w:lvl>
    <w:lvl w:ilvl="2" w:tplc="0409001B" w:tentative="1">
      <w:start w:val="1"/>
      <w:numFmt w:val="lowerRoman"/>
      <w:lvlText w:val="%3."/>
      <w:lvlJc w:val="right"/>
      <w:pPr>
        <w:ind w:left="2956" w:hanging="180"/>
      </w:pPr>
    </w:lvl>
    <w:lvl w:ilvl="3" w:tplc="0409000F" w:tentative="1">
      <w:start w:val="1"/>
      <w:numFmt w:val="decimal"/>
      <w:lvlText w:val="%4."/>
      <w:lvlJc w:val="left"/>
      <w:pPr>
        <w:ind w:left="3676" w:hanging="360"/>
      </w:pPr>
    </w:lvl>
    <w:lvl w:ilvl="4" w:tplc="04090019" w:tentative="1">
      <w:start w:val="1"/>
      <w:numFmt w:val="lowerLetter"/>
      <w:lvlText w:val="%5."/>
      <w:lvlJc w:val="left"/>
      <w:pPr>
        <w:ind w:left="4396" w:hanging="360"/>
      </w:pPr>
    </w:lvl>
    <w:lvl w:ilvl="5" w:tplc="0409001B" w:tentative="1">
      <w:start w:val="1"/>
      <w:numFmt w:val="lowerRoman"/>
      <w:lvlText w:val="%6."/>
      <w:lvlJc w:val="right"/>
      <w:pPr>
        <w:ind w:left="5116" w:hanging="180"/>
      </w:pPr>
    </w:lvl>
    <w:lvl w:ilvl="6" w:tplc="0409000F" w:tentative="1">
      <w:start w:val="1"/>
      <w:numFmt w:val="decimal"/>
      <w:lvlText w:val="%7."/>
      <w:lvlJc w:val="left"/>
      <w:pPr>
        <w:ind w:left="5836" w:hanging="360"/>
      </w:pPr>
    </w:lvl>
    <w:lvl w:ilvl="7" w:tplc="04090019" w:tentative="1">
      <w:start w:val="1"/>
      <w:numFmt w:val="lowerLetter"/>
      <w:lvlText w:val="%8."/>
      <w:lvlJc w:val="left"/>
      <w:pPr>
        <w:ind w:left="6556" w:hanging="360"/>
      </w:pPr>
    </w:lvl>
    <w:lvl w:ilvl="8" w:tplc="0409001B" w:tentative="1">
      <w:start w:val="1"/>
      <w:numFmt w:val="lowerRoman"/>
      <w:lvlText w:val="%9."/>
      <w:lvlJc w:val="right"/>
      <w:pPr>
        <w:ind w:left="7276" w:hanging="180"/>
      </w:pPr>
    </w:lvl>
  </w:abstractNum>
  <w:abstractNum w:abstractNumId="15">
    <w:nsid w:val="3F09061E"/>
    <w:multiLevelType w:val="hybridMultilevel"/>
    <w:tmpl w:val="8C6EF170"/>
    <w:lvl w:ilvl="0" w:tplc="04090009">
      <w:start w:val="1"/>
      <w:numFmt w:val="bullet"/>
      <w:lvlText w:val=""/>
      <w:lvlJc w:val="left"/>
      <w:pPr>
        <w:ind w:left="1232" w:hanging="360"/>
      </w:pPr>
      <w:rPr>
        <w:rFonts w:ascii="Wingdings" w:hAnsi="Wingding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6">
    <w:nsid w:val="474E2BDA"/>
    <w:multiLevelType w:val="hybridMultilevel"/>
    <w:tmpl w:val="1870C7C6"/>
    <w:lvl w:ilvl="0" w:tplc="04090001">
      <w:start w:val="1"/>
      <w:numFmt w:val="bullet"/>
      <w:lvlText w:val=""/>
      <w:lvlJc w:val="left"/>
      <w:pPr>
        <w:ind w:left="1232" w:hanging="360"/>
      </w:pPr>
      <w:rPr>
        <w:rFonts w:ascii="Symbol" w:hAnsi="Symbol" w:hint="default"/>
      </w:rPr>
    </w:lvl>
    <w:lvl w:ilvl="1" w:tplc="A226080E">
      <w:start w:val="1"/>
      <w:numFmt w:val="bullet"/>
      <w:lvlText w:val="o"/>
      <w:lvlJc w:val="left"/>
      <w:pPr>
        <w:ind w:left="1952" w:hanging="360"/>
      </w:pPr>
      <w:rPr>
        <w:rFonts w:ascii="Courier New" w:hAnsi="Courier New" w:cs="Courier New" w:hint="default"/>
        <w:color w:val="auto"/>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7">
    <w:nsid w:val="48B45EFC"/>
    <w:multiLevelType w:val="hybridMultilevel"/>
    <w:tmpl w:val="EE141ABC"/>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8">
    <w:nsid w:val="499057A2"/>
    <w:multiLevelType w:val="hybridMultilevel"/>
    <w:tmpl w:val="40461B1C"/>
    <w:lvl w:ilvl="0" w:tplc="04090003">
      <w:start w:val="1"/>
      <w:numFmt w:val="bullet"/>
      <w:lvlText w:val="o"/>
      <w:lvlJc w:val="left"/>
      <w:pPr>
        <w:ind w:left="1592" w:hanging="360"/>
      </w:pPr>
      <w:rPr>
        <w:rFonts w:ascii="Courier New" w:hAnsi="Courier New" w:cs="Courier New"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19">
    <w:nsid w:val="4B5D75D9"/>
    <w:multiLevelType w:val="hybridMultilevel"/>
    <w:tmpl w:val="C986946A"/>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20">
    <w:nsid w:val="4EC775A8"/>
    <w:multiLevelType w:val="hybridMultilevel"/>
    <w:tmpl w:val="102CB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167508"/>
    <w:multiLevelType w:val="hybridMultilevel"/>
    <w:tmpl w:val="716826E4"/>
    <w:lvl w:ilvl="0" w:tplc="4B7E9C7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1E6DA3"/>
    <w:multiLevelType w:val="multilevel"/>
    <w:tmpl w:val="33FA63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5A57221"/>
    <w:multiLevelType w:val="hybridMultilevel"/>
    <w:tmpl w:val="5B5441D2"/>
    <w:lvl w:ilvl="0" w:tplc="04090003">
      <w:start w:val="1"/>
      <w:numFmt w:val="bullet"/>
      <w:lvlText w:val="o"/>
      <w:lvlJc w:val="left"/>
      <w:pPr>
        <w:ind w:left="1592" w:hanging="360"/>
      </w:pPr>
      <w:rPr>
        <w:rFonts w:ascii="Courier New" w:hAnsi="Courier New" w:cs="Courier New"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24">
    <w:nsid w:val="58AC14E6"/>
    <w:multiLevelType w:val="hybridMultilevel"/>
    <w:tmpl w:val="D910DE44"/>
    <w:lvl w:ilvl="0" w:tplc="04090009">
      <w:start w:val="1"/>
      <w:numFmt w:val="bullet"/>
      <w:lvlText w:val=""/>
      <w:lvlJc w:val="left"/>
      <w:pPr>
        <w:ind w:left="1232" w:hanging="360"/>
      </w:pPr>
      <w:rPr>
        <w:rFonts w:ascii="Wingdings" w:hAnsi="Wingdings"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25">
    <w:nsid w:val="5B587A65"/>
    <w:multiLevelType w:val="hybridMultilevel"/>
    <w:tmpl w:val="8368D16A"/>
    <w:lvl w:ilvl="0" w:tplc="04090001">
      <w:start w:val="1"/>
      <w:numFmt w:val="bullet"/>
      <w:lvlText w:val=""/>
      <w:lvlJc w:val="left"/>
      <w:pPr>
        <w:ind w:left="872" w:hanging="360"/>
      </w:pPr>
      <w:rPr>
        <w:rFonts w:ascii="Symbol" w:hAnsi="Symbol" w:hint="default"/>
      </w:rPr>
    </w:lvl>
    <w:lvl w:ilvl="1" w:tplc="04090003" w:tentative="1">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26">
    <w:nsid w:val="5CC82C13"/>
    <w:multiLevelType w:val="hybridMultilevel"/>
    <w:tmpl w:val="2BE073D4"/>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27">
    <w:nsid w:val="654B3C17"/>
    <w:multiLevelType w:val="hybridMultilevel"/>
    <w:tmpl w:val="E74AB9A4"/>
    <w:lvl w:ilvl="0" w:tplc="04090001">
      <w:start w:val="1"/>
      <w:numFmt w:val="bullet"/>
      <w:lvlText w:val=""/>
      <w:lvlJc w:val="left"/>
      <w:pPr>
        <w:ind w:left="1592" w:hanging="360"/>
      </w:pPr>
      <w:rPr>
        <w:rFonts w:ascii="Symbol" w:hAnsi="Symbol" w:hint="default"/>
      </w:rPr>
    </w:lvl>
    <w:lvl w:ilvl="1" w:tplc="04090003" w:tentative="1">
      <w:start w:val="1"/>
      <w:numFmt w:val="bullet"/>
      <w:lvlText w:val="o"/>
      <w:lvlJc w:val="left"/>
      <w:pPr>
        <w:ind w:left="2312" w:hanging="360"/>
      </w:pPr>
      <w:rPr>
        <w:rFonts w:ascii="Courier New" w:hAnsi="Courier New" w:cs="Courier New" w:hint="default"/>
      </w:rPr>
    </w:lvl>
    <w:lvl w:ilvl="2" w:tplc="04090005" w:tentative="1">
      <w:start w:val="1"/>
      <w:numFmt w:val="bullet"/>
      <w:lvlText w:val=""/>
      <w:lvlJc w:val="left"/>
      <w:pPr>
        <w:ind w:left="3032" w:hanging="360"/>
      </w:pPr>
      <w:rPr>
        <w:rFonts w:ascii="Wingdings" w:hAnsi="Wingdings" w:hint="default"/>
      </w:rPr>
    </w:lvl>
    <w:lvl w:ilvl="3" w:tplc="04090001" w:tentative="1">
      <w:start w:val="1"/>
      <w:numFmt w:val="bullet"/>
      <w:lvlText w:val=""/>
      <w:lvlJc w:val="left"/>
      <w:pPr>
        <w:ind w:left="3752" w:hanging="360"/>
      </w:pPr>
      <w:rPr>
        <w:rFonts w:ascii="Symbol" w:hAnsi="Symbol" w:hint="default"/>
      </w:rPr>
    </w:lvl>
    <w:lvl w:ilvl="4" w:tplc="04090003" w:tentative="1">
      <w:start w:val="1"/>
      <w:numFmt w:val="bullet"/>
      <w:lvlText w:val="o"/>
      <w:lvlJc w:val="left"/>
      <w:pPr>
        <w:ind w:left="4472" w:hanging="360"/>
      </w:pPr>
      <w:rPr>
        <w:rFonts w:ascii="Courier New" w:hAnsi="Courier New" w:cs="Courier New" w:hint="default"/>
      </w:rPr>
    </w:lvl>
    <w:lvl w:ilvl="5" w:tplc="04090005" w:tentative="1">
      <w:start w:val="1"/>
      <w:numFmt w:val="bullet"/>
      <w:lvlText w:val=""/>
      <w:lvlJc w:val="left"/>
      <w:pPr>
        <w:ind w:left="5192" w:hanging="360"/>
      </w:pPr>
      <w:rPr>
        <w:rFonts w:ascii="Wingdings" w:hAnsi="Wingdings" w:hint="default"/>
      </w:rPr>
    </w:lvl>
    <w:lvl w:ilvl="6" w:tplc="04090001" w:tentative="1">
      <w:start w:val="1"/>
      <w:numFmt w:val="bullet"/>
      <w:lvlText w:val=""/>
      <w:lvlJc w:val="left"/>
      <w:pPr>
        <w:ind w:left="5912" w:hanging="360"/>
      </w:pPr>
      <w:rPr>
        <w:rFonts w:ascii="Symbol" w:hAnsi="Symbol" w:hint="default"/>
      </w:rPr>
    </w:lvl>
    <w:lvl w:ilvl="7" w:tplc="04090003" w:tentative="1">
      <w:start w:val="1"/>
      <w:numFmt w:val="bullet"/>
      <w:lvlText w:val="o"/>
      <w:lvlJc w:val="left"/>
      <w:pPr>
        <w:ind w:left="6632" w:hanging="360"/>
      </w:pPr>
      <w:rPr>
        <w:rFonts w:ascii="Courier New" w:hAnsi="Courier New" w:cs="Courier New" w:hint="default"/>
      </w:rPr>
    </w:lvl>
    <w:lvl w:ilvl="8" w:tplc="04090005" w:tentative="1">
      <w:start w:val="1"/>
      <w:numFmt w:val="bullet"/>
      <w:lvlText w:val=""/>
      <w:lvlJc w:val="left"/>
      <w:pPr>
        <w:ind w:left="7352" w:hanging="360"/>
      </w:pPr>
      <w:rPr>
        <w:rFonts w:ascii="Wingdings" w:hAnsi="Wingdings" w:hint="default"/>
      </w:rPr>
    </w:lvl>
  </w:abstractNum>
  <w:abstractNum w:abstractNumId="28">
    <w:nsid w:val="66B33BF4"/>
    <w:multiLevelType w:val="hybridMultilevel"/>
    <w:tmpl w:val="7F30C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CC1EB0"/>
    <w:multiLevelType w:val="multilevel"/>
    <w:tmpl w:val="0C36BBEE"/>
    <w:lvl w:ilvl="0">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504" w:hanging="504"/>
      </w:pPr>
      <w:rPr>
        <w:rFonts w:cs="David" w:hint="default"/>
      </w:rPr>
    </w:lvl>
    <w:lvl w:ilvl="3">
      <w:start w:val="1"/>
      <w:numFmt w:val="decimal"/>
      <w:suff w:val="space"/>
      <w:lvlText w:val="%1.%2.%3.%4."/>
      <w:lvlJc w:val="left"/>
      <w:pPr>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30">
    <w:nsid w:val="68DB5C2F"/>
    <w:multiLevelType w:val="hybridMultilevel"/>
    <w:tmpl w:val="731A2802"/>
    <w:lvl w:ilvl="0" w:tplc="04090001">
      <w:start w:val="1"/>
      <w:numFmt w:val="bullet"/>
      <w:lvlText w:val=""/>
      <w:lvlJc w:val="left"/>
      <w:pPr>
        <w:ind w:left="872" w:hanging="360"/>
      </w:pPr>
      <w:rPr>
        <w:rFonts w:ascii="Symbol" w:hAnsi="Symbol" w:hint="default"/>
      </w:rPr>
    </w:lvl>
    <w:lvl w:ilvl="1" w:tplc="04090003">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31">
    <w:nsid w:val="6C7E765A"/>
    <w:multiLevelType w:val="singleLevel"/>
    <w:tmpl w:val="6F12A52C"/>
    <w:lvl w:ilvl="0">
      <w:start w:val="1"/>
      <w:numFmt w:val="hebrew1"/>
      <w:lvlText w:val="%1."/>
      <w:legacy w:legacy="1" w:legacySpace="0" w:legacyIndent="283"/>
      <w:lvlJc w:val="left"/>
      <w:pPr>
        <w:ind w:left="962" w:hanging="283"/>
      </w:pPr>
      <w:rPr>
        <w:rFonts w:ascii="Times New Roman" w:hAnsi="Times New Roman" w:cs="Times New Roman" w:hint="default"/>
      </w:rPr>
    </w:lvl>
  </w:abstractNum>
  <w:abstractNum w:abstractNumId="32">
    <w:nsid w:val="73A847F8"/>
    <w:multiLevelType w:val="hybridMultilevel"/>
    <w:tmpl w:val="7B1C7B3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844412"/>
    <w:multiLevelType w:val="hybridMultilevel"/>
    <w:tmpl w:val="428E9844"/>
    <w:lvl w:ilvl="0" w:tplc="75D86520">
      <w:start w:val="1"/>
      <w:numFmt w:val="decimal"/>
      <w:lvlText w:val="%1)"/>
      <w:lvlJc w:val="left"/>
      <w:pPr>
        <w:ind w:left="1287" w:hanging="360"/>
      </w:pPr>
      <w:rPr>
        <w:rFonts w:hint="default"/>
        <w:b/>
        <w:bCs/>
        <w:i w:val="0"/>
        <w:iCs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4">
    <w:nsid w:val="7AF321AB"/>
    <w:multiLevelType w:val="hybridMultilevel"/>
    <w:tmpl w:val="6F66F56C"/>
    <w:lvl w:ilvl="0" w:tplc="D5C0C38A">
      <w:start w:val="1"/>
      <w:numFmt w:val="decimal"/>
      <w:lvlText w:val="%1)"/>
      <w:lvlJc w:val="left"/>
      <w:pPr>
        <w:ind w:left="720" w:hanging="360"/>
      </w:pPr>
      <w:rPr>
        <w:rFonts w:hint="default"/>
        <w:b/>
        <w:bCs/>
        <w:i w:val="0"/>
        <w:i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6630A1"/>
    <w:multiLevelType w:val="hybridMultilevel"/>
    <w:tmpl w:val="77A22298"/>
    <w:lvl w:ilvl="0" w:tplc="04090001">
      <w:start w:val="1"/>
      <w:numFmt w:val="bullet"/>
      <w:lvlText w:val=""/>
      <w:lvlJc w:val="left"/>
      <w:pPr>
        <w:ind w:left="1516" w:hanging="360"/>
      </w:pPr>
      <w:rPr>
        <w:rFonts w:ascii="Symbol" w:hAnsi="Symbol" w:hint="default"/>
      </w:rPr>
    </w:lvl>
    <w:lvl w:ilvl="1" w:tplc="04090003" w:tentative="1">
      <w:start w:val="1"/>
      <w:numFmt w:val="bullet"/>
      <w:lvlText w:val="o"/>
      <w:lvlJc w:val="left"/>
      <w:pPr>
        <w:ind w:left="2236" w:hanging="360"/>
      </w:pPr>
      <w:rPr>
        <w:rFonts w:ascii="Courier New" w:hAnsi="Courier New" w:cs="Courier New" w:hint="default"/>
      </w:rPr>
    </w:lvl>
    <w:lvl w:ilvl="2" w:tplc="04090005" w:tentative="1">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num w:numId="1">
    <w:abstractNumId w:val="29"/>
  </w:num>
  <w:num w:numId="2">
    <w:abstractNumId w:val="31"/>
  </w:num>
  <w:num w:numId="3">
    <w:abstractNumId w:val="31"/>
    <w:lvlOverride w:ilvl="0">
      <w:lvl w:ilvl="0">
        <w:start w:val="1"/>
        <w:numFmt w:val="hebrew1"/>
        <w:lvlText w:val="%1."/>
        <w:legacy w:legacy="1" w:legacySpace="0" w:legacyIndent="283"/>
        <w:lvlJc w:val="left"/>
        <w:pPr>
          <w:ind w:left="962" w:hanging="283"/>
        </w:pPr>
        <w:rPr>
          <w:rFonts w:ascii="Times New Roman" w:hAnsi="Times New Roman" w:cs="Times New Roman" w:hint="default"/>
        </w:rPr>
      </w:lvl>
    </w:lvlOverride>
  </w:num>
  <w:num w:numId="4">
    <w:abstractNumId w:val="31"/>
    <w:lvlOverride w:ilvl="0">
      <w:lvl w:ilvl="0">
        <w:start w:val="1"/>
        <w:numFmt w:val="hebrew1"/>
        <w:lvlText w:val="%1."/>
        <w:legacy w:legacy="1" w:legacySpace="0" w:legacyIndent="283"/>
        <w:lvlJc w:val="left"/>
        <w:pPr>
          <w:ind w:left="962" w:hanging="283"/>
        </w:pPr>
        <w:rPr>
          <w:rFonts w:ascii="Times New Roman" w:hAnsi="Times New Roman" w:cs="Times New Roman" w:hint="default"/>
        </w:rPr>
      </w:lvl>
    </w:lvlOverride>
  </w:num>
  <w:num w:numId="5">
    <w:abstractNumId w:val="31"/>
    <w:lvlOverride w:ilvl="0">
      <w:lvl w:ilvl="0">
        <w:start w:val="1"/>
        <w:numFmt w:val="hebrew1"/>
        <w:lvlText w:val="%1."/>
        <w:legacy w:legacy="1" w:legacySpace="0" w:legacyIndent="283"/>
        <w:lvlJc w:val="left"/>
        <w:pPr>
          <w:ind w:left="962" w:hanging="283"/>
        </w:pPr>
        <w:rPr>
          <w:rFonts w:ascii="Times New Roman" w:hAnsi="Times New Roman" w:cs="Times New Roman" w:hint="default"/>
        </w:rPr>
      </w:lvl>
    </w:lvlOverride>
  </w:num>
  <w:num w:numId="6">
    <w:abstractNumId w:val="35"/>
  </w:num>
  <w:num w:numId="7">
    <w:abstractNumId w:val="9"/>
  </w:num>
  <w:num w:numId="8">
    <w:abstractNumId w:val="6"/>
  </w:num>
  <w:num w:numId="9">
    <w:abstractNumId w:val="34"/>
  </w:num>
  <w:num w:numId="10">
    <w:abstractNumId w:val="25"/>
  </w:num>
  <w:num w:numId="11">
    <w:abstractNumId w:val="4"/>
  </w:num>
  <w:num w:numId="12">
    <w:abstractNumId w:val="30"/>
  </w:num>
  <w:num w:numId="13">
    <w:abstractNumId w:val="21"/>
  </w:num>
  <w:num w:numId="14">
    <w:abstractNumId w:val="1"/>
  </w:num>
  <w:num w:numId="15">
    <w:abstractNumId w:val="15"/>
  </w:num>
  <w:num w:numId="16">
    <w:abstractNumId w:val="24"/>
  </w:num>
  <w:num w:numId="17">
    <w:abstractNumId w:val="26"/>
  </w:num>
  <w:num w:numId="18">
    <w:abstractNumId w:val="8"/>
  </w:num>
  <w:num w:numId="19">
    <w:abstractNumId w:val="16"/>
  </w:num>
  <w:num w:numId="20">
    <w:abstractNumId w:val="19"/>
  </w:num>
  <w:num w:numId="21">
    <w:abstractNumId w:val="27"/>
  </w:num>
  <w:num w:numId="22">
    <w:abstractNumId w:val="11"/>
  </w:num>
  <w:num w:numId="23">
    <w:abstractNumId w:val="23"/>
  </w:num>
  <w:num w:numId="24">
    <w:abstractNumId w:val="12"/>
  </w:num>
  <w:num w:numId="25">
    <w:abstractNumId w:val="18"/>
  </w:num>
  <w:num w:numId="26">
    <w:abstractNumId w:val="33"/>
  </w:num>
  <w:num w:numId="27">
    <w:abstractNumId w:val="17"/>
  </w:num>
  <w:num w:numId="28">
    <w:abstractNumId w:val="0"/>
  </w:num>
  <w:num w:numId="29">
    <w:abstractNumId w:val="10"/>
  </w:num>
  <w:num w:numId="30">
    <w:abstractNumId w:val="5"/>
  </w:num>
  <w:num w:numId="31">
    <w:abstractNumId w:val="14"/>
  </w:num>
  <w:num w:numId="32">
    <w:abstractNumId w:val="3"/>
  </w:num>
  <w:num w:numId="33">
    <w:abstractNumId w:val="7"/>
  </w:num>
  <w:num w:numId="34">
    <w:abstractNumId w:val="2"/>
  </w:num>
  <w:num w:numId="35">
    <w:abstractNumId w:val="13"/>
  </w:num>
  <w:num w:numId="36">
    <w:abstractNumId w:val="20"/>
  </w:num>
  <w:num w:numId="37">
    <w:abstractNumId w:val="28"/>
  </w:num>
  <w:num w:numId="38">
    <w:abstractNumId w:val="32"/>
  </w:num>
  <w:num w:numId="39">
    <w:abstractNumId w:val="22"/>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az Nissimov">
    <w15:presenceInfo w15:providerId="AD" w15:userId="S-1-5-21-135337107-1212574998-751859383-202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ocumentProtection w:edit="trackedChanges" w:enforcement="1" w:cryptProviderType="rsaAES" w:cryptAlgorithmClass="hash" w:cryptAlgorithmType="typeAny" w:cryptAlgorithmSid="14" w:cryptSpinCount="100000" w:hash="bbklCNZmXh/nHo1yJf3Wyu5cxa6L7ovNRXwLV7BMrqkU3AE5dY1AGYArjehSyqu2b9YrAGESEKgidQorUEtX/g==" w:salt="EmJl+Lu3kDtPjYdp0dm67Q=="/>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A3"/>
    <w:rsid w:val="000047D6"/>
    <w:rsid w:val="00005F0B"/>
    <w:rsid w:val="0000671F"/>
    <w:rsid w:val="000106A2"/>
    <w:rsid w:val="00010946"/>
    <w:rsid w:val="000117A0"/>
    <w:rsid w:val="00011A1E"/>
    <w:rsid w:val="00022135"/>
    <w:rsid w:val="000301EC"/>
    <w:rsid w:val="000306A2"/>
    <w:rsid w:val="00031562"/>
    <w:rsid w:val="00050606"/>
    <w:rsid w:val="00054E65"/>
    <w:rsid w:val="00060313"/>
    <w:rsid w:val="00062C4C"/>
    <w:rsid w:val="0006761D"/>
    <w:rsid w:val="000718F1"/>
    <w:rsid w:val="000730FB"/>
    <w:rsid w:val="0007594E"/>
    <w:rsid w:val="00077801"/>
    <w:rsid w:val="00081B26"/>
    <w:rsid w:val="0008425E"/>
    <w:rsid w:val="00085835"/>
    <w:rsid w:val="00087155"/>
    <w:rsid w:val="0008769D"/>
    <w:rsid w:val="0009284F"/>
    <w:rsid w:val="00092DE0"/>
    <w:rsid w:val="00094D3F"/>
    <w:rsid w:val="00095DA9"/>
    <w:rsid w:val="0009725D"/>
    <w:rsid w:val="00097269"/>
    <w:rsid w:val="000A3073"/>
    <w:rsid w:val="000A4B35"/>
    <w:rsid w:val="000A6730"/>
    <w:rsid w:val="000B16EC"/>
    <w:rsid w:val="000B55FD"/>
    <w:rsid w:val="000B6575"/>
    <w:rsid w:val="000C055B"/>
    <w:rsid w:val="000C1A4F"/>
    <w:rsid w:val="000C7C17"/>
    <w:rsid w:val="000D0D66"/>
    <w:rsid w:val="000D3E74"/>
    <w:rsid w:val="000D6DA5"/>
    <w:rsid w:val="000D7140"/>
    <w:rsid w:val="000F0829"/>
    <w:rsid w:val="000F085B"/>
    <w:rsid w:val="000F0FB9"/>
    <w:rsid w:val="001001B9"/>
    <w:rsid w:val="001027EC"/>
    <w:rsid w:val="00110E9B"/>
    <w:rsid w:val="001120FA"/>
    <w:rsid w:val="0011248E"/>
    <w:rsid w:val="00114891"/>
    <w:rsid w:val="00120089"/>
    <w:rsid w:val="00120DC0"/>
    <w:rsid w:val="00125CF3"/>
    <w:rsid w:val="00131F79"/>
    <w:rsid w:val="00136C39"/>
    <w:rsid w:val="00141540"/>
    <w:rsid w:val="00145B28"/>
    <w:rsid w:val="00146DD1"/>
    <w:rsid w:val="0015318F"/>
    <w:rsid w:val="00155DD9"/>
    <w:rsid w:val="001654E2"/>
    <w:rsid w:val="00171243"/>
    <w:rsid w:val="00173BAB"/>
    <w:rsid w:val="00175C47"/>
    <w:rsid w:val="0017784F"/>
    <w:rsid w:val="00183E31"/>
    <w:rsid w:val="0018560E"/>
    <w:rsid w:val="001917C4"/>
    <w:rsid w:val="0019757A"/>
    <w:rsid w:val="001A27E9"/>
    <w:rsid w:val="001A544D"/>
    <w:rsid w:val="001C4A53"/>
    <w:rsid w:val="001D0CF3"/>
    <w:rsid w:val="001D281E"/>
    <w:rsid w:val="001D32FE"/>
    <w:rsid w:val="001D5492"/>
    <w:rsid w:val="001E2ABC"/>
    <w:rsid w:val="001E3162"/>
    <w:rsid w:val="001E66C5"/>
    <w:rsid w:val="001F31BF"/>
    <w:rsid w:val="001F3A2E"/>
    <w:rsid w:val="001F6400"/>
    <w:rsid w:val="002000E9"/>
    <w:rsid w:val="00206F81"/>
    <w:rsid w:val="00211C24"/>
    <w:rsid w:val="00213321"/>
    <w:rsid w:val="00214382"/>
    <w:rsid w:val="00220681"/>
    <w:rsid w:val="00221228"/>
    <w:rsid w:val="002213B6"/>
    <w:rsid w:val="002302DE"/>
    <w:rsid w:val="0023176B"/>
    <w:rsid w:val="00232A05"/>
    <w:rsid w:val="002365CD"/>
    <w:rsid w:val="00240D33"/>
    <w:rsid w:val="00247D27"/>
    <w:rsid w:val="00250901"/>
    <w:rsid w:val="0025222A"/>
    <w:rsid w:val="00255326"/>
    <w:rsid w:val="00261247"/>
    <w:rsid w:val="00264AC7"/>
    <w:rsid w:val="002654F8"/>
    <w:rsid w:val="00280DCC"/>
    <w:rsid w:val="00281A4C"/>
    <w:rsid w:val="00284929"/>
    <w:rsid w:val="002853D3"/>
    <w:rsid w:val="00285A73"/>
    <w:rsid w:val="00285AC7"/>
    <w:rsid w:val="00287F7F"/>
    <w:rsid w:val="002967C7"/>
    <w:rsid w:val="002A3198"/>
    <w:rsid w:val="002A523C"/>
    <w:rsid w:val="002B24D5"/>
    <w:rsid w:val="002B26F5"/>
    <w:rsid w:val="002B50F0"/>
    <w:rsid w:val="002B57CA"/>
    <w:rsid w:val="002B7892"/>
    <w:rsid w:val="002B78FC"/>
    <w:rsid w:val="002C0E5C"/>
    <w:rsid w:val="002C13BF"/>
    <w:rsid w:val="002C3868"/>
    <w:rsid w:val="002C3A28"/>
    <w:rsid w:val="002D3333"/>
    <w:rsid w:val="002D4E16"/>
    <w:rsid w:val="002D6203"/>
    <w:rsid w:val="002D7D70"/>
    <w:rsid w:val="002D7F27"/>
    <w:rsid w:val="002E5149"/>
    <w:rsid w:val="002F11F3"/>
    <w:rsid w:val="0030074F"/>
    <w:rsid w:val="00303B13"/>
    <w:rsid w:val="003044D7"/>
    <w:rsid w:val="00310566"/>
    <w:rsid w:val="00311D38"/>
    <w:rsid w:val="0031414B"/>
    <w:rsid w:val="00320498"/>
    <w:rsid w:val="003209E7"/>
    <w:rsid w:val="003255D4"/>
    <w:rsid w:val="00326825"/>
    <w:rsid w:val="00336421"/>
    <w:rsid w:val="003514DE"/>
    <w:rsid w:val="00351910"/>
    <w:rsid w:val="00353417"/>
    <w:rsid w:val="00361A94"/>
    <w:rsid w:val="003629BB"/>
    <w:rsid w:val="00366286"/>
    <w:rsid w:val="003671BC"/>
    <w:rsid w:val="003734B7"/>
    <w:rsid w:val="00373888"/>
    <w:rsid w:val="003766FD"/>
    <w:rsid w:val="00381F06"/>
    <w:rsid w:val="0038221E"/>
    <w:rsid w:val="003835E7"/>
    <w:rsid w:val="00383BB8"/>
    <w:rsid w:val="003868B9"/>
    <w:rsid w:val="00391389"/>
    <w:rsid w:val="00391804"/>
    <w:rsid w:val="00391E55"/>
    <w:rsid w:val="00396CC9"/>
    <w:rsid w:val="003A01F9"/>
    <w:rsid w:val="003A1568"/>
    <w:rsid w:val="003A3189"/>
    <w:rsid w:val="003A518C"/>
    <w:rsid w:val="003A6591"/>
    <w:rsid w:val="003A6782"/>
    <w:rsid w:val="003A75AA"/>
    <w:rsid w:val="003B06D8"/>
    <w:rsid w:val="003B2E51"/>
    <w:rsid w:val="003B72AB"/>
    <w:rsid w:val="003C1F8E"/>
    <w:rsid w:val="003D15D3"/>
    <w:rsid w:val="003D3286"/>
    <w:rsid w:val="003D390A"/>
    <w:rsid w:val="003D6635"/>
    <w:rsid w:val="003E070C"/>
    <w:rsid w:val="003E3970"/>
    <w:rsid w:val="003F21B0"/>
    <w:rsid w:val="003F48A9"/>
    <w:rsid w:val="00402B40"/>
    <w:rsid w:val="0040533E"/>
    <w:rsid w:val="00414438"/>
    <w:rsid w:val="004161AB"/>
    <w:rsid w:val="00421F9D"/>
    <w:rsid w:val="004406C4"/>
    <w:rsid w:val="00441429"/>
    <w:rsid w:val="0044278C"/>
    <w:rsid w:val="00445679"/>
    <w:rsid w:val="004532CB"/>
    <w:rsid w:val="00453DDC"/>
    <w:rsid w:val="00457439"/>
    <w:rsid w:val="00460857"/>
    <w:rsid w:val="00460C44"/>
    <w:rsid w:val="00463503"/>
    <w:rsid w:val="0046536A"/>
    <w:rsid w:val="00467486"/>
    <w:rsid w:val="0047193A"/>
    <w:rsid w:val="00482936"/>
    <w:rsid w:val="00483596"/>
    <w:rsid w:val="00491979"/>
    <w:rsid w:val="004A3660"/>
    <w:rsid w:val="004A5573"/>
    <w:rsid w:val="004A6501"/>
    <w:rsid w:val="004A7053"/>
    <w:rsid w:val="004B2BAC"/>
    <w:rsid w:val="004B4803"/>
    <w:rsid w:val="004C1523"/>
    <w:rsid w:val="004C457E"/>
    <w:rsid w:val="004C483A"/>
    <w:rsid w:val="004D61AD"/>
    <w:rsid w:val="004E1A0B"/>
    <w:rsid w:val="004F2BA4"/>
    <w:rsid w:val="004F5941"/>
    <w:rsid w:val="004F7273"/>
    <w:rsid w:val="00503CE3"/>
    <w:rsid w:val="005114AD"/>
    <w:rsid w:val="0051514F"/>
    <w:rsid w:val="0051599F"/>
    <w:rsid w:val="00520F10"/>
    <w:rsid w:val="00525F37"/>
    <w:rsid w:val="00527BA1"/>
    <w:rsid w:val="00533376"/>
    <w:rsid w:val="005345F3"/>
    <w:rsid w:val="00536652"/>
    <w:rsid w:val="005403D8"/>
    <w:rsid w:val="00550E15"/>
    <w:rsid w:val="00557D87"/>
    <w:rsid w:val="0057371E"/>
    <w:rsid w:val="00573B9B"/>
    <w:rsid w:val="00574E13"/>
    <w:rsid w:val="005756E2"/>
    <w:rsid w:val="00575DCB"/>
    <w:rsid w:val="0058427C"/>
    <w:rsid w:val="00587D62"/>
    <w:rsid w:val="005920C6"/>
    <w:rsid w:val="005928EB"/>
    <w:rsid w:val="00596D73"/>
    <w:rsid w:val="00597449"/>
    <w:rsid w:val="00597785"/>
    <w:rsid w:val="00597D7B"/>
    <w:rsid w:val="005A7E4D"/>
    <w:rsid w:val="005C0C54"/>
    <w:rsid w:val="005D4900"/>
    <w:rsid w:val="005D5314"/>
    <w:rsid w:val="005D7CF5"/>
    <w:rsid w:val="005E0F35"/>
    <w:rsid w:val="005E1DC3"/>
    <w:rsid w:val="005E50A9"/>
    <w:rsid w:val="005E50CA"/>
    <w:rsid w:val="005F0B07"/>
    <w:rsid w:val="005F22ED"/>
    <w:rsid w:val="00600038"/>
    <w:rsid w:val="00600F01"/>
    <w:rsid w:val="00610836"/>
    <w:rsid w:val="00611B04"/>
    <w:rsid w:val="00613303"/>
    <w:rsid w:val="00613589"/>
    <w:rsid w:val="00615458"/>
    <w:rsid w:val="00617288"/>
    <w:rsid w:val="00621BD3"/>
    <w:rsid w:val="00625C5D"/>
    <w:rsid w:val="00626924"/>
    <w:rsid w:val="00632AE7"/>
    <w:rsid w:val="00633255"/>
    <w:rsid w:val="00633552"/>
    <w:rsid w:val="006366D0"/>
    <w:rsid w:val="00640089"/>
    <w:rsid w:val="006443EB"/>
    <w:rsid w:val="006455F9"/>
    <w:rsid w:val="00647489"/>
    <w:rsid w:val="0065496B"/>
    <w:rsid w:val="00655A15"/>
    <w:rsid w:val="006567A5"/>
    <w:rsid w:val="00662D29"/>
    <w:rsid w:val="00663143"/>
    <w:rsid w:val="00665CBC"/>
    <w:rsid w:val="00682E8B"/>
    <w:rsid w:val="00690B7E"/>
    <w:rsid w:val="006944E3"/>
    <w:rsid w:val="00695AD5"/>
    <w:rsid w:val="006A05EC"/>
    <w:rsid w:val="006A19B1"/>
    <w:rsid w:val="006A7EF2"/>
    <w:rsid w:val="006B0128"/>
    <w:rsid w:val="006B29E9"/>
    <w:rsid w:val="006B3B5F"/>
    <w:rsid w:val="006B46DA"/>
    <w:rsid w:val="006B4A0E"/>
    <w:rsid w:val="006C0F37"/>
    <w:rsid w:val="006C71A4"/>
    <w:rsid w:val="006D0106"/>
    <w:rsid w:val="006D12B2"/>
    <w:rsid w:val="006D64CC"/>
    <w:rsid w:val="006E13D4"/>
    <w:rsid w:val="006E2FB5"/>
    <w:rsid w:val="006E49E5"/>
    <w:rsid w:val="006E4F46"/>
    <w:rsid w:val="006F1406"/>
    <w:rsid w:val="006F43D1"/>
    <w:rsid w:val="006F49B3"/>
    <w:rsid w:val="007003E4"/>
    <w:rsid w:val="007073E7"/>
    <w:rsid w:val="00714476"/>
    <w:rsid w:val="00717624"/>
    <w:rsid w:val="00722489"/>
    <w:rsid w:val="00723E3A"/>
    <w:rsid w:val="007251D3"/>
    <w:rsid w:val="0073520E"/>
    <w:rsid w:val="007362B0"/>
    <w:rsid w:val="00743A12"/>
    <w:rsid w:val="00747FE3"/>
    <w:rsid w:val="00756471"/>
    <w:rsid w:val="0075720A"/>
    <w:rsid w:val="00757C4E"/>
    <w:rsid w:val="00766FFE"/>
    <w:rsid w:val="00767E9F"/>
    <w:rsid w:val="0077367C"/>
    <w:rsid w:val="00773F70"/>
    <w:rsid w:val="00774B1A"/>
    <w:rsid w:val="00777481"/>
    <w:rsid w:val="00781B75"/>
    <w:rsid w:val="00783DB9"/>
    <w:rsid w:val="0079067E"/>
    <w:rsid w:val="007933D3"/>
    <w:rsid w:val="00795AE6"/>
    <w:rsid w:val="007966CB"/>
    <w:rsid w:val="007A34AF"/>
    <w:rsid w:val="007A499E"/>
    <w:rsid w:val="007A575E"/>
    <w:rsid w:val="007A620A"/>
    <w:rsid w:val="007B619E"/>
    <w:rsid w:val="007C096F"/>
    <w:rsid w:val="007C243B"/>
    <w:rsid w:val="007C297F"/>
    <w:rsid w:val="007C4C1E"/>
    <w:rsid w:val="007E2D0A"/>
    <w:rsid w:val="007E6055"/>
    <w:rsid w:val="007E7656"/>
    <w:rsid w:val="007F0398"/>
    <w:rsid w:val="007F11A0"/>
    <w:rsid w:val="007F12A6"/>
    <w:rsid w:val="007F19C7"/>
    <w:rsid w:val="007F73BC"/>
    <w:rsid w:val="007F7B30"/>
    <w:rsid w:val="00802BB0"/>
    <w:rsid w:val="00815E6A"/>
    <w:rsid w:val="008229FF"/>
    <w:rsid w:val="00832B6F"/>
    <w:rsid w:val="00832BDD"/>
    <w:rsid w:val="00835C16"/>
    <w:rsid w:val="00840616"/>
    <w:rsid w:val="008412B0"/>
    <w:rsid w:val="008445C1"/>
    <w:rsid w:val="00852026"/>
    <w:rsid w:val="0085475D"/>
    <w:rsid w:val="00854DBC"/>
    <w:rsid w:val="00861A1A"/>
    <w:rsid w:val="00865618"/>
    <w:rsid w:val="00867178"/>
    <w:rsid w:val="008746D1"/>
    <w:rsid w:val="0087614A"/>
    <w:rsid w:val="00877D1C"/>
    <w:rsid w:val="00881DE9"/>
    <w:rsid w:val="0088358C"/>
    <w:rsid w:val="00894FB7"/>
    <w:rsid w:val="008953F3"/>
    <w:rsid w:val="008961A6"/>
    <w:rsid w:val="008A57D4"/>
    <w:rsid w:val="008B2831"/>
    <w:rsid w:val="008C1CB2"/>
    <w:rsid w:val="008C2BAD"/>
    <w:rsid w:val="008C4C6C"/>
    <w:rsid w:val="008C5D74"/>
    <w:rsid w:val="008D65B8"/>
    <w:rsid w:val="008E1943"/>
    <w:rsid w:val="008E324E"/>
    <w:rsid w:val="008E6D2B"/>
    <w:rsid w:val="008F0902"/>
    <w:rsid w:val="008F1202"/>
    <w:rsid w:val="008F2D59"/>
    <w:rsid w:val="00901A33"/>
    <w:rsid w:val="00903F30"/>
    <w:rsid w:val="00914403"/>
    <w:rsid w:val="00915008"/>
    <w:rsid w:val="00917EAD"/>
    <w:rsid w:val="00926F5D"/>
    <w:rsid w:val="009279BD"/>
    <w:rsid w:val="00930045"/>
    <w:rsid w:val="0093102C"/>
    <w:rsid w:val="00931DEE"/>
    <w:rsid w:val="00942239"/>
    <w:rsid w:val="009423E7"/>
    <w:rsid w:val="00945E12"/>
    <w:rsid w:val="0094628F"/>
    <w:rsid w:val="009502D2"/>
    <w:rsid w:val="009553C4"/>
    <w:rsid w:val="009570B3"/>
    <w:rsid w:val="0095778E"/>
    <w:rsid w:val="00962F3F"/>
    <w:rsid w:val="009749F0"/>
    <w:rsid w:val="00974E8D"/>
    <w:rsid w:val="009751ED"/>
    <w:rsid w:val="00975988"/>
    <w:rsid w:val="00983D76"/>
    <w:rsid w:val="00986C00"/>
    <w:rsid w:val="00990175"/>
    <w:rsid w:val="00993D49"/>
    <w:rsid w:val="009957C1"/>
    <w:rsid w:val="009A1C5B"/>
    <w:rsid w:val="009A50A7"/>
    <w:rsid w:val="009B0196"/>
    <w:rsid w:val="009B6126"/>
    <w:rsid w:val="009B7A1E"/>
    <w:rsid w:val="009C74C6"/>
    <w:rsid w:val="009D22E5"/>
    <w:rsid w:val="009D2AFA"/>
    <w:rsid w:val="009D6EA0"/>
    <w:rsid w:val="009D6EF2"/>
    <w:rsid w:val="009E3104"/>
    <w:rsid w:val="009E5412"/>
    <w:rsid w:val="009F388A"/>
    <w:rsid w:val="009F4578"/>
    <w:rsid w:val="00A008F9"/>
    <w:rsid w:val="00A012D6"/>
    <w:rsid w:val="00A050C0"/>
    <w:rsid w:val="00A12ED5"/>
    <w:rsid w:val="00A15CA8"/>
    <w:rsid w:val="00A208FE"/>
    <w:rsid w:val="00A20C05"/>
    <w:rsid w:val="00A21A36"/>
    <w:rsid w:val="00A24BE5"/>
    <w:rsid w:val="00A3202E"/>
    <w:rsid w:val="00A35330"/>
    <w:rsid w:val="00A35C53"/>
    <w:rsid w:val="00A454BD"/>
    <w:rsid w:val="00A46E43"/>
    <w:rsid w:val="00A54052"/>
    <w:rsid w:val="00A63E25"/>
    <w:rsid w:val="00A642CD"/>
    <w:rsid w:val="00A64AF5"/>
    <w:rsid w:val="00A66BEC"/>
    <w:rsid w:val="00A7052B"/>
    <w:rsid w:val="00A72231"/>
    <w:rsid w:val="00A740A3"/>
    <w:rsid w:val="00A75BE9"/>
    <w:rsid w:val="00A762C7"/>
    <w:rsid w:val="00A76879"/>
    <w:rsid w:val="00A80339"/>
    <w:rsid w:val="00A817AE"/>
    <w:rsid w:val="00A83E73"/>
    <w:rsid w:val="00A84510"/>
    <w:rsid w:val="00A84D94"/>
    <w:rsid w:val="00A9168E"/>
    <w:rsid w:val="00A922D5"/>
    <w:rsid w:val="00A9233D"/>
    <w:rsid w:val="00A945DE"/>
    <w:rsid w:val="00A975FD"/>
    <w:rsid w:val="00AA2972"/>
    <w:rsid w:val="00AA71D2"/>
    <w:rsid w:val="00AB006F"/>
    <w:rsid w:val="00AB0393"/>
    <w:rsid w:val="00AB05A3"/>
    <w:rsid w:val="00AB2567"/>
    <w:rsid w:val="00AB7E8D"/>
    <w:rsid w:val="00AC52D8"/>
    <w:rsid w:val="00AD7B8B"/>
    <w:rsid w:val="00AE071E"/>
    <w:rsid w:val="00AE20E8"/>
    <w:rsid w:val="00AE21F1"/>
    <w:rsid w:val="00AE72EC"/>
    <w:rsid w:val="00B058BC"/>
    <w:rsid w:val="00B15627"/>
    <w:rsid w:val="00B1774F"/>
    <w:rsid w:val="00B21107"/>
    <w:rsid w:val="00B21399"/>
    <w:rsid w:val="00B24FF9"/>
    <w:rsid w:val="00B250E5"/>
    <w:rsid w:val="00B31B9A"/>
    <w:rsid w:val="00B344D2"/>
    <w:rsid w:val="00B43E3D"/>
    <w:rsid w:val="00B45663"/>
    <w:rsid w:val="00B52253"/>
    <w:rsid w:val="00B536AC"/>
    <w:rsid w:val="00B54420"/>
    <w:rsid w:val="00B75335"/>
    <w:rsid w:val="00B822C9"/>
    <w:rsid w:val="00B871B2"/>
    <w:rsid w:val="00BB2A0D"/>
    <w:rsid w:val="00BB41C6"/>
    <w:rsid w:val="00BC0170"/>
    <w:rsid w:val="00BC0E28"/>
    <w:rsid w:val="00BC171B"/>
    <w:rsid w:val="00BC221E"/>
    <w:rsid w:val="00BC3253"/>
    <w:rsid w:val="00BC44BE"/>
    <w:rsid w:val="00BD7131"/>
    <w:rsid w:val="00BE25D4"/>
    <w:rsid w:val="00BE5507"/>
    <w:rsid w:val="00BF4BD4"/>
    <w:rsid w:val="00BF5922"/>
    <w:rsid w:val="00BF6265"/>
    <w:rsid w:val="00BF77B3"/>
    <w:rsid w:val="00C0184F"/>
    <w:rsid w:val="00C10B67"/>
    <w:rsid w:val="00C12203"/>
    <w:rsid w:val="00C13A89"/>
    <w:rsid w:val="00C16BDF"/>
    <w:rsid w:val="00C20933"/>
    <w:rsid w:val="00C26EA0"/>
    <w:rsid w:val="00C326C9"/>
    <w:rsid w:val="00C354B8"/>
    <w:rsid w:val="00C36CAF"/>
    <w:rsid w:val="00C476A9"/>
    <w:rsid w:val="00C5334A"/>
    <w:rsid w:val="00C62001"/>
    <w:rsid w:val="00C659E4"/>
    <w:rsid w:val="00C76C07"/>
    <w:rsid w:val="00C77044"/>
    <w:rsid w:val="00C77C8F"/>
    <w:rsid w:val="00C80F55"/>
    <w:rsid w:val="00C82C88"/>
    <w:rsid w:val="00CA5F8E"/>
    <w:rsid w:val="00CA65C0"/>
    <w:rsid w:val="00CB1955"/>
    <w:rsid w:val="00CB5219"/>
    <w:rsid w:val="00CB5B3F"/>
    <w:rsid w:val="00CB74DE"/>
    <w:rsid w:val="00CC027E"/>
    <w:rsid w:val="00CC3F04"/>
    <w:rsid w:val="00CE0624"/>
    <w:rsid w:val="00CE1F53"/>
    <w:rsid w:val="00CE2FEF"/>
    <w:rsid w:val="00CE341B"/>
    <w:rsid w:val="00CE5C0C"/>
    <w:rsid w:val="00CF106D"/>
    <w:rsid w:val="00D01203"/>
    <w:rsid w:val="00D1122C"/>
    <w:rsid w:val="00D120AE"/>
    <w:rsid w:val="00D141E3"/>
    <w:rsid w:val="00D167E9"/>
    <w:rsid w:val="00D21817"/>
    <w:rsid w:val="00D267E1"/>
    <w:rsid w:val="00D26FD7"/>
    <w:rsid w:val="00D43EA1"/>
    <w:rsid w:val="00D44BA3"/>
    <w:rsid w:val="00D54DE7"/>
    <w:rsid w:val="00D750D1"/>
    <w:rsid w:val="00D75426"/>
    <w:rsid w:val="00D82B25"/>
    <w:rsid w:val="00D86377"/>
    <w:rsid w:val="00D8665D"/>
    <w:rsid w:val="00D96ADC"/>
    <w:rsid w:val="00DA016F"/>
    <w:rsid w:val="00DA3D17"/>
    <w:rsid w:val="00DA4A15"/>
    <w:rsid w:val="00DA549A"/>
    <w:rsid w:val="00DA578A"/>
    <w:rsid w:val="00DA5D00"/>
    <w:rsid w:val="00DB539A"/>
    <w:rsid w:val="00DB5805"/>
    <w:rsid w:val="00DB61E0"/>
    <w:rsid w:val="00DD0501"/>
    <w:rsid w:val="00DD3E6A"/>
    <w:rsid w:val="00DE061D"/>
    <w:rsid w:val="00DE757F"/>
    <w:rsid w:val="00DF187A"/>
    <w:rsid w:val="00E041E8"/>
    <w:rsid w:val="00E042C9"/>
    <w:rsid w:val="00E04E50"/>
    <w:rsid w:val="00E058F8"/>
    <w:rsid w:val="00E068C1"/>
    <w:rsid w:val="00E129F3"/>
    <w:rsid w:val="00E12A25"/>
    <w:rsid w:val="00E140EA"/>
    <w:rsid w:val="00E24159"/>
    <w:rsid w:val="00E323E4"/>
    <w:rsid w:val="00E40FC5"/>
    <w:rsid w:val="00E4220C"/>
    <w:rsid w:val="00E436E6"/>
    <w:rsid w:val="00E472EA"/>
    <w:rsid w:val="00E47728"/>
    <w:rsid w:val="00E51C2B"/>
    <w:rsid w:val="00E543FE"/>
    <w:rsid w:val="00E578A7"/>
    <w:rsid w:val="00E74A55"/>
    <w:rsid w:val="00E7740F"/>
    <w:rsid w:val="00E80720"/>
    <w:rsid w:val="00E81ADB"/>
    <w:rsid w:val="00EB277D"/>
    <w:rsid w:val="00EB32CD"/>
    <w:rsid w:val="00EB3594"/>
    <w:rsid w:val="00EB6413"/>
    <w:rsid w:val="00EB64B2"/>
    <w:rsid w:val="00EB7032"/>
    <w:rsid w:val="00EC440F"/>
    <w:rsid w:val="00EC56C5"/>
    <w:rsid w:val="00EC5B29"/>
    <w:rsid w:val="00ED2CE5"/>
    <w:rsid w:val="00ED35A4"/>
    <w:rsid w:val="00ED49D3"/>
    <w:rsid w:val="00ED6D8E"/>
    <w:rsid w:val="00EE166E"/>
    <w:rsid w:val="00EE20B4"/>
    <w:rsid w:val="00EE66E6"/>
    <w:rsid w:val="00EE6D57"/>
    <w:rsid w:val="00F011B1"/>
    <w:rsid w:val="00F1066F"/>
    <w:rsid w:val="00F1069C"/>
    <w:rsid w:val="00F13616"/>
    <w:rsid w:val="00F141E7"/>
    <w:rsid w:val="00F14438"/>
    <w:rsid w:val="00F20CA5"/>
    <w:rsid w:val="00F225E1"/>
    <w:rsid w:val="00F26752"/>
    <w:rsid w:val="00F40658"/>
    <w:rsid w:val="00F51767"/>
    <w:rsid w:val="00F51927"/>
    <w:rsid w:val="00F522B3"/>
    <w:rsid w:val="00F56919"/>
    <w:rsid w:val="00F57E8F"/>
    <w:rsid w:val="00F64C8D"/>
    <w:rsid w:val="00F66D03"/>
    <w:rsid w:val="00F814B9"/>
    <w:rsid w:val="00F842CC"/>
    <w:rsid w:val="00F9155C"/>
    <w:rsid w:val="00F9162A"/>
    <w:rsid w:val="00F91D35"/>
    <w:rsid w:val="00F928CC"/>
    <w:rsid w:val="00F92961"/>
    <w:rsid w:val="00F93421"/>
    <w:rsid w:val="00FA27F8"/>
    <w:rsid w:val="00FA3545"/>
    <w:rsid w:val="00FA5BAF"/>
    <w:rsid w:val="00FA5F01"/>
    <w:rsid w:val="00FA6FA6"/>
    <w:rsid w:val="00FB1A0B"/>
    <w:rsid w:val="00FB1FB0"/>
    <w:rsid w:val="00FB7390"/>
    <w:rsid w:val="00FC26DF"/>
    <w:rsid w:val="00FC3C94"/>
    <w:rsid w:val="00FD77EE"/>
    <w:rsid w:val="00FE229A"/>
    <w:rsid w:val="00FE701F"/>
    <w:rsid w:val="00FF00D2"/>
    <w:rsid w:val="00FF1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7D"/>
    <w:rPr>
      <w:rFonts w:ascii="Arial" w:hAnsi="Arial" w:cs="Arial"/>
      <w:sz w:val="24"/>
      <w:szCs w:val="24"/>
      <w:lang w:eastAsia="ko-KR"/>
    </w:rPr>
  </w:style>
  <w:style w:type="paragraph" w:styleId="Heading1">
    <w:name w:val="heading 1"/>
    <w:basedOn w:val="Normal"/>
    <w:next w:val="Normal"/>
    <w:qFormat/>
    <w:rsid w:val="00EB277D"/>
    <w:pPr>
      <w:keepNext/>
      <w:numPr>
        <w:numId w:val="1"/>
      </w:numPr>
      <w:spacing w:before="240" w:after="60"/>
      <w:outlineLvl w:val="0"/>
    </w:pPr>
    <w:rPr>
      <w:rFonts w:ascii="Arial Bold" w:hAnsi="Arial Bold" w:cs="Arial Bold"/>
      <w:b/>
      <w:bCs/>
      <w:kern w:val="32"/>
      <w:u w:val="double"/>
    </w:rPr>
  </w:style>
  <w:style w:type="paragraph" w:styleId="Heading2">
    <w:name w:val="heading 2"/>
    <w:basedOn w:val="Normal"/>
    <w:next w:val="Normal"/>
    <w:link w:val="Heading2Char"/>
    <w:qFormat/>
    <w:rsid w:val="00EB277D"/>
    <w:pPr>
      <w:keepNext/>
      <w:numPr>
        <w:ilvl w:val="1"/>
        <w:numId w:val="1"/>
      </w:numPr>
      <w:spacing w:before="240" w:after="60"/>
      <w:outlineLvl w:val="1"/>
    </w:pPr>
    <w:rPr>
      <w:rFonts w:ascii="Arial Bold" w:hAnsi="Arial Bold" w:cs="Arial Bold"/>
      <w:b/>
      <w:bCs/>
      <w:u w:val="single"/>
    </w:rPr>
  </w:style>
  <w:style w:type="paragraph" w:styleId="Heading3">
    <w:name w:val="heading 3"/>
    <w:basedOn w:val="Normal"/>
    <w:next w:val="Normal"/>
    <w:link w:val="Heading3Char"/>
    <w:qFormat/>
    <w:rsid w:val="00EB277D"/>
    <w:pPr>
      <w:keepNext/>
      <w:numPr>
        <w:ilvl w:val="2"/>
        <w:numId w:val="1"/>
      </w:numPr>
      <w:spacing w:before="240" w:after="60"/>
      <w:outlineLvl w:val="2"/>
    </w:pPr>
    <w:rPr>
      <w:rFonts w:ascii="Arial Bold" w:hAnsi="Arial Bold" w:cs="Arial Bold"/>
      <w:b/>
      <w:bCs/>
    </w:rPr>
  </w:style>
  <w:style w:type="paragraph" w:styleId="Heading4">
    <w:name w:val="heading 4"/>
    <w:basedOn w:val="Heading3"/>
    <w:next w:val="Normal1"/>
    <w:link w:val="Heading4Char"/>
    <w:qFormat/>
    <w:rsid w:val="00EB277D"/>
    <w:pPr>
      <w:numPr>
        <w:ilvl w:val="0"/>
        <w:numId w:val="0"/>
      </w:numPr>
      <w:autoSpaceDE w:val="0"/>
      <w:autoSpaceDN w:val="0"/>
      <w:bidi/>
      <w:spacing w:after="120"/>
      <w:ind w:right="992" w:hanging="710"/>
      <w:outlineLvl w:val="3"/>
    </w:pPr>
    <w:rPr>
      <w:rFonts w:ascii="Times New Roman" w:eastAsia="Times New Roman" w:hAnsi="Times New Roman" w:cs="David"/>
      <w:smallCaps/>
      <w:spacing w:val="2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B277D"/>
    <w:pPr>
      <w:spacing w:before="240" w:after="60"/>
      <w:jc w:val="center"/>
      <w:outlineLvl w:val="0"/>
    </w:pPr>
    <w:rPr>
      <w:b/>
      <w:bCs/>
      <w:kern w:val="28"/>
      <w:sz w:val="32"/>
      <w:szCs w:val="32"/>
    </w:rPr>
  </w:style>
  <w:style w:type="paragraph" w:styleId="Subtitle">
    <w:name w:val="Subtitle"/>
    <w:basedOn w:val="Normal"/>
    <w:qFormat/>
    <w:rsid w:val="00EB277D"/>
    <w:pPr>
      <w:spacing w:after="60"/>
      <w:jc w:val="center"/>
      <w:outlineLvl w:val="1"/>
    </w:pPr>
  </w:style>
  <w:style w:type="paragraph" w:customStyle="1" w:styleId="TableText">
    <w:name w:val="Table Text"/>
    <w:basedOn w:val="Normal"/>
    <w:rsid w:val="00EB277D"/>
    <w:pPr>
      <w:spacing w:line="220" w:lineRule="exact"/>
    </w:pPr>
    <w:rPr>
      <w:rFonts w:eastAsia="Times New Roman" w:cs="Times New Roman"/>
      <w:sz w:val="18"/>
      <w:lang w:eastAsia="en-US" w:bidi="ar-SA"/>
    </w:rPr>
  </w:style>
  <w:style w:type="table" w:styleId="TableGrid">
    <w:name w:val="Table Grid"/>
    <w:basedOn w:val="TableNormal"/>
    <w:rsid w:val="00EB27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link w:val="BodyTextChar"/>
    <w:autoRedefine/>
    <w:rsid w:val="00ED35A4"/>
    <w:pPr>
      <w:bidi/>
      <w:adjustRightInd w:val="0"/>
      <w:ind w:left="864"/>
    </w:pPr>
    <w:rPr>
      <w:rFonts w:cs="David"/>
    </w:rPr>
  </w:style>
  <w:style w:type="paragraph" w:styleId="Header">
    <w:name w:val="header"/>
    <w:basedOn w:val="Normal"/>
    <w:rsid w:val="00EB277D"/>
    <w:pPr>
      <w:tabs>
        <w:tab w:val="center" w:pos="4320"/>
        <w:tab w:val="right" w:pos="8640"/>
      </w:tabs>
    </w:pPr>
  </w:style>
  <w:style w:type="paragraph" w:styleId="Footer">
    <w:name w:val="footer"/>
    <w:basedOn w:val="Normal"/>
    <w:rsid w:val="00EB277D"/>
    <w:pPr>
      <w:tabs>
        <w:tab w:val="center" w:pos="4320"/>
        <w:tab w:val="right" w:pos="8640"/>
      </w:tabs>
    </w:pPr>
  </w:style>
  <w:style w:type="paragraph" w:styleId="TOC1">
    <w:name w:val="toc 1"/>
    <w:basedOn w:val="Normal"/>
    <w:next w:val="Normal"/>
    <w:autoRedefine/>
    <w:semiHidden/>
    <w:rsid w:val="00EB277D"/>
  </w:style>
  <w:style w:type="paragraph" w:styleId="TOC2">
    <w:name w:val="toc 2"/>
    <w:basedOn w:val="Normal"/>
    <w:next w:val="Normal"/>
    <w:autoRedefine/>
    <w:semiHidden/>
    <w:rsid w:val="00EB277D"/>
    <w:pPr>
      <w:ind w:left="240"/>
    </w:pPr>
  </w:style>
  <w:style w:type="character" w:styleId="Hyperlink">
    <w:name w:val="Hyperlink"/>
    <w:basedOn w:val="DefaultParagraphFont"/>
    <w:rsid w:val="00EB277D"/>
    <w:rPr>
      <w:color w:val="0000FF"/>
      <w:u w:val="single"/>
    </w:rPr>
  </w:style>
  <w:style w:type="character" w:customStyle="1" w:styleId="Heading2Char">
    <w:name w:val="Heading 2 Char"/>
    <w:basedOn w:val="DefaultParagraphFont"/>
    <w:link w:val="Heading2"/>
    <w:rsid w:val="00EB277D"/>
    <w:rPr>
      <w:rFonts w:ascii="Arial Bold" w:hAnsi="Arial Bold" w:cs="Arial Bold"/>
      <w:b/>
      <w:bCs/>
      <w:sz w:val="24"/>
      <w:szCs w:val="24"/>
      <w:u w:val="single"/>
      <w:lang w:eastAsia="ko-KR"/>
    </w:rPr>
  </w:style>
  <w:style w:type="character" w:customStyle="1" w:styleId="Heading3Char">
    <w:name w:val="Heading 3 Char"/>
    <w:basedOn w:val="DefaultParagraphFont"/>
    <w:link w:val="Heading3"/>
    <w:rsid w:val="00EB277D"/>
    <w:rPr>
      <w:rFonts w:ascii="Arial Bold" w:hAnsi="Arial Bold" w:cs="Arial Bold"/>
      <w:b/>
      <w:bCs/>
      <w:sz w:val="24"/>
      <w:szCs w:val="24"/>
      <w:lang w:eastAsia="ko-KR"/>
    </w:rPr>
  </w:style>
  <w:style w:type="paragraph" w:customStyle="1" w:styleId="Normal1">
    <w:name w:val="Normal1"/>
    <w:basedOn w:val="Normal"/>
    <w:rsid w:val="00EB277D"/>
    <w:pPr>
      <w:autoSpaceDE w:val="0"/>
      <w:autoSpaceDN w:val="0"/>
      <w:bidi/>
      <w:spacing w:before="120" w:line="320" w:lineRule="atLeast"/>
      <w:ind w:right="680"/>
      <w:jc w:val="both"/>
    </w:pPr>
    <w:rPr>
      <w:rFonts w:ascii="Times New Roman" w:eastAsia="Times New Roman" w:hAnsi="Times New Roman" w:cs="David"/>
      <w:smallCaps/>
      <w:sz w:val="20"/>
      <w:lang w:eastAsia="en-US"/>
    </w:rPr>
  </w:style>
  <w:style w:type="paragraph" w:styleId="ListBullet">
    <w:name w:val="List Bullet"/>
    <w:basedOn w:val="Normal"/>
    <w:autoRedefine/>
    <w:rsid w:val="00EB277D"/>
    <w:pPr>
      <w:widowControl w:val="0"/>
      <w:autoSpaceDE w:val="0"/>
      <w:autoSpaceDN w:val="0"/>
      <w:bidi/>
      <w:spacing w:before="120" w:line="280" w:lineRule="atLeast"/>
      <w:ind w:left="679"/>
      <w:jc w:val="both"/>
    </w:pPr>
    <w:rPr>
      <w:rFonts w:ascii="Times New Roman" w:eastAsia="Times New Roman" w:hAnsi="Times New Roman" w:cs="David"/>
      <w:smallCaps/>
      <w:sz w:val="20"/>
      <w:lang w:eastAsia="en-US"/>
    </w:rPr>
  </w:style>
  <w:style w:type="paragraph" w:customStyle="1" w:styleId="1">
    <w:name w:val="פירוט1"/>
    <w:basedOn w:val="Normal"/>
    <w:rsid w:val="00EB277D"/>
    <w:pPr>
      <w:tabs>
        <w:tab w:val="left" w:pos="-709"/>
        <w:tab w:val="left" w:pos="3118"/>
        <w:tab w:val="left" w:pos="3685"/>
      </w:tabs>
      <w:autoSpaceDE w:val="0"/>
      <w:autoSpaceDN w:val="0"/>
      <w:bidi/>
      <w:spacing w:before="120"/>
      <w:ind w:right="1700" w:hanging="980"/>
      <w:jc w:val="both"/>
    </w:pPr>
    <w:rPr>
      <w:rFonts w:ascii="Times New Roman" w:eastAsia="Times New Roman" w:hAnsi="Times New Roman" w:cs="David"/>
      <w:sz w:val="20"/>
      <w:lang w:eastAsia="en-US"/>
    </w:rPr>
  </w:style>
  <w:style w:type="paragraph" w:customStyle="1" w:styleId="ListHnumber2">
    <w:name w:val="List Hnumber 2"/>
    <w:basedOn w:val="ListBullet2"/>
    <w:rsid w:val="00EB277D"/>
    <w:pPr>
      <w:widowControl w:val="0"/>
      <w:autoSpaceDE w:val="0"/>
      <w:autoSpaceDN w:val="0"/>
      <w:bidi/>
      <w:spacing w:before="120" w:line="280" w:lineRule="atLeast"/>
      <w:ind w:right="1702" w:hanging="284"/>
      <w:jc w:val="both"/>
    </w:pPr>
    <w:rPr>
      <w:rFonts w:ascii="Times New Roman" w:eastAsia="Times New Roman" w:hAnsi="Times New Roman" w:cs="David"/>
      <w:smallCaps/>
      <w:sz w:val="20"/>
      <w:lang w:eastAsia="en-US"/>
    </w:rPr>
  </w:style>
  <w:style w:type="paragraph" w:styleId="ListBullet2">
    <w:name w:val="List Bullet 2"/>
    <w:basedOn w:val="Normal"/>
    <w:rsid w:val="00EB277D"/>
    <w:pPr>
      <w:ind w:hanging="283"/>
    </w:pPr>
  </w:style>
  <w:style w:type="character" w:customStyle="1" w:styleId="Heading4Char">
    <w:name w:val="Heading 4 Char"/>
    <w:basedOn w:val="DefaultParagraphFont"/>
    <w:link w:val="Heading4"/>
    <w:semiHidden/>
    <w:rsid w:val="00EB277D"/>
    <w:rPr>
      <w:rFonts w:cs="David"/>
      <w:b/>
      <w:bCs/>
      <w:smallCaps/>
      <w:spacing w:val="20"/>
      <w:szCs w:val="24"/>
      <w:lang w:val="en-US" w:eastAsia="en-US" w:bidi="he-IL"/>
    </w:rPr>
  </w:style>
  <w:style w:type="paragraph" w:customStyle="1" w:styleId="a">
    <w:name w:val="טבלה רגיל"/>
    <w:basedOn w:val="Normal"/>
    <w:rsid w:val="00EB277D"/>
    <w:pPr>
      <w:autoSpaceDE w:val="0"/>
      <w:autoSpaceDN w:val="0"/>
      <w:bidi/>
      <w:spacing w:before="120"/>
    </w:pPr>
    <w:rPr>
      <w:rFonts w:ascii="Times New Roman" w:eastAsia="Times New Roman" w:hAnsi="Times New Roman" w:cs="David"/>
      <w:smallCaps/>
      <w:sz w:val="20"/>
      <w:lang w:eastAsia="en-US"/>
    </w:rPr>
  </w:style>
  <w:style w:type="paragraph" w:customStyle="1" w:styleId="Normal2">
    <w:name w:val="Normal2"/>
    <w:basedOn w:val="Normal"/>
    <w:rsid w:val="00EB277D"/>
    <w:pPr>
      <w:autoSpaceDE w:val="0"/>
      <w:autoSpaceDN w:val="0"/>
      <w:bidi/>
      <w:spacing w:before="120" w:line="320" w:lineRule="atLeast"/>
      <w:ind w:right="1021"/>
      <w:jc w:val="both"/>
    </w:pPr>
    <w:rPr>
      <w:rFonts w:ascii="Times New Roman" w:eastAsia="Times New Roman" w:hAnsi="Times New Roman" w:cs="David"/>
      <w:smallCaps/>
      <w:sz w:val="20"/>
      <w:lang w:eastAsia="en-US"/>
    </w:rPr>
  </w:style>
  <w:style w:type="paragraph" w:customStyle="1" w:styleId="TableHead">
    <w:name w:val="TableHead"/>
    <w:basedOn w:val="a"/>
    <w:rsid w:val="00EB277D"/>
    <w:pPr>
      <w:keepNext/>
      <w:jc w:val="center"/>
    </w:pPr>
    <w:rPr>
      <w:b/>
      <w:bCs/>
    </w:rPr>
  </w:style>
  <w:style w:type="paragraph" w:styleId="Caption">
    <w:name w:val="caption"/>
    <w:basedOn w:val="Normal"/>
    <w:next w:val="Normal1"/>
    <w:qFormat/>
    <w:rsid w:val="00EB277D"/>
    <w:pPr>
      <w:autoSpaceDE w:val="0"/>
      <w:autoSpaceDN w:val="0"/>
      <w:bidi/>
      <w:spacing w:before="120" w:after="120" w:line="320" w:lineRule="atLeast"/>
      <w:jc w:val="center"/>
    </w:pPr>
    <w:rPr>
      <w:rFonts w:ascii="Times New Roman" w:eastAsia="Times New Roman" w:hAnsi="Times New Roman" w:cs="David"/>
      <w:b/>
      <w:bCs/>
      <w:sz w:val="20"/>
      <w:lang w:eastAsia="en-US"/>
    </w:rPr>
  </w:style>
  <w:style w:type="character" w:customStyle="1" w:styleId="BodyTextChar">
    <w:name w:val="BodyText Char"/>
    <w:basedOn w:val="DefaultParagraphFont"/>
    <w:link w:val="BodyText"/>
    <w:rsid w:val="00ED35A4"/>
    <w:rPr>
      <w:rFonts w:ascii="Arial" w:hAnsi="Arial" w:cs="David"/>
      <w:sz w:val="24"/>
      <w:szCs w:val="24"/>
      <w:lang w:eastAsia="ko-KR"/>
    </w:rPr>
  </w:style>
  <w:style w:type="paragraph" w:customStyle="1" w:styleId="StyleHeading2">
    <w:name w:val="Style Heading 2 +"/>
    <w:basedOn w:val="Heading2"/>
    <w:next w:val="BodyText0"/>
    <w:autoRedefine/>
    <w:rsid w:val="00EB277D"/>
  </w:style>
  <w:style w:type="paragraph" w:customStyle="1" w:styleId="StyleStyleHeading2">
    <w:name w:val="Style Style Heading 2 + +"/>
    <w:basedOn w:val="StyleHeading2"/>
    <w:next w:val="BodyText"/>
    <w:autoRedefine/>
    <w:rsid w:val="00EB277D"/>
  </w:style>
  <w:style w:type="paragraph" w:styleId="BodyText0">
    <w:name w:val="Body Text"/>
    <w:basedOn w:val="Normal"/>
    <w:rsid w:val="00EB277D"/>
    <w:pPr>
      <w:spacing w:after="120"/>
    </w:pPr>
  </w:style>
  <w:style w:type="paragraph" w:customStyle="1" w:styleId="StyleStyleStyleHeading2">
    <w:name w:val="Style Style Style Heading 2 + + +"/>
    <w:basedOn w:val="StyleStyleHeading2"/>
    <w:next w:val="BodyText"/>
    <w:autoRedefine/>
    <w:rsid w:val="001E3162"/>
    <w:pPr>
      <w:bidi/>
    </w:pPr>
    <w:rPr>
      <w:rFonts w:cs="David"/>
    </w:rPr>
  </w:style>
  <w:style w:type="paragraph" w:customStyle="1" w:styleId="StyleHeading3">
    <w:name w:val="Style Heading 3 +"/>
    <w:basedOn w:val="Heading3"/>
    <w:next w:val="BodyText"/>
    <w:autoRedefine/>
    <w:rsid w:val="00EB277D"/>
    <w:pPr>
      <w:bidi/>
      <w:spacing w:before="120"/>
    </w:pPr>
  </w:style>
  <w:style w:type="paragraph" w:customStyle="1" w:styleId="ListHnumber">
    <w:name w:val="List Hnumber"/>
    <w:basedOn w:val="ListBullet"/>
    <w:rsid w:val="00EB277D"/>
  </w:style>
  <w:style w:type="paragraph" w:customStyle="1" w:styleId="StyleHeading1">
    <w:name w:val="Style Heading 1 +"/>
    <w:basedOn w:val="Heading1"/>
    <w:rsid w:val="00EB277D"/>
    <w:pPr>
      <w:pBdr>
        <w:top w:val="single" w:sz="2" w:space="1" w:color="000000"/>
        <w:bottom w:val="single" w:sz="2" w:space="1" w:color="000000"/>
      </w:pBdr>
    </w:pPr>
    <w:rPr>
      <w:u w:val="none"/>
      <w14:shadow w14:blurRad="50800" w14:dist="38100" w14:dir="2700000" w14:sx="100000" w14:sy="100000" w14:kx="0" w14:ky="0" w14:algn="tl">
        <w14:srgbClr w14:val="000000">
          <w14:alpha w14:val="60000"/>
        </w14:srgbClr>
      </w14:shadow>
    </w:rPr>
  </w:style>
  <w:style w:type="character" w:styleId="PageNumber">
    <w:name w:val="page number"/>
    <w:basedOn w:val="DefaultParagraphFont"/>
    <w:rsid w:val="00EB277D"/>
  </w:style>
  <w:style w:type="paragraph" w:styleId="TOC3">
    <w:name w:val="toc 3"/>
    <w:basedOn w:val="Normal"/>
    <w:next w:val="Normal"/>
    <w:autoRedefine/>
    <w:semiHidden/>
    <w:rsid w:val="00EB277D"/>
    <w:pPr>
      <w:ind w:left="480"/>
    </w:pPr>
  </w:style>
  <w:style w:type="paragraph" w:customStyle="1" w:styleId="StyleTOC1">
    <w:name w:val="Style TOC 1 +"/>
    <w:basedOn w:val="TOC1"/>
    <w:autoRedefine/>
    <w:rsid w:val="00EB277D"/>
    <w:rPr>
      <w:sz w:val="20"/>
    </w:rPr>
  </w:style>
  <w:style w:type="paragraph" w:styleId="EndnoteText">
    <w:name w:val="endnote text"/>
    <w:basedOn w:val="Normal"/>
    <w:link w:val="EndnoteTextChar"/>
    <w:rsid w:val="00146DD1"/>
    <w:rPr>
      <w:sz w:val="20"/>
      <w:szCs w:val="20"/>
    </w:rPr>
  </w:style>
  <w:style w:type="character" w:customStyle="1" w:styleId="EndnoteTextChar">
    <w:name w:val="Endnote Text Char"/>
    <w:basedOn w:val="DefaultParagraphFont"/>
    <w:link w:val="EndnoteText"/>
    <w:rsid w:val="00146DD1"/>
    <w:rPr>
      <w:rFonts w:ascii="Arial" w:hAnsi="Arial" w:cs="Arial"/>
      <w:lang w:eastAsia="ko-KR"/>
    </w:rPr>
  </w:style>
  <w:style w:type="character" w:styleId="EndnoteReference">
    <w:name w:val="endnote reference"/>
    <w:basedOn w:val="DefaultParagraphFont"/>
    <w:rsid w:val="00146DD1"/>
    <w:rPr>
      <w:vertAlign w:val="superscript"/>
    </w:rPr>
  </w:style>
  <w:style w:type="paragraph" w:styleId="FootnoteText">
    <w:name w:val="footnote text"/>
    <w:basedOn w:val="Normal"/>
    <w:link w:val="FootnoteTextChar"/>
    <w:rsid w:val="00146DD1"/>
    <w:rPr>
      <w:sz w:val="20"/>
      <w:szCs w:val="20"/>
    </w:rPr>
  </w:style>
  <w:style w:type="character" w:customStyle="1" w:styleId="FootnoteTextChar">
    <w:name w:val="Footnote Text Char"/>
    <w:basedOn w:val="DefaultParagraphFont"/>
    <w:link w:val="FootnoteText"/>
    <w:rsid w:val="00146DD1"/>
    <w:rPr>
      <w:rFonts w:ascii="Arial" w:hAnsi="Arial" w:cs="Arial"/>
      <w:lang w:eastAsia="ko-KR"/>
    </w:rPr>
  </w:style>
  <w:style w:type="character" w:styleId="FootnoteReference">
    <w:name w:val="footnote reference"/>
    <w:basedOn w:val="DefaultParagraphFont"/>
    <w:rsid w:val="00146DD1"/>
    <w:rPr>
      <w:vertAlign w:val="superscript"/>
    </w:rPr>
  </w:style>
  <w:style w:type="paragraph" w:styleId="NormalWeb">
    <w:name w:val="Normal (Web)"/>
    <w:basedOn w:val="Normal"/>
    <w:uiPriority w:val="99"/>
    <w:unhideWhenUsed/>
    <w:rsid w:val="00146DD1"/>
    <w:rPr>
      <w:rFonts w:ascii="Times New Roman" w:eastAsia="Times New Roman" w:hAnsi="Times New Roman" w:cs="Times New Roman"/>
      <w:lang w:eastAsia="en-US"/>
    </w:rPr>
  </w:style>
  <w:style w:type="character" w:styleId="Strong">
    <w:name w:val="Strong"/>
    <w:basedOn w:val="DefaultParagraphFont"/>
    <w:uiPriority w:val="22"/>
    <w:qFormat/>
    <w:rsid w:val="00146DD1"/>
    <w:rPr>
      <w:b/>
      <w:bCs/>
    </w:rPr>
  </w:style>
  <w:style w:type="paragraph" w:styleId="BalloonText">
    <w:name w:val="Balloon Text"/>
    <w:basedOn w:val="Normal"/>
    <w:link w:val="BalloonTextChar"/>
    <w:rsid w:val="009F388A"/>
    <w:rPr>
      <w:rFonts w:ascii="Tahoma" w:hAnsi="Tahoma" w:cs="Tahoma"/>
      <w:sz w:val="16"/>
      <w:szCs w:val="16"/>
    </w:rPr>
  </w:style>
  <w:style w:type="character" w:customStyle="1" w:styleId="BalloonTextChar">
    <w:name w:val="Balloon Text Char"/>
    <w:basedOn w:val="DefaultParagraphFont"/>
    <w:link w:val="BalloonText"/>
    <w:rsid w:val="009F388A"/>
    <w:rPr>
      <w:rFonts w:ascii="Tahoma" w:hAnsi="Tahoma" w:cs="Tahoma"/>
      <w:sz w:val="16"/>
      <w:szCs w:val="16"/>
      <w:lang w:eastAsia="ko-KR"/>
    </w:rPr>
  </w:style>
  <w:style w:type="paragraph" w:styleId="ListParagraph">
    <w:name w:val="List Paragraph"/>
    <w:basedOn w:val="Normal"/>
    <w:uiPriority w:val="34"/>
    <w:qFormat/>
    <w:rsid w:val="00F5192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lang w:val="en-US" w:eastAsia="en-US" w:bidi="he-IL"/>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77D"/>
    <w:rPr>
      <w:rFonts w:ascii="Arial" w:hAnsi="Arial" w:cs="Arial"/>
      <w:sz w:val="24"/>
      <w:szCs w:val="24"/>
      <w:lang w:eastAsia="ko-KR"/>
    </w:rPr>
  </w:style>
  <w:style w:type="paragraph" w:styleId="Heading1">
    <w:name w:val="heading 1"/>
    <w:basedOn w:val="Normal"/>
    <w:next w:val="Normal"/>
    <w:qFormat/>
    <w:rsid w:val="00EB277D"/>
    <w:pPr>
      <w:keepNext/>
      <w:numPr>
        <w:numId w:val="1"/>
      </w:numPr>
      <w:spacing w:before="240" w:after="60"/>
      <w:outlineLvl w:val="0"/>
    </w:pPr>
    <w:rPr>
      <w:rFonts w:ascii="Arial Bold" w:hAnsi="Arial Bold" w:cs="Arial Bold"/>
      <w:b/>
      <w:bCs/>
      <w:kern w:val="32"/>
      <w:u w:val="double"/>
    </w:rPr>
  </w:style>
  <w:style w:type="paragraph" w:styleId="Heading2">
    <w:name w:val="heading 2"/>
    <w:basedOn w:val="Normal"/>
    <w:next w:val="Normal"/>
    <w:link w:val="Heading2Char"/>
    <w:qFormat/>
    <w:rsid w:val="00EB277D"/>
    <w:pPr>
      <w:keepNext/>
      <w:numPr>
        <w:ilvl w:val="1"/>
        <w:numId w:val="1"/>
      </w:numPr>
      <w:spacing w:before="240" w:after="60"/>
      <w:outlineLvl w:val="1"/>
    </w:pPr>
    <w:rPr>
      <w:rFonts w:ascii="Arial Bold" w:hAnsi="Arial Bold" w:cs="Arial Bold"/>
      <w:b/>
      <w:bCs/>
      <w:u w:val="single"/>
    </w:rPr>
  </w:style>
  <w:style w:type="paragraph" w:styleId="Heading3">
    <w:name w:val="heading 3"/>
    <w:basedOn w:val="Normal"/>
    <w:next w:val="Normal"/>
    <w:link w:val="Heading3Char"/>
    <w:qFormat/>
    <w:rsid w:val="00EB277D"/>
    <w:pPr>
      <w:keepNext/>
      <w:numPr>
        <w:ilvl w:val="2"/>
        <w:numId w:val="1"/>
      </w:numPr>
      <w:spacing w:before="240" w:after="60"/>
      <w:outlineLvl w:val="2"/>
    </w:pPr>
    <w:rPr>
      <w:rFonts w:ascii="Arial Bold" w:hAnsi="Arial Bold" w:cs="Arial Bold"/>
      <w:b/>
      <w:bCs/>
    </w:rPr>
  </w:style>
  <w:style w:type="paragraph" w:styleId="Heading4">
    <w:name w:val="heading 4"/>
    <w:basedOn w:val="Heading3"/>
    <w:next w:val="Normal1"/>
    <w:link w:val="Heading4Char"/>
    <w:qFormat/>
    <w:rsid w:val="00EB277D"/>
    <w:pPr>
      <w:numPr>
        <w:ilvl w:val="0"/>
        <w:numId w:val="0"/>
      </w:numPr>
      <w:autoSpaceDE w:val="0"/>
      <w:autoSpaceDN w:val="0"/>
      <w:bidi/>
      <w:spacing w:after="120"/>
      <w:ind w:right="992" w:hanging="710"/>
      <w:outlineLvl w:val="3"/>
    </w:pPr>
    <w:rPr>
      <w:rFonts w:ascii="Times New Roman" w:eastAsia="Times New Roman" w:hAnsi="Times New Roman" w:cs="David"/>
      <w:smallCaps/>
      <w:spacing w:val="20"/>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B277D"/>
    <w:pPr>
      <w:spacing w:before="240" w:after="60"/>
      <w:jc w:val="center"/>
      <w:outlineLvl w:val="0"/>
    </w:pPr>
    <w:rPr>
      <w:b/>
      <w:bCs/>
      <w:kern w:val="28"/>
      <w:sz w:val="32"/>
      <w:szCs w:val="32"/>
    </w:rPr>
  </w:style>
  <w:style w:type="paragraph" w:styleId="Subtitle">
    <w:name w:val="Subtitle"/>
    <w:basedOn w:val="Normal"/>
    <w:qFormat/>
    <w:rsid w:val="00EB277D"/>
    <w:pPr>
      <w:spacing w:after="60"/>
      <w:jc w:val="center"/>
      <w:outlineLvl w:val="1"/>
    </w:pPr>
  </w:style>
  <w:style w:type="paragraph" w:customStyle="1" w:styleId="TableText">
    <w:name w:val="Table Text"/>
    <w:basedOn w:val="Normal"/>
    <w:rsid w:val="00EB277D"/>
    <w:pPr>
      <w:spacing w:line="220" w:lineRule="exact"/>
    </w:pPr>
    <w:rPr>
      <w:rFonts w:eastAsia="Times New Roman" w:cs="Times New Roman"/>
      <w:sz w:val="18"/>
      <w:lang w:eastAsia="en-US" w:bidi="ar-SA"/>
    </w:rPr>
  </w:style>
  <w:style w:type="table" w:styleId="TableGrid">
    <w:name w:val="Table Grid"/>
    <w:basedOn w:val="TableNormal"/>
    <w:rsid w:val="00EB27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
    <w:name w:val="BodyText"/>
    <w:basedOn w:val="Normal"/>
    <w:link w:val="BodyTextChar"/>
    <w:autoRedefine/>
    <w:rsid w:val="00ED35A4"/>
    <w:pPr>
      <w:bidi/>
      <w:adjustRightInd w:val="0"/>
      <w:ind w:left="864"/>
    </w:pPr>
    <w:rPr>
      <w:rFonts w:cs="David"/>
    </w:rPr>
  </w:style>
  <w:style w:type="paragraph" w:styleId="Header">
    <w:name w:val="header"/>
    <w:basedOn w:val="Normal"/>
    <w:rsid w:val="00EB277D"/>
    <w:pPr>
      <w:tabs>
        <w:tab w:val="center" w:pos="4320"/>
        <w:tab w:val="right" w:pos="8640"/>
      </w:tabs>
    </w:pPr>
  </w:style>
  <w:style w:type="paragraph" w:styleId="Footer">
    <w:name w:val="footer"/>
    <w:basedOn w:val="Normal"/>
    <w:rsid w:val="00EB277D"/>
    <w:pPr>
      <w:tabs>
        <w:tab w:val="center" w:pos="4320"/>
        <w:tab w:val="right" w:pos="8640"/>
      </w:tabs>
    </w:pPr>
  </w:style>
  <w:style w:type="paragraph" w:styleId="TOC1">
    <w:name w:val="toc 1"/>
    <w:basedOn w:val="Normal"/>
    <w:next w:val="Normal"/>
    <w:autoRedefine/>
    <w:semiHidden/>
    <w:rsid w:val="00EB277D"/>
  </w:style>
  <w:style w:type="paragraph" w:styleId="TOC2">
    <w:name w:val="toc 2"/>
    <w:basedOn w:val="Normal"/>
    <w:next w:val="Normal"/>
    <w:autoRedefine/>
    <w:semiHidden/>
    <w:rsid w:val="00EB277D"/>
    <w:pPr>
      <w:ind w:left="240"/>
    </w:pPr>
  </w:style>
  <w:style w:type="character" w:styleId="Hyperlink">
    <w:name w:val="Hyperlink"/>
    <w:basedOn w:val="DefaultParagraphFont"/>
    <w:rsid w:val="00EB277D"/>
    <w:rPr>
      <w:color w:val="0000FF"/>
      <w:u w:val="single"/>
    </w:rPr>
  </w:style>
  <w:style w:type="character" w:customStyle="1" w:styleId="Heading2Char">
    <w:name w:val="Heading 2 Char"/>
    <w:basedOn w:val="DefaultParagraphFont"/>
    <w:link w:val="Heading2"/>
    <w:rsid w:val="00EB277D"/>
    <w:rPr>
      <w:rFonts w:ascii="Arial Bold" w:hAnsi="Arial Bold" w:cs="Arial Bold"/>
      <w:b/>
      <w:bCs/>
      <w:sz w:val="24"/>
      <w:szCs w:val="24"/>
      <w:u w:val="single"/>
      <w:lang w:eastAsia="ko-KR"/>
    </w:rPr>
  </w:style>
  <w:style w:type="character" w:customStyle="1" w:styleId="Heading3Char">
    <w:name w:val="Heading 3 Char"/>
    <w:basedOn w:val="DefaultParagraphFont"/>
    <w:link w:val="Heading3"/>
    <w:rsid w:val="00EB277D"/>
    <w:rPr>
      <w:rFonts w:ascii="Arial Bold" w:hAnsi="Arial Bold" w:cs="Arial Bold"/>
      <w:b/>
      <w:bCs/>
      <w:sz w:val="24"/>
      <w:szCs w:val="24"/>
      <w:lang w:eastAsia="ko-KR"/>
    </w:rPr>
  </w:style>
  <w:style w:type="paragraph" w:customStyle="1" w:styleId="Normal1">
    <w:name w:val="Normal1"/>
    <w:basedOn w:val="Normal"/>
    <w:rsid w:val="00EB277D"/>
    <w:pPr>
      <w:autoSpaceDE w:val="0"/>
      <w:autoSpaceDN w:val="0"/>
      <w:bidi/>
      <w:spacing w:before="120" w:line="320" w:lineRule="atLeast"/>
      <w:ind w:right="680"/>
      <w:jc w:val="both"/>
    </w:pPr>
    <w:rPr>
      <w:rFonts w:ascii="Times New Roman" w:eastAsia="Times New Roman" w:hAnsi="Times New Roman" w:cs="David"/>
      <w:smallCaps/>
      <w:sz w:val="20"/>
      <w:lang w:eastAsia="en-US"/>
    </w:rPr>
  </w:style>
  <w:style w:type="paragraph" w:styleId="ListBullet">
    <w:name w:val="List Bullet"/>
    <w:basedOn w:val="Normal"/>
    <w:autoRedefine/>
    <w:rsid w:val="00EB277D"/>
    <w:pPr>
      <w:widowControl w:val="0"/>
      <w:autoSpaceDE w:val="0"/>
      <w:autoSpaceDN w:val="0"/>
      <w:bidi/>
      <w:spacing w:before="120" w:line="280" w:lineRule="atLeast"/>
      <w:ind w:left="679"/>
      <w:jc w:val="both"/>
    </w:pPr>
    <w:rPr>
      <w:rFonts w:ascii="Times New Roman" w:eastAsia="Times New Roman" w:hAnsi="Times New Roman" w:cs="David"/>
      <w:smallCaps/>
      <w:sz w:val="20"/>
      <w:lang w:eastAsia="en-US"/>
    </w:rPr>
  </w:style>
  <w:style w:type="paragraph" w:customStyle="1" w:styleId="1">
    <w:name w:val="פירוט1"/>
    <w:basedOn w:val="Normal"/>
    <w:rsid w:val="00EB277D"/>
    <w:pPr>
      <w:tabs>
        <w:tab w:val="left" w:pos="-709"/>
        <w:tab w:val="left" w:pos="3118"/>
        <w:tab w:val="left" w:pos="3685"/>
      </w:tabs>
      <w:autoSpaceDE w:val="0"/>
      <w:autoSpaceDN w:val="0"/>
      <w:bidi/>
      <w:spacing w:before="120"/>
      <w:ind w:right="1700" w:hanging="980"/>
      <w:jc w:val="both"/>
    </w:pPr>
    <w:rPr>
      <w:rFonts w:ascii="Times New Roman" w:eastAsia="Times New Roman" w:hAnsi="Times New Roman" w:cs="David"/>
      <w:sz w:val="20"/>
      <w:lang w:eastAsia="en-US"/>
    </w:rPr>
  </w:style>
  <w:style w:type="paragraph" w:customStyle="1" w:styleId="ListHnumber2">
    <w:name w:val="List Hnumber 2"/>
    <w:basedOn w:val="ListBullet2"/>
    <w:rsid w:val="00EB277D"/>
    <w:pPr>
      <w:widowControl w:val="0"/>
      <w:autoSpaceDE w:val="0"/>
      <w:autoSpaceDN w:val="0"/>
      <w:bidi/>
      <w:spacing w:before="120" w:line="280" w:lineRule="atLeast"/>
      <w:ind w:right="1702" w:hanging="284"/>
      <w:jc w:val="both"/>
    </w:pPr>
    <w:rPr>
      <w:rFonts w:ascii="Times New Roman" w:eastAsia="Times New Roman" w:hAnsi="Times New Roman" w:cs="David"/>
      <w:smallCaps/>
      <w:sz w:val="20"/>
      <w:lang w:eastAsia="en-US"/>
    </w:rPr>
  </w:style>
  <w:style w:type="paragraph" w:styleId="ListBullet2">
    <w:name w:val="List Bullet 2"/>
    <w:basedOn w:val="Normal"/>
    <w:rsid w:val="00EB277D"/>
    <w:pPr>
      <w:ind w:hanging="283"/>
    </w:pPr>
  </w:style>
  <w:style w:type="character" w:customStyle="1" w:styleId="Heading4Char">
    <w:name w:val="Heading 4 Char"/>
    <w:basedOn w:val="DefaultParagraphFont"/>
    <w:link w:val="Heading4"/>
    <w:semiHidden/>
    <w:rsid w:val="00EB277D"/>
    <w:rPr>
      <w:rFonts w:cs="David"/>
      <w:b/>
      <w:bCs/>
      <w:smallCaps/>
      <w:spacing w:val="20"/>
      <w:szCs w:val="24"/>
      <w:lang w:val="en-US" w:eastAsia="en-US" w:bidi="he-IL"/>
    </w:rPr>
  </w:style>
  <w:style w:type="paragraph" w:customStyle="1" w:styleId="a">
    <w:name w:val="טבלה רגיל"/>
    <w:basedOn w:val="Normal"/>
    <w:rsid w:val="00EB277D"/>
    <w:pPr>
      <w:autoSpaceDE w:val="0"/>
      <w:autoSpaceDN w:val="0"/>
      <w:bidi/>
      <w:spacing w:before="120"/>
    </w:pPr>
    <w:rPr>
      <w:rFonts w:ascii="Times New Roman" w:eastAsia="Times New Roman" w:hAnsi="Times New Roman" w:cs="David"/>
      <w:smallCaps/>
      <w:sz w:val="20"/>
      <w:lang w:eastAsia="en-US"/>
    </w:rPr>
  </w:style>
  <w:style w:type="paragraph" w:customStyle="1" w:styleId="Normal2">
    <w:name w:val="Normal2"/>
    <w:basedOn w:val="Normal"/>
    <w:rsid w:val="00EB277D"/>
    <w:pPr>
      <w:autoSpaceDE w:val="0"/>
      <w:autoSpaceDN w:val="0"/>
      <w:bidi/>
      <w:spacing w:before="120" w:line="320" w:lineRule="atLeast"/>
      <w:ind w:right="1021"/>
      <w:jc w:val="both"/>
    </w:pPr>
    <w:rPr>
      <w:rFonts w:ascii="Times New Roman" w:eastAsia="Times New Roman" w:hAnsi="Times New Roman" w:cs="David"/>
      <w:smallCaps/>
      <w:sz w:val="20"/>
      <w:lang w:eastAsia="en-US"/>
    </w:rPr>
  </w:style>
  <w:style w:type="paragraph" w:customStyle="1" w:styleId="TableHead">
    <w:name w:val="TableHead"/>
    <w:basedOn w:val="a"/>
    <w:rsid w:val="00EB277D"/>
    <w:pPr>
      <w:keepNext/>
      <w:jc w:val="center"/>
    </w:pPr>
    <w:rPr>
      <w:b/>
      <w:bCs/>
    </w:rPr>
  </w:style>
  <w:style w:type="paragraph" w:styleId="Caption">
    <w:name w:val="caption"/>
    <w:basedOn w:val="Normal"/>
    <w:next w:val="Normal1"/>
    <w:qFormat/>
    <w:rsid w:val="00EB277D"/>
    <w:pPr>
      <w:autoSpaceDE w:val="0"/>
      <w:autoSpaceDN w:val="0"/>
      <w:bidi/>
      <w:spacing w:before="120" w:after="120" w:line="320" w:lineRule="atLeast"/>
      <w:jc w:val="center"/>
    </w:pPr>
    <w:rPr>
      <w:rFonts w:ascii="Times New Roman" w:eastAsia="Times New Roman" w:hAnsi="Times New Roman" w:cs="David"/>
      <w:b/>
      <w:bCs/>
      <w:sz w:val="20"/>
      <w:lang w:eastAsia="en-US"/>
    </w:rPr>
  </w:style>
  <w:style w:type="character" w:customStyle="1" w:styleId="BodyTextChar">
    <w:name w:val="BodyText Char"/>
    <w:basedOn w:val="DefaultParagraphFont"/>
    <w:link w:val="BodyText"/>
    <w:rsid w:val="00ED35A4"/>
    <w:rPr>
      <w:rFonts w:ascii="Arial" w:hAnsi="Arial" w:cs="David"/>
      <w:sz w:val="24"/>
      <w:szCs w:val="24"/>
      <w:lang w:eastAsia="ko-KR"/>
    </w:rPr>
  </w:style>
  <w:style w:type="paragraph" w:customStyle="1" w:styleId="StyleHeading2">
    <w:name w:val="Style Heading 2 +"/>
    <w:basedOn w:val="Heading2"/>
    <w:next w:val="BodyText0"/>
    <w:autoRedefine/>
    <w:rsid w:val="00EB277D"/>
  </w:style>
  <w:style w:type="paragraph" w:customStyle="1" w:styleId="StyleStyleHeading2">
    <w:name w:val="Style Style Heading 2 + +"/>
    <w:basedOn w:val="StyleHeading2"/>
    <w:next w:val="BodyText"/>
    <w:autoRedefine/>
    <w:rsid w:val="00EB277D"/>
  </w:style>
  <w:style w:type="paragraph" w:styleId="BodyText0">
    <w:name w:val="Body Text"/>
    <w:basedOn w:val="Normal"/>
    <w:rsid w:val="00EB277D"/>
    <w:pPr>
      <w:spacing w:after="120"/>
    </w:pPr>
  </w:style>
  <w:style w:type="paragraph" w:customStyle="1" w:styleId="StyleStyleStyleHeading2">
    <w:name w:val="Style Style Style Heading 2 + + +"/>
    <w:basedOn w:val="StyleStyleHeading2"/>
    <w:next w:val="BodyText"/>
    <w:autoRedefine/>
    <w:rsid w:val="001E3162"/>
    <w:pPr>
      <w:bidi/>
    </w:pPr>
    <w:rPr>
      <w:rFonts w:cs="David"/>
    </w:rPr>
  </w:style>
  <w:style w:type="paragraph" w:customStyle="1" w:styleId="StyleHeading3">
    <w:name w:val="Style Heading 3 +"/>
    <w:basedOn w:val="Heading3"/>
    <w:next w:val="BodyText"/>
    <w:autoRedefine/>
    <w:rsid w:val="00EB277D"/>
    <w:pPr>
      <w:bidi/>
      <w:spacing w:before="120"/>
    </w:pPr>
  </w:style>
  <w:style w:type="paragraph" w:customStyle="1" w:styleId="ListHnumber">
    <w:name w:val="List Hnumber"/>
    <w:basedOn w:val="ListBullet"/>
    <w:rsid w:val="00EB277D"/>
  </w:style>
  <w:style w:type="paragraph" w:customStyle="1" w:styleId="StyleHeading1">
    <w:name w:val="Style Heading 1 +"/>
    <w:basedOn w:val="Heading1"/>
    <w:rsid w:val="00EB277D"/>
    <w:pPr>
      <w:pBdr>
        <w:top w:val="single" w:sz="2" w:space="1" w:color="000000"/>
        <w:bottom w:val="single" w:sz="2" w:space="1" w:color="000000"/>
      </w:pBdr>
    </w:pPr>
    <w:rPr>
      <w:u w:val="none"/>
      <w14:shadow w14:blurRad="50800" w14:dist="38100" w14:dir="2700000" w14:sx="100000" w14:sy="100000" w14:kx="0" w14:ky="0" w14:algn="tl">
        <w14:srgbClr w14:val="000000">
          <w14:alpha w14:val="60000"/>
        </w14:srgbClr>
      </w14:shadow>
    </w:rPr>
  </w:style>
  <w:style w:type="character" w:styleId="PageNumber">
    <w:name w:val="page number"/>
    <w:basedOn w:val="DefaultParagraphFont"/>
    <w:rsid w:val="00EB277D"/>
  </w:style>
  <w:style w:type="paragraph" w:styleId="TOC3">
    <w:name w:val="toc 3"/>
    <w:basedOn w:val="Normal"/>
    <w:next w:val="Normal"/>
    <w:autoRedefine/>
    <w:semiHidden/>
    <w:rsid w:val="00EB277D"/>
    <w:pPr>
      <w:ind w:left="480"/>
    </w:pPr>
  </w:style>
  <w:style w:type="paragraph" w:customStyle="1" w:styleId="StyleTOC1">
    <w:name w:val="Style TOC 1 +"/>
    <w:basedOn w:val="TOC1"/>
    <w:autoRedefine/>
    <w:rsid w:val="00EB277D"/>
    <w:rPr>
      <w:sz w:val="20"/>
    </w:rPr>
  </w:style>
  <w:style w:type="paragraph" w:styleId="EndnoteText">
    <w:name w:val="endnote text"/>
    <w:basedOn w:val="Normal"/>
    <w:link w:val="EndnoteTextChar"/>
    <w:rsid w:val="00146DD1"/>
    <w:rPr>
      <w:sz w:val="20"/>
      <w:szCs w:val="20"/>
    </w:rPr>
  </w:style>
  <w:style w:type="character" w:customStyle="1" w:styleId="EndnoteTextChar">
    <w:name w:val="Endnote Text Char"/>
    <w:basedOn w:val="DefaultParagraphFont"/>
    <w:link w:val="EndnoteText"/>
    <w:rsid w:val="00146DD1"/>
    <w:rPr>
      <w:rFonts w:ascii="Arial" w:hAnsi="Arial" w:cs="Arial"/>
      <w:lang w:eastAsia="ko-KR"/>
    </w:rPr>
  </w:style>
  <w:style w:type="character" w:styleId="EndnoteReference">
    <w:name w:val="endnote reference"/>
    <w:basedOn w:val="DefaultParagraphFont"/>
    <w:rsid w:val="00146DD1"/>
    <w:rPr>
      <w:vertAlign w:val="superscript"/>
    </w:rPr>
  </w:style>
  <w:style w:type="paragraph" w:styleId="FootnoteText">
    <w:name w:val="footnote text"/>
    <w:basedOn w:val="Normal"/>
    <w:link w:val="FootnoteTextChar"/>
    <w:rsid w:val="00146DD1"/>
    <w:rPr>
      <w:sz w:val="20"/>
      <w:szCs w:val="20"/>
    </w:rPr>
  </w:style>
  <w:style w:type="character" w:customStyle="1" w:styleId="FootnoteTextChar">
    <w:name w:val="Footnote Text Char"/>
    <w:basedOn w:val="DefaultParagraphFont"/>
    <w:link w:val="FootnoteText"/>
    <w:rsid w:val="00146DD1"/>
    <w:rPr>
      <w:rFonts w:ascii="Arial" w:hAnsi="Arial" w:cs="Arial"/>
      <w:lang w:eastAsia="ko-KR"/>
    </w:rPr>
  </w:style>
  <w:style w:type="character" w:styleId="FootnoteReference">
    <w:name w:val="footnote reference"/>
    <w:basedOn w:val="DefaultParagraphFont"/>
    <w:rsid w:val="00146DD1"/>
    <w:rPr>
      <w:vertAlign w:val="superscript"/>
    </w:rPr>
  </w:style>
  <w:style w:type="paragraph" w:styleId="NormalWeb">
    <w:name w:val="Normal (Web)"/>
    <w:basedOn w:val="Normal"/>
    <w:uiPriority w:val="99"/>
    <w:unhideWhenUsed/>
    <w:rsid w:val="00146DD1"/>
    <w:rPr>
      <w:rFonts w:ascii="Times New Roman" w:eastAsia="Times New Roman" w:hAnsi="Times New Roman" w:cs="Times New Roman"/>
      <w:lang w:eastAsia="en-US"/>
    </w:rPr>
  </w:style>
  <w:style w:type="character" w:styleId="Strong">
    <w:name w:val="Strong"/>
    <w:basedOn w:val="DefaultParagraphFont"/>
    <w:uiPriority w:val="22"/>
    <w:qFormat/>
    <w:rsid w:val="00146DD1"/>
    <w:rPr>
      <w:b/>
      <w:bCs/>
    </w:rPr>
  </w:style>
  <w:style w:type="paragraph" w:styleId="BalloonText">
    <w:name w:val="Balloon Text"/>
    <w:basedOn w:val="Normal"/>
    <w:link w:val="BalloonTextChar"/>
    <w:rsid w:val="009F388A"/>
    <w:rPr>
      <w:rFonts w:ascii="Tahoma" w:hAnsi="Tahoma" w:cs="Tahoma"/>
      <w:sz w:val="16"/>
      <w:szCs w:val="16"/>
    </w:rPr>
  </w:style>
  <w:style w:type="character" w:customStyle="1" w:styleId="BalloonTextChar">
    <w:name w:val="Balloon Text Char"/>
    <w:basedOn w:val="DefaultParagraphFont"/>
    <w:link w:val="BalloonText"/>
    <w:rsid w:val="009F388A"/>
    <w:rPr>
      <w:rFonts w:ascii="Tahoma" w:hAnsi="Tahoma" w:cs="Tahoma"/>
      <w:sz w:val="16"/>
      <w:szCs w:val="16"/>
      <w:lang w:eastAsia="ko-KR"/>
    </w:rPr>
  </w:style>
  <w:style w:type="paragraph" w:styleId="ListParagraph">
    <w:name w:val="List Paragraph"/>
    <w:basedOn w:val="Normal"/>
    <w:uiPriority w:val="34"/>
    <w:qFormat/>
    <w:rsid w:val="00F51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891596">
      <w:bodyDiv w:val="1"/>
      <w:marLeft w:val="0"/>
      <w:marRight w:val="0"/>
      <w:marTop w:val="0"/>
      <w:marBottom w:val="0"/>
      <w:divBdr>
        <w:top w:val="none" w:sz="0" w:space="0" w:color="auto"/>
        <w:left w:val="none" w:sz="0" w:space="0" w:color="auto"/>
        <w:bottom w:val="none" w:sz="0" w:space="0" w:color="auto"/>
        <w:right w:val="none" w:sz="0" w:space="0" w:color="auto"/>
      </w:divBdr>
    </w:div>
    <w:div w:id="495069748">
      <w:bodyDiv w:val="1"/>
      <w:marLeft w:val="0"/>
      <w:marRight w:val="0"/>
      <w:marTop w:val="0"/>
      <w:marBottom w:val="0"/>
      <w:divBdr>
        <w:top w:val="none" w:sz="0" w:space="0" w:color="auto"/>
        <w:left w:val="none" w:sz="0" w:space="0" w:color="auto"/>
        <w:bottom w:val="none" w:sz="0" w:space="0" w:color="auto"/>
        <w:right w:val="none" w:sz="0" w:space="0" w:color="auto"/>
      </w:divBdr>
      <w:divsChild>
        <w:div w:id="1108697120">
          <w:marLeft w:val="0"/>
          <w:marRight w:val="0"/>
          <w:marTop w:val="0"/>
          <w:marBottom w:val="0"/>
          <w:divBdr>
            <w:top w:val="none" w:sz="0" w:space="0" w:color="auto"/>
            <w:left w:val="none" w:sz="0" w:space="0" w:color="auto"/>
            <w:bottom w:val="none" w:sz="0" w:space="0" w:color="auto"/>
            <w:right w:val="none" w:sz="0" w:space="0" w:color="auto"/>
          </w:divBdr>
        </w:div>
        <w:div w:id="1421870328">
          <w:marLeft w:val="0"/>
          <w:marRight w:val="0"/>
          <w:marTop w:val="0"/>
          <w:marBottom w:val="0"/>
          <w:divBdr>
            <w:top w:val="none" w:sz="0" w:space="0" w:color="auto"/>
            <w:left w:val="none" w:sz="0" w:space="0" w:color="auto"/>
            <w:bottom w:val="none" w:sz="0" w:space="0" w:color="auto"/>
            <w:right w:val="none" w:sz="0" w:space="0" w:color="auto"/>
          </w:divBdr>
        </w:div>
      </w:divsChild>
    </w:div>
    <w:div w:id="1042754174">
      <w:bodyDiv w:val="1"/>
      <w:marLeft w:val="0"/>
      <w:marRight w:val="0"/>
      <w:marTop w:val="0"/>
      <w:marBottom w:val="0"/>
      <w:divBdr>
        <w:top w:val="none" w:sz="0" w:space="0" w:color="auto"/>
        <w:left w:val="none" w:sz="0" w:space="0" w:color="auto"/>
        <w:bottom w:val="none" w:sz="0" w:space="0" w:color="auto"/>
        <w:right w:val="none" w:sz="0" w:space="0" w:color="auto"/>
      </w:divBdr>
      <w:divsChild>
        <w:div w:id="1201747">
          <w:marLeft w:val="0"/>
          <w:marRight w:val="0"/>
          <w:marTop w:val="0"/>
          <w:marBottom w:val="0"/>
          <w:divBdr>
            <w:top w:val="none" w:sz="0" w:space="0" w:color="auto"/>
            <w:left w:val="none" w:sz="0" w:space="0" w:color="auto"/>
            <w:bottom w:val="none" w:sz="0" w:space="0" w:color="auto"/>
            <w:right w:val="none" w:sz="0" w:space="0" w:color="auto"/>
          </w:divBdr>
          <w:divsChild>
            <w:div w:id="1017149415">
              <w:marLeft w:val="0"/>
              <w:marRight w:val="0"/>
              <w:marTop w:val="0"/>
              <w:marBottom w:val="0"/>
              <w:divBdr>
                <w:top w:val="none" w:sz="0" w:space="0" w:color="auto"/>
                <w:left w:val="none" w:sz="0" w:space="0" w:color="auto"/>
                <w:bottom w:val="none" w:sz="0" w:space="0" w:color="auto"/>
                <w:right w:val="none" w:sz="0" w:space="0" w:color="auto"/>
              </w:divBdr>
              <w:divsChild>
                <w:div w:id="75565128">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223954936">
                      <w:marLeft w:val="0"/>
                      <w:marRight w:val="0"/>
                      <w:marTop w:val="0"/>
                      <w:marBottom w:val="0"/>
                      <w:divBdr>
                        <w:top w:val="none" w:sz="0" w:space="0" w:color="auto"/>
                        <w:left w:val="none" w:sz="0" w:space="0" w:color="auto"/>
                        <w:bottom w:val="none" w:sz="0" w:space="0" w:color="auto"/>
                        <w:right w:val="none" w:sz="0" w:space="0" w:color="auto"/>
                      </w:divBdr>
                      <w:divsChild>
                        <w:div w:id="537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731043">
      <w:bodyDiv w:val="1"/>
      <w:marLeft w:val="0"/>
      <w:marRight w:val="0"/>
      <w:marTop w:val="0"/>
      <w:marBottom w:val="0"/>
      <w:divBdr>
        <w:top w:val="none" w:sz="0" w:space="0" w:color="auto"/>
        <w:left w:val="none" w:sz="0" w:space="0" w:color="auto"/>
        <w:bottom w:val="none" w:sz="0" w:space="0" w:color="auto"/>
        <w:right w:val="none" w:sz="0" w:space="0" w:color="auto"/>
      </w:divBdr>
      <w:divsChild>
        <w:div w:id="1355107386">
          <w:marLeft w:val="0"/>
          <w:marRight w:val="0"/>
          <w:marTop w:val="0"/>
          <w:marBottom w:val="0"/>
          <w:divBdr>
            <w:top w:val="none" w:sz="0" w:space="0" w:color="auto"/>
            <w:left w:val="none" w:sz="0" w:space="0" w:color="auto"/>
            <w:bottom w:val="none" w:sz="0" w:space="0" w:color="auto"/>
            <w:right w:val="none" w:sz="0" w:space="0" w:color="auto"/>
          </w:divBdr>
          <w:divsChild>
            <w:div w:id="2132019096">
              <w:marLeft w:val="0"/>
              <w:marRight w:val="0"/>
              <w:marTop w:val="0"/>
              <w:marBottom w:val="0"/>
              <w:divBdr>
                <w:top w:val="none" w:sz="0" w:space="0" w:color="auto"/>
                <w:left w:val="none" w:sz="0" w:space="0" w:color="auto"/>
                <w:bottom w:val="none" w:sz="0" w:space="0" w:color="auto"/>
                <w:right w:val="none" w:sz="0" w:space="0" w:color="auto"/>
              </w:divBdr>
              <w:divsChild>
                <w:div w:id="2016496041">
                  <w:blockQuote w:val="1"/>
                  <w:marLeft w:val="96"/>
                  <w:marRight w:val="96"/>
                  <w:marTop w:val="0"/>
                  <w:marBottom w:val="0"/>
                  <w:divBdr>
                    <w:top w:val="none" w:sz="0" w:space="0" w:color="auto"/>
                    <w:left w:val="single" w:sz="6" w:space="6" w:color="CCCCCC"/>
                    <w:bottom w:val="none" w:sz="0" w:space="0" w:color="auto"/>
                    <w:right w:val="single" w:sz="6" w:space="6" w:color="CCCCCC"/>
                  </w:divBdr>
                  <w:divsChild>
                    <w:div w:id="1862622591">
                      <w:marLeft w:val="0"/>
                      <w:marRight w:val="0"/>
                      <w:marTop w:val="0"/>
                      <w:marBottom w:val="0"/>
                      <w:divBdr>
                        <w:top w:val="none" w:sz="0" w:space="0" w:color="auto"/>
                        <w:left w:val="none" w:sz="0" w:space="0" w:color="auto"/>
                        <w:bottom w:val="none" w:sz="0" w:space="0" w:color="auto"/>
                        <w:right w:val="none" w:sz="0" w:space="0" w:color="auto"/>
                      </w:divBdr>
                      <w:divsChild>
                        <w:div w:id="181255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33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diagramLayout" Target="diagrams/layout1.xm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5.png"/><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5.png"/><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Oren\Desktop\&#1504;&#1497;&#1492;&#1493;&#1500;%20&#1505;&#1497;&#1499;&#1493;&#1504;&#1497;&#15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e-IL"/>
  <c:roundedCorners val="0"/>
  <mc:AlternateContent xmlns:mc="http://schemas.openxmlformats.org/markup-compatibility/2006">
    <mc:Choice xmlns:c14="http://schemas.microsoft.com/office/drawing/2007/8/2/chart" Requires="c14">
      <c14:style val="128"/>
    </mc:Choice>
    <mc:Fallback>
      <c:style val="28"/>
    </mc:Fallback>
  </mc:AlternateContent>
  <c:chart>
    <c:title>
      <c:tx>
        <c:rich>
          <a:bodyPr/>
          <a:lstStyle/>
          <a:p>
            <a:pPr>
              <a:defRPr/>
            </a:pPr>
            <a:r>
              <a:rPr lang="he-IL"/>
              <a:t>סיכונים</a:t>
            </a:r>
          </a:p>
        </c:rich>
      </c:tx>
      <c:overlay val="1"/>
    </c:title>
    <c:autoTitleDeleted val="0"/>
    <c:plotArea>
      <c:layout>
        <c:manualLayout>
          <c:layoutTarget val="inner"/>
          <c:xMode val="edge"/>
          <c:yMode val="edge"/>
          <c:x val="0.11092694418784244"/>
          <c:y val="0.17177092446777487"/>
          <c:w val="0.83031149039330976"/>
          <c:h val="0.69272135854813022"/>
        </c:manualLayout>
      </c:layout>
      <c:scatterChart>
        <c:scatterStyle val="lineMarker"/>
        <c:varyColors val="0"/>
        <c:ser>
          <c:idx val="0"/>
          <c:order val="0"/>
          <c:tx>
            <c:strRef>
              <c:f>גיליון1!$A$2:$A$8</c:f>
              <c:strCache>
                <c:ptCount val="1"/>
                <c:pt idx="0">
                  <c:v>אי-עמידה בלו"ז בעיה בהתממשקות המערכת עם מגוון התוכנות המשמשות את הארגון כיום סירוב של העובדים להשתמש במערכת החדשה תכנון ראשוני לקוי של המערכת סירוב מצד הארגון להשקיע בציוד חיוני ריבוי פונקציות ניהוליות בארגון אשר ייצור קונפליקטים</c:v>
                </c:pt>
              </c:strCache>
            </c:strRef>
          </c:tx>
          <c:spPr>
            <a:ln w="66675">
              <a:noFill/>
            </a:ln>
          </c:spPr>
          <c:dLbls>
            <c:dLbl>
              <c:idx val="0"/>
              <c:layout>
                <c:manualLayout>
                  <c:x val="-0.11652904928941549"/>
                  <c:y val="-7.1221106786068661E-2"/>
                </c:manualLayout>
              </c:layout>
              <c:tx>
                <c:rich>
                  <a:bodyPr/>
                  <a:lstStyle/>
                  <a:p>
                    <a:r>
                      <a:rPr lang="he-IL" sz="1000" b="0" i="0" u="none" strike="noStrike" baseline="0">
                        <a:effectLst/>
                      </a:rPr>
                      <a:t>אי-עמידה בלו"ז</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dLbl>
              <c:idx val="1"/>
              <c:layout>
                <c:manualLayout>
                  <c:x val="0.11507702341920607"/>
                  <c:y val="0.45358572360406119"/>
                </c:manualLayout>
              </c:layout>
              <c:tx>
                <c:rich>
                  <a:bodyPr/>
                  <a:lstStyle/>
                  <a:p>
                    <a:r>
                      <a:rPr lang="he-IL" sz="1000" b="0" i="0" u="none" strike="noStrike" baseline="0">
                        <a:effectLst/>
                      </a:rPr>
                      <a:t>בעיה בהתממשקות המערכת עם מגוון התוכנות המשמשות את הארגון כיום</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dLbl>
              <c:idx val="2"/>
              <c:layout>
                <c:manualLayout>
                  <c:x val="-0.13603800241694711"/>
                  <c:y val="-0.48604785741059098"/>
                </c:manualLayout>
              </c:layout>
              <c:tx>
                <c:rich>
                  <a:bodyPr/>
                  <a:lstStyle/>
                  <a:p>
                    <a:r>
                      <a:rPr lang="he-IL" sz="1000" b="0" i="0" u="none" strike="noStrike" baseline="0">
                        <a:effectLst/>
                      </a:rPr>
                      <a:t>סירוב של העובדים להשתמש במערכת החדשה</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dLbl>
              <c:idx val="4"/>
              <c:layout>
                <c:manualLayout>
                  <c:x val="-0.10033591643266046"/>
                  <c:y val="9.9015646681410094E-2"/>
                </c:manualLayout>
              </c:layout>
              <c:tx>
                <c:rich>
                  <a:bodyPr/>
                  <a:lstStyle/>
                  <a:p>
                    <a:r>
                      <a:rPr lang="he-IL" sz="1000" b="0" i="0" u="none" strike="noStrike" baseline="0">
                        <a:effectLst/>
                      </a:rPr>
                      <a:t>תכנון ראשוני לקוי של המערכת</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dLbl>
              <c:idx val="5"/>
              <c:layout>
                <c:manualLayout>
                  <c:x val="-0.24714429752185521"/>
                  <c:y val="4.5250227387668214E-2"/>
                </c:manualLayout>
              </c:layout>
              <c:tx>
                <c:rich>
                  <a:bodyPr/>
                  <a:lstStyle/>
                  <a:p>
                    <a:r>
                      <a:rPr lang="he-IL" sz="1000" b="0" i="0" u="none" strike="noStrike" baseline="0">
                        <a:effectLst/>
                      </a:rPr>
                      <a:t>סירוב מצד הארגון להשקיע בציוד חיוני</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dLbl>
              <c:idx val="6"/>
              <c:layout>
                <c:manualLayout>
                  <c:x val="-0.21993537607676439"/>
                  <c:y val="7.8459736344284412E-3"/>
                </c:manualLayout>
              </c:layout>
              <c:tx>
                <c:rich>
                  <a:bodyPr/>
                  <a:lstStyle/>
                  <a:p>
                    <a:r>
                      <a:rPr lang="he-IL" sz="1000" b="0" i="0" u="none" strike="noStrike" baseline="0">
                        <a:effectLst/>
                      </a:rPr>
                      <a:t>ריבוי פונקציות ניהוליות בארגון אשר ייצור קונפליקטים</a:t>
                    </a:r>
                    <a:r>
                      <a:rPr lang="he-IL" sz="1000" b="0" i="0" u="none" strike="noStrike" baseline="0"/>
                      <a:t> </a:t>
                    </a:r>
                    <a:endParaRPr lang="he-IL"/>
                  </a:p>
                </c:rich>
              </c:tx>
              <c:showLegendKey val="0"/>
              <c:showVal val="0"/>
              <c:showCatName val="0"/>
              <c:showSerName val="1"/>
              <c:showPercent val="0"/>
              <c:showBubbleSize val="0"/>
              <c:extLst>
                <c:ext xmlns:c15="http://schemas.microsoft.com/office/drawing/2012/chart" uri="{CE6537A1-D6FC-4f65-9D91-7224C49458BB}"/>
              </c:extLst>
            </c:dLbl>
            <c:spPr>
              <a:noFill/>
              <a:ln>
                <a:noFill/>
              </a:ln>
              <a:effectLst/>
            </c:sp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xVal>
            <c:numRef>
              <c:f>גיליון1!$B$2:$B$8</c:f>
              <c:numCache>
                <c:formatCode>General</c:formatCode>
                <c:ptCount val="7"/>
                <c:pt idx="0">
                  <c:v>3</c:v>
                </c:pt>
                <c:pt idx="1">
                  <c:v>4</c:v>
                </c:pt>
                <c:pt idx="2">
                  <c:v>5</c:v>
                </c:pt>
                <c:pt idx="4">
                  <c:v>5</c:v>
                </c:pt>
                <c:pt idx="5">
                  <c:v>4</c:v>
                </c:pt>
                <c:pt idx="6">
                  <c:v>2</c:v>
                </c:pt>
              </c:numCache>
            </c:numRef>
          </c:xVal>
          <c:yVal>
            <c:numRef>
              <c:f>גיליון1!$C$2:$C$8</c:f>
              <c:numCache>
                <c:formatCode>General</c:formatCode>
                <c:ptCount val="7"/>
                <c:pt idx="0">
                  <c:v>2</c:v>
                </c:pt>
                <c:pt idx="1">
                  <c:v>4</c:v>
                </c:pt>
                <c:pt idx="2">
                  <c:v>1</c:v>
                </c:pt>
                <c:pt idx="4">
                  <c:v>3</c:v>
                </c:pt>
                <c:pt idx="5">
                  <c:v>1</c:v>
                </c:pt>
                <c:pt idx="6">
                  <c:v>2</c:v>
                </c:pt>
              </c:numCache>
            </c:numRef>
          </c:yVal>
          <c:smooth val="0"/>
        </c:ser>
        <c:dLbls>
          <c:showLegendKey val="0"/>
          <c:showVal val="1"/>
          <c:showCatName val="0"/>
          <c:showSerName val="0"/>
          <c:showPercent val="0"/>
          <c:showBubbleSize val="0"/>
        </c:dLbls>
        <c:axId val="149226240"/>
        <c:axId val="151408640"/>
      </c:scatterChart>
      <c:valAx>
        <c:axId val="149226240"/>
        <c:scaling>
          <c:orientation val="minMax"/>
        </c:scaling>
        <c:delete val="0"/>
        <c:axPos val="b"/>
        <c:title>
          <c:tx>
            <c:rich>
              <a:bodyPr/>
              <a:lstStyle/>
              <a:p>
                <a:pPr>
                  <a:defRPr/>
                </a:pPr>
                <a:r>
                  <a:rPr lang="he-IL"/>
                  <a:t>עוצמת הסיכון</a:t>
                </a:r>
              </a:p>
            </c:rich>
          </c:tx>
          <c:overlay val="0"/>
        </c:title>
        <c:numFmt formatCode="General" sourceLinked="1"/>
        <c:majorTickMark val="out"/>
        <c:minorTickMark val="none"/>
        <c:tickLblPos val="nextTo"/>
        <c:crossAx val="151408640"/>
        <c:crosses val="autoZero"/>
        <c:crossBetween val="midCat"/>
      </c:valAx>
      <c:valAx>
        <c:axId val="151408640"/>
        <c:scaling>
          <c:orientation val="minMax"/>
        </c:scaling>
        <c:delete val="0"/>
        <c:axPos val="l"/>
        <c:title>
          <c:tx>
            <c:rich>
              <a:bodyPr rot="0" vert="wordArtVert"/>
              <a:lstStyle/>
              <a:p>
                <a:pPr>
                  <a:defRPr/>
                </a:pPr>
                <a:r>
                  <a:rPr lang="he-IL"/>
                  <a:t>הסיכוי שיקרה</a:t>
                </a:r>
              </a:p>
            </c:rich>
          </c:tx>
          <c:overlay val="0"/>
        </c:title>
        <c:numFmt formatCode="General" sourceLinked="1"/>
        <c:majorTickMark val="out"/>
        <c:minorTickMark val="none"/>
        <c:tickLblPos val="nextTo"/>
        <c:crossAx val="149226240"/>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30DE3D-C435-4773-9602-FE3E415178C1}" type="doc">
      <dgm:prSet loTypeId="urn:microsoft.com/office/officeart/2005/8/layout/hierarchy6" loCatId="hierarchy" qsTypeId="urn:microsoft.com/office/officeart/2005/8/quickstyle/simple3" qsCatId="simple" csTypeId="urn:microsoft.com/office/officeart/2005/8/colors/accent1_2" csCatId="accent1" phldr="1"/>
      <dgm:spPr/>
      <dgm:t>
        <a:bodyPr/>
        <a:lstStyle/>
        <a:p>
          <a:pPr rtl="1"/>
          <a:endParaRPr lang="he-IL"/>
        </a:p>
      </dgm:t>
    </dgm:pt>
    <dgm:pt modelId="{E5C0FDD6-7C79-4260-A1D6-193A1F00C304}">
      <dgm:prSet phldrT="[טקסט]"/>
      <dgm:spPr/>
      <dgm:t>
        <a:bodyPr/>
        <a:lstStyle/>
        <a:p>
          <a:pPr rtl="1"/>
          <a:r>
            <a:rPr lang="he-IL"/>
            <a:t>מנכ"ל</a:t>
          </a:r>
        </a:p>
      </dgm:t>
    </dgm:pt>
    <dgm:pt modelId="{A96C9B02-16AA-47BE-B438-FE5948DFF9AB}" type="parTrans" cxnId="{5475F843-BA83-423C-8804-EB970CB371C5}">
      <dgm:prSet/>
      <dgm:spPr/>
      <dgm:t>
        <a:bodyPr/>
        <a:lstStyle/>
        <a:p>
          <a:pPr rtl="1"/>
          <a:endParaRPr lang="he-IL"/>
        </a:p>
      </dgm:t>
    </dgm:pt>
    <dgm:pt modelId="{E782E879-0B49-4E5D-9D4B-4EDAB36F59D5}" type="sibTrans" cxnId="{5475F843-BA83-423C-8804-EB970CB371C5}">
      <dgm:prSet/>
      <dgm:spPr/>
      <dgm:t>
        <a:bodyPr/>
        <a:lstStyle/>
        <a:p>
          <a:pPr rtl="1"/>
          <a:endParaRPr lang="he-IL"/>
        </a:p>
      </dgm:t>
    </dgm:pt>
    <dgm:pt modelId="{70CA66B6-4BF2-494A-9D74-F8A55575B410}">
      <dgm:prSet phldrT="[טקסט]"/>
      <dgm:spPr/>
      <dgm:t>
        <a:bodyPr/>
        <a:lstStyle/>
        <a:p>
          <a:pPr rtl="1"/>
          <a:r>
            <a:rPr lang="he-IL"/>
            <a:t>מנהלת כספים</a:t>
          </a:r>
        </a:p>
      </dgm:t>
    </dgm:pt>
    <dgm:pt modelId="{BBB0678A-A4F1-4EB4-9343-EB5E4C7D179B}" type="parTrans" cxnId="{48FB5A17-05F4-4C0A-8373-3BE06454DDB6}">
      <dgm:prSet/>
      <dgm:spPr/>
      <dgm:t>
        <a:bodyPr/>
        <a:lstStyle/>
        <a:p>
          <a:pPr rtl="1"/>
          <a:endParaRPr lang="he-IL"/>
        </a:p>
      </dgm:t>
    </dgm:pt>
    <dgm:pt modelId="{B9F3F20C-CD07-4E60-B7E9-D125413555D4}" type="sibTrans" cxnId="{48FB5A17-05F4-4C0A-8373-3BE06454DDB6}">
      <dgm:prSet/>
      <dgm:spPr/>
      <dgm:t>
        <a:bodyPr/>
        <a:lstStyle/>
        <a:p>
          <a:pPr rtl="1"/>
          <a:endParaRPr lang="he-IL"/>
        </a:p>
      </dgm:t>
    </dgm:pt>
    <dgm:pt modelId="{07CBFF49-19EA-4781-8757-124B1705006F}">
      <dgm:prSet phldrT="[טקסט]"/>
      <dgm:spPr/>
      <dgm:t>
        <a:bodyPr/>
        <a:lstStyle/>
        <a:p>
          <a:pPr rtl="1"/>
          <a:r>
            <a:rPr lang="he-IL"/>
            <a:t>מנהלת טכנית</a:t>
          </a:r>
        </a:p>
      </dgm:t>
    </dgm:pt>
    <dgm:pt modelId="{F0F84B78-C681-4751-898E-796E56AD26AB}" type="parTrans" cxnId="{51D6EB70-8573-48EF-B4A5-5C090D6D8D8C}">
      <dgm:prSet/>
      <dgm:spPr/>
      <dgm:t>
        <a:bodyPr/>
        <a:lstStyle/>
        <a:p>
          <a:pPr rtl="1"/>
          <a:endParaRPr lang="he-IL"/>
        </a:p>
      </dgm:t>
    </dgm:pt>
    <dgm:pt modelId="{4D863EA0-1E82-4116-8A92-A41E73E1E860}" type="sibTrans" cxnId="{51D6EB70-8573-48EF-B4A5-5C090D6D8D8C}">
      <dgm:prSet/>
      <dgm:spPr/>
      <dgm:t>
        <a:bodyPr/>
        <a:lstStyle/>
        <a:p>
          <a:pPr rtl="1"/>
          <a:endParaRPr lang="he-IL"/>
        </a:p>
      </dgm:t>
    </dgm:pt>
    <dgm:pt modelId="{58C091A6-3E75-4962-89CA-66FD22E6B6AC}">
      <dgm:prSet phldrT="[טקסט]"/>
      <dgm:spPr/>
      <dgm:t>
        <a:bodyPr/>
        <a:lstStyle/>
        <a:p>
          <a:pPr rtl="1"/>
          <a:r>
            <a:rPr lang="he-IL"/>
            <a:t>מנהלת מכירות</a:t>
          </a:r>
        </a:p>
      </dgm:t>
    </dgm:pt>
    <dgm:pt modelId="{B068B798-D90B-49CD-BF39-DD44D4662894}" type="parTrans" cxnId="{D232E602-F5CD-428B-AF94-CD9F622F1DCB}">
      <dgm:prSet/>
      <dgm:spPr/>
      <dgm:t>
        <a:bodyPr/>
        <a:lstStyle/>
        <a:p>
          <a:pPr rtl="1"/>
          <a:endParaRPr lang="he-IL"/>
        </a:p>
      </dgm:t>
    </dgm:pt>
    <dgm:pt modelId="{6EF16966-6A7F-4B62-A6FE-20C2366EBE09}" type="sibTrans" cxnId="{D232E602-F5CD-428B-AF94-CD9F622F1DCB}">
      <dgm:prSet/>
      <dgm:spPr/>
      <dgm:t>
        <a:bodyPr/>
        <a:lstStyle/>
        <a:p>
          <a:pPr rtl="1"/>
          <a:endParaRPr lang="he-IL"/>
        </a:p>
      </dgm:t>
    </dgm:pt>
    <dgm:pt modelId="{C0DA6D72-DD11-4BEF-A1BA-971DDCAE1E60}">
      <dgm:prSet phldrT="[טקסט]"/>
      <dgm:spPr/>
      <dgm:t>
        <a:bodyPr/>
        <a:lstStyle/>
        <a:p>
          <a:pPr rtl="1"/>
          <a:r>
            <a:rPr lang="he-IL"/>
            <a:t>עובדי חיתוך</a:t>
          </a:r>
        </a:p>
      </dgm:t>
    </dgm:pt>
    <dgm:pt modelId="{54FA0EC0-9901-47A3-9206-2320D657216A}" type="parTrans" cxnId="{19742B81-16DA-4034-9D48-92244F0F7E06}">
      <dgm:prSet/>
      <dgm:spPr/>
      <dgm:t>
        <a:bodyPr/>
        <a:lstStyle/>
        <a:p>
          <a:pPr rtl="1"/>
          <a:endParaRPr lang="he-IL"/>
        </a:p>
      </dgm:t>
    </dgm:pt>
    <dgm:pt modelId="{CCA449A4-E110-4670-A80C-9FB26CE92215}" type="sibTrans" cxnId="{19742B81-16DA-4034-9D48-92244F0F7E06}">
      <dgm:prSet/>
      <dgm:spPr/>
      <dgm:t>
        <a:bodyPr/>
        <a:lstStyle/>
        <a:p>
          <a:pPr rtl="1"/>
          <a:endParaRPr lang="he-IL"/>
        </a:p>
      </dgm:t>
    </dgm:pt>
    <dgm:pt modelId="{EBE8D3C9-F095-44D5-B140-24F35E43BC98}">
      <dgm:prSet phldrT="[טקסט]"/>
      <dgm:spPr/>
      <dgm:t>
        <a:bodyPr/>
        <a:lstStyle/>
        <a:p>
          <a:pPr rtl="1"/>
          <a:r>
            <a:rPr lang="he-IL"/>
            <a:t>עובדי זיגוג</a:t>
          </a:r>
        </a:p>
      </dgm:t>
    </dgm:pt>
    <dgm:pt modelId="{FA82662C-42B9-4FEF-B666-5167EE012102}" type="parTrans" cxnId="{C4D10778-F124-43EC-A825-5DD5C3429E1A}">
      <dgm:prSet/>
      <dgm:spPr/>
      <dgm:t>
        <a:bodyPr/>
        <a:lstStyle/>
        <a:p>
          <a:pPr rtl="1"/>
          <a:endParaRPr lang="he-IL"/>
        </a:p>
      </dgm:t>
    </dgm:pt>
    <dgm:pt modelId="{B56892E4-AB8B-44F5-AA5C-32A1BB34F0D3}" type="sibTrans" cxnId="{C4D10778-F124-43EC-A825-5DD5C3429E1A}">
      <dgm:prSet/>
      <dgm:spPr/>
      <dgm:t>
        <a:bodyPr/>
        <a:lstStyle/>
        <a:p>
          <a:pPr rtl="1"/>
          <a:endParaRPr lang="he-IL"/>
        </a:p>
      </dgm:t>
    </dgm:pt>
    <dgm:pt modelId="{5E66D73C-DB06-4173-808C-B3D024E43B1D}">
      <dgm:prSet phldrT="[טקסט]"/>
      <dgm:spPr/>
      <dgm:t>
        <a:bodyPr/>
        <a:lstStyle/>
        <a:p>
          <a:pPr rtl="1"/>
          <a:r>
            <a:rPr lang="he-IL"/>
            <a:t>עובדי פרזול</a:t>
          </a:r>
        </a:p>
      </dgm:t>
    </dgm:pt>
    <dgm:pt modelId="{635F9062-79B7-4B9E-A6C7-543251B1677D}" type="parTrans" cxnId="{82D0CAC6-AA96-4C1B-83FB-A12F9A2D61C6}">
      <dgm:prSet/>
      <dgm:spPr/>
      <dgm:t>
        <a:bodyPr/>
        <a:lstStyle/>
        <a:p>
          <a:pPr rtl="1"/>
          <a:endParaRPr lang="he-IL"/>
        </a:p>
      </dgm:t>
    </dgm:pt>
    <dgm:pt modelId="{FF92A81D-6267-4BCA-9EE4-552EC460F6F0}" type="sibTrans" cxnId="{82D0CAC6-AA96-4C1B-83FB-A12F9A2D61C6}">
      <dgm:prSet/>
      <dgm:spPr/>
      <dgm:t>
        <a:bodyPr/>
        <a:lstStyle/>
        <a:p>
          <a:pPr rtl="1"/>
          <a:endParaRPr lang="he-IL"/>
        </a:p>
      </dgm:t>
    </dgm:pt>
    <dgm:pt modelId="{CD4E7C25-91FD-4675-A4C9-37F153E4E76D}">
      <dgm:prSet phldrT="[טקסט]"/>
      <dgm:spPr/>
      <dgm:t>
        <a:bodyPr/>
        <a:lstStyle/>
        <a:p>
          <a:pPr rtl="1"/>
          <a:r>
            <a:rPr lang="he-IL"/>
            <a:t>מנהל התקנות</a:t>
          </a:r>
        </a:p>
      </dgm:t>
    </dgm:pt>
    <dgm:pt modelId="{0126E798-8C48-4DC0-9ADC-0F4FC686A0B6}" type="parTrans" cxnId="{30338B4C-C5AE-432B-9561-3C6B9BCD5593}">
      <dgm:prSet/>
      <dgm:spPr/>
      <dgm:t>
        <a:bodyPr/>
        <a:lstStyle/>
        <a:p>
          <a:pPr rtl="1"/>
          <a:endParaRPr lang="he-IL"/>
        </a:p>
      </dgm:t>
    </dgm:pt>
    <dgm:pt modelId="{E01593B7-AD0E-4A7B-9332-D9EBC3CDF41E}" type="sibTrans" cxnId="{30338B4C-C5AE-432B-9561-3C6B9BCD5593}">
      <dgm:prSet/>
      <dgm:spPr/>
      <dgm:t>
        <a:bodyPr/>
        <a:lstStyle/>
        <a:p>
          <a:pPr rtl="1"/>
          <a:endParaRPr lang="he-IL"/>
        </a:p>
      </dgm:t>
    </dgm:pt>
    <dgm:pt modelId="{45D6F55C-698A-4FD1-9418-35BF85CC669B}">
      <dgm:prSet phldrT="[טקסט]"/>
      <dgm:spPr/>
      <dgm:t>
        <a:bodyPr/>
        <a:lstStyle/>
        <a:p>
          <a:pPr rtl="1"/>
          <a:r>
            <a:rPr lang="he-IL"/>
            <a:t>פורק</a:t>
          </a:r>
        </a:p>
      </dgm:t>
    </dgm:pt>
    <dgm:pt modelId="{41D8A76E-FDD5-407E-B2F5-D383577F6C1B}" type="parTrans" cxnId="{365F9317-88D9-4FAA-A4AB-7F7D33E46B54}">
      <dgm:prSet/>
      <dgm:spPr/>
      <dgm:t>
        <a:bodyPr/>
        <a:lstStyle/>
        <a:p>
          <a:pPr rtl="1"/>
          <a:endParaRPr lang="he-IL"/>
        </a:p>
      </dgm:t>
    </dgm:pt>
    <dgm:pt modelId="{82F4DC65-23A6-4F4C-856C-FA988BAEEDA6}" type="sibTrans" cxnId="{365F9317-88D9-4FAA-A4AB-7F7D33E46B54}">
      <dgm:prSet/>
      <dgm:spPr/>
      <dgm:t>
        <a:bodyPr/>
        <a:lstStyle/>
        <a:p>
          <a:pPr rtl="1"/>
          <a:endParaRPr lang="he-IL"/>
        </a:p>
      </dgm:t>
    </dgm:pt>
    <dgm:pt modelId="{29B4D941-5248-465B-BE11-3C2AB2502997}">
      <dgm:prSet phldrT="[טקסט]"/>
      <dgm:spPr/>
      <dgm:t>
        <a:bodyPr/>
        <a:lstStyle/>
        <a:p>
          <a:pPr rtl="1"/>
          <a:r>
            <a:rPr lang="he-IL"/>
            <a:t>נהג</a:t>
          </a:r>
        </a:p>
      </dgm:t>
    </dgm:pt>
    <dgm:pt modelId="{DB861C0E-991D-4E80-907A-B554EF446109}" type="parTrans" cxnId="{DFABC7F5-EAD7-4FFF-9328-0A9B2E7A6BF2}">
      <dgm:prSet/>
      <dgm:spPr/>
      <dgm:t>
        <a:bodyPr/>
        <a:lstStyle/>
        <a:p>
          <a:pPr rtl="1"/>
          <a:endParaRPr lang="he-IL"/>
        </a:p>
      </dgm:t>
    </dgm:pt>
    <dgm:pt modelId="{CE2A03A9-E098-4845-B05E-663C4CB9857C}" type="sibTrans" cxnId="{DFABC7F5-EAD7-4FFF-9328-0A9B2E7A6BF2}">
      <dgm:prSet/>
      <dgm:spPr/>
      <dgm:t>
        <a:bodyPr/>
        <a:lstStyle/>
        <a:p>
          <a:pPr rtl="1"/>
          <a:endParaRPr lang="he-IL"/>
        </a:p>
      </dgm:t>
    </dgm:pt>
    <dgm:pt modelId="{97F75F4E-144E-4D1F-9AEF-7764AC6BC943}">
      <dgm:prSet phldrT="[טקסט]"/>
      <dgm:spPr/>
      <dgm:t>
        <a:bodyPr/>
        <a:lstStyle/>
        <a:p>
          <a:pPr rtl="1"/>
          <a:r>
            <a:rPr lang="he-IL"/>
            <a:t>מתקין</a:t>
          </a:r>
        </a:p>
      </dgm:t>
    </dgm:pt>
    <dgm:pt modelId="{66D028CF-84A5-4CC4-925D-31707F2301DD}" type="parTrans" cxnId="{CD462508-2E6D-466D-975B-128B143F32EF}">
      <dgm:prSet/>
      <dgm:spPr/>
      <dgm:t>
        <a:bodyPr/>
        <a:lstStyle/>
        <a:p>
          <a:pPr rtl="1"/>
          <a:endParaRPr lang="he-IL"/>
        </a:p>
      </dgm:t>
    </dgm:pt>
    <dgm:pt modelId="{50C57F9F-0800-4BB7-ACF8-3001C64BFC87}" type="sibTrans" cxnId="{CD462508-2E6D-466D-975B-128B143F32EF}">
      <dgm:prSet/>
      <dgm:spPr/>
      <dgm:t>
        <a:bodyPr/>
        <a:lstStyle/>
        <a:p>
          <a:pPr rtl="1"/>
          <a:endParaRPr lang="he-IL"/>
        </a:p>
      </dgm:t>
    </dgm:pt>
    <dgm:pt modelId="{A3AA8890-2173-41F3-8673-B028319C0C58}">
      <dgm:prSet phldrT="[טקסט]"/>
      <dgm:spPr/>
      <dgm:t>
        <a:bodyPr/>
        <a:lstStyle/>
        <a:p>
          <a:pPr rtl="1"/>
          <a:r>
            <a:rPr lang="he-IL"/>
            <a:t>אחראי מדידות</a:t>
          </a:r>
        </a:p>
      </dgm:t>
    </dgm:pt>
    <dgm:pt modelId="{A34FE34B-B8DA-4AC2-83EC-E727690ABC14}" type="parTrans" cxnId="{E9C94C8B-0317-4255-B2CE-653EFAF79C99}">
      <dgm:prSet/>
      <dgm:spPr/>
      <dgm:t>
        <a:bodyPr/>
        <a:lstStyle/>
        <a:p>
          <a:pPr rtl="1"/>
          <a:endParaRPr lang="he-IL"/>
        </a:p>
      </dgm:t>
    </dgm:pt>
    <dgm:pt modelId="{90B5C0BA-F374-4C8E-8362-CC92804FE694}" type="sibTrans" cxnId="{E9C94C8B-0317-4255-B2CE-653EFAF79C99}">
      <dgm:prSet/>
      <dgm:spPr/>
      <dgm:t>
        <a:bodyPr/>
        <a:lstStyle/>
        <a:p>
          <a:pPr rtl="1"/>
          <a:endParaRPr lang="he-IL"/>
        </a:p>
      </dgm:t>
    </dgm:pt>
    <dgm:pt modelId="{1406837D-6F24-448B-B66C-AD9E31B06E19}" type="pres">
      <dgm:prSet presAssocID="{C330DE3D-C435-4773-9602-FE3E415178C1}" presName="mainComposite" presStyleCnt="0">
        <dgm:presLayoutVars>
          <dgm:chPref val="1"/>
          <dgm:dir/>
          <dgm:animOne val="branch"/>
          <dgm:animLvl val="lvl"/>
          <dgm:resizeHandles val="exact"/>
        </dgm:presLayoutVars>
      </dgm:prSet>
      <dgm:spPr/>
      <dgm:t>
        <a:bodyPr/>
        <a:lstStyle/>
        <a:p>
          <a:pPr rtl="1"/>
          <a:endParaRPr lang="he-IL"/>
        </a:p>
      </dgm:t>
    </dgm:pt>
    <dgm:pt modelId="{C41B929C-915D-47D3-9E4C-DEBE29CA66C6}" type="pres">
      <dgm:prSet presAssocID="{C330DE3D-C435-4773-9602-FE3E415178C1}" presName="hierFlow" presStyleCnt="0"/>
      <dgm:spPr/>
    </dgm:pt>
    <dgm:pt modelId="{E01762CB-90EC-4A87-9389-2F633A9B4721}" type="pres">
      <dgm:prSet presAssocID="{C330DE3D-C435-4773-9602-FE3E415178C1}" presName="hierChild1" presStyleCnt="0">
        <dgm:presLayoutVars>
          <dgm:chPref val="1"/>
          <dgm:animOne val="branch"/>
          <dgm:animLvl val="lvl"/>
        </dgm:presLayoutVars>
      </dgm:prSet>
      <dgm:spPr/>
    </dgm:pt>
    <dgm:pt modelId="{E2721FA2-6F1D-495A-90FA-0F5C5ACC8A5A}" type="pres">
      <dgm:prSet presAssocID="{E5C0FDD6-7C79-4260-A1D6-193A1F00C304}" presName="Name14" presStyleCnt="0"/>
      <dgm:spPr/>
    </dgm:pt>
    <dgm:pt modelId="{C40CA9C2-87B3-4582-8C48-DFF898AB631E}" type="pres">
      <dgm:prSet presAssocID="{E5C0FDD6-7C79-4260-A1D6-193A1F00C304}" presName="level1Shape" presStyleLbl="node0" presStyleIdx="0" presStyleCnt="1">
        <dgm:presLayoutVars>
          <dgm:chPref val="3"/>
        </dgm:presLayoutVars>
      </dgm:prSet>
      <dgm:spPr/>
      <dgm:t>
        <a:bodyPr/>
        <a:lstStyle/>
        <a:p>
          <a:pPr rtl="1"/>
          <a:endParaRPr lang="he-IL"/>
        </a:p>
      </dgm:t>
    </dgm:pt>
    <dgm:pt modelId="{919BDFB8-14EA-4630-85B3-05DD91D1DA6B}" type="pres">
      <dgm:prSet presAssocID="{E5C0FDD6-7C79-4260-A1D6-193A1F00C304}" presName="hierChild2" presStyleCnt="0"/>
      <dgm:spPr/>
    </dgm:pt>
    <dgm:pt modelId="{3F368F8F-4DB6-49A4-A631-C62B18C174FA}" type="pres">
      <dgm:prSet presAssocID="{0126E798-8C48-4DC0-9ADC-0F4FC686A0B6}" presName="Name19" presStyleLbl="parChTrans1D2" presStyleIdx="0" presStyleCnt="4"/>
      <dgm:spPr/>
      <dgm:t>
        <a:bodyPr/>
        <a:lstStyle/>
        <a:p>
          <a:pPr rtl="1"/>
          <a:endParaRPr lang="he-IL"/>
        </a:p>
      </dgm:t>
    </dgm:pt>
    <dgm:pt modelId="{6DBABEA7-6762-4948-A511-5BF7B02295D8}" type="pres">
      <dgm:prSet presAssocID="{CD4E7C25-91FD-4675-A4C9-37F153E4E76D}" presName="Name21" presStyleCnt="0"/>
      <dgm:spPr/>
    </dgm:pt>
    <dgm:pt modelId="{681BD44B-CF52-476D-9159-1DDE4B1F6F4C}" type="pres">
      <dgm:prSet presAssocID="{CD4E7C25-91FD-4675-A4C9-37F153E4E76D}" presName="level2Shape" presStyleLbl="node2" presStyleIdx="0" presStyleCnt="4"/>
      <dgm:spPr/>
      <dgm:t>
        <a:bodyPr/>
        <a:lstStyle/>
        <a:p>
          <a:pPr rtl="1"/>
          <a:endParaRPr lang="he-IL"/>
        </a:p>
      </dgm:t>
    </dgm:pt>
    <dgm:pt modelId="{2D185784-B3AB-4CDC-A7C7-BBA1A89CFFBE}" type="pres">
      <dgm:prSet presAssocID="{CD4E7C25-91FD-4675-A4C9-37F153E4E76D}" presName="hierChild3" presStyleCnt="0"/>
      <dgm:spPr/>
    </dgm:pt>
    <dgm:pt modelId="{766E8C92-679A-4068-9CEC-6A3E420F42B0}" type="pres">
      <dgm:prSet presAssocID="{A34FE34B-B8DA-4AC2-83EC-E727690ABC14}" presName="Name19" presStyleLbl="parChTrans1D3" presStyleIdx="0" presStyleCnt="7"/>
      <dgm:spPr/>
      <dgm:t>
        <a:bodyPr/>
        <a:lstStyle/>
        <a:p>
          <a:pPr rtl="1"/>
          <a:endParaRPr lang="he-IL"/>
        </a:p>
      </dgm:t>
    </dgm:pt>
    <dgm:pt modelId="{727EEE09-0534-410C-90E1-8CCC41914FD9}" type="pres">
      <dgm:prSet presAssocID="{A3AA8890-2173-41F3-8673-B028319C0C58}" presName="Name21" presStyleCnt="0"/>
      <dgm:spPr/>
    </dgm:pt>
    <dgm:pt modelId="{C1F28B4C-7503-4E8A-B805-33AEB7B0BE77}" type="pres">
      <dgm:prSet presAssocID="{A3AA8890-2173-41F3-8673-B028319C0C58}" presName="level2Shape" presStyleLbl="node3" presStyleIdx="0" presStyleCnt="7"/>
      <dgm:spPr/>
      <dgm:t>
        <a:bodyPr/>
        <a:lstStyle/>
        <a:p>
          <a:pPr rtl="1"/>
          <a:endParaRPr lang="he-IL"/>
        </a:p>
      </dgm:t>
    </dgm:pt>
    <dgm:pt modelId="{087A6360-316C-4134-BB6C-6F60F58F3DB5}" type="pres">
      <dgm:prSet presAssocID="{A3AA8890-2173-41F3-8673-B028319C0C58}" presName="hierChild3" presStyleCnt="0"/>
      <dgm:spPr/>
    </dgm:pt>
    <dgm:pt modelId="{E7AC69BA-8364-44D0-BB66-2A1FD2A734F7}" type="pres">
      <dgm:prSet presAssocID="{41D8A76E-FDD5-407E-B2F5-D383577F6C1B}" presName="Name19" presStyleLbl="parChTrans1D3" presStyleIdx="1" presStyleCnt="7"/>
      <dgm:spPr/>
      <dgm:t>
        <a:bodyPr/>
        <a:lstStyle/>
        <a:p>
          <a:pPr rtl="1"/>
          <a:endParaRPr lang="he-IL"/>
        </a:p>
      </dgm:t>
    </dgm:pt>
    <dgm:pt modelId="{1370472F-35B2-40F0-B280-6DACD5EA4350}" type="pres">
      <dgm:prSet presAssocID="{45D6F55C-698A-4FD1-9418-35BF85CC669B}" presName="Name21" presStyleCnt="0"/>
      <dgm:spPr/>
    </dgm:pt>
    <dgm:pt modelId="{131DACFD-A837-4160-AEED-9262E063A96E}" type="pres">
      <dgm:prSet presAssocID="{45D6F55C-698A-4FD1-9418-35BF85CC669B}" presName="level2Shape" presStyleLbl="node3" presStyleIdx="1" presStyleCnt="7"/>
      <dgm:spPr/>
      <dgm:t>
        <a:bodyPr/>
        <a:lstStyle/>
        <a:p>
          <a:pPr rtl="1"/>
          <a:endParaRPr lang="he-IL"/>
        </a:p>
      </dgm:t>
    </dgm:pt>
    <dgm:pt modelId="{D21F7823-CC87-48C3-ADA9-9A50AD9C7FB0}" type="pres">
      <dgm:prSet presAssocID="{45D6F55C-698A-4FD1-9418-35BF85CC669B}" presName="hierChild3" presStyleCnt="0"/>
      <dgm:spPr/>
    </dgm:pt>
    <dgm:pt modelId="{D437AEC3-67CC-491D-A8FF-D22CC21E9597}" type="pres">
      <dgm:prSet presAssocID="{DB861C0E-991D-4E80-907A-B554EF446109}" presName="Name19" presStyleLbl="parChTrans1D3" presStyleIdx="2" presStyleCnt="7"/>
      <dgm:spPr/>
      <dgm:t>
        <a:bodyPr/>
        <a:lstStyle/>
        <a:p>
          <a:pPr rtl="1"/>
          <a:endParaRPr lang="he-IL"/>
        </a:p>
      </dgm:t>
    </dgm:pt>
    <dgm:pt modelId="{5AA9E89C-16A9-4782-BCD2-D0BD697EE70E}" type="pres">
      <dgm:prSet presAssocID="{29B4D941-5248-465B-BE11-3C2AB2502997}" presName="Name21" presStyleCnt="0"/>
      <dgm:spPr/>
    </dgm:pt>
    <dgm:pt modelId="{E8D96E87-7BC8-40B6-8B76-2DC11982366B}" type="pres">
      <dgm:prSet presAssocID="{29B4D941-5248-465B-BE11-3C2AB2502997}" presName="level2Shape" presStyleLbl="node3" presStyleIdx="2" presStyleCnt="7"/>
      <dgm:spPr/>
      <dgm:t>
        <a:bodyPr/>
        <a:lstStyle/>
        <a:p>
          <a:pPr rtl="1"/>
          <a:endParaRPr lang="he-IL"/>
        </a:p>
      </dgm:t>
    </dgm:pt>
    <dgm:pt modelId="{83E65EB0-1ED9-462F-8D22-6B6AB30E77BC}" type="pres">
      <dgm:prSet presAssocID="{29B4D941-5248-465B-BE11-3C2AB2502997}" presName="hierChild3" presStyleCnt="0"/>
      <dgm:spPr/>
    </dgm:pt>
    <dgm:pt modelId="{F1CC10C8-B548-453F-9994-05D063DA1D71}" type="pres">
      <dgm:prSet presAssocID="{66D028CF-84A5-4CC4-925D-31707F2301DD}" presName="Name19" presStyleLbl="parChTrans1D3" presStyleIdx="3" presStyleCnt="7"/>
      <dgm:spPr/>
      <dgm:t>
        <a:bodyPr/>
        <a:lstStyle/>
        <a:p>
          <a:pPr rtl="1"/>
          <a:endParaRPr lang="he-IL"/>
        </a:p>
      </dgm:t>
    </dgm:pt>
    <dgm:pt modelId="{89CD5D3E-E19C-43A8-BBC5-0E80EA5C8299}" type="pres">
      <dgm:prSet presAssocID="{97F75F4E-144E-4D1F-9AEF-7764AC6BC943}" presName="Name21" presStyleCnt="0"/>
      <dgm:spPr/>
    </dgm:pt>
    <dgm:pt modelId="{A61D61F3-2F78-4149-B05E-84A1441DD7EE}" type="pres">
      <dgm:prSet presAssocID="{97F75F4E-144E-4D1F-9AEF-7764AC6BC943}" presName="level2Shape" presStyleLbl="node3" presStyleIdx="3" presStyleCnt="7"/>
      <dgm:spPr/>
      <dgm:t>
        <a:bodyPr/>
        <a:lstStyle/>
        <a:p>
          <a:pPr rtl="1"/>
          <a:endParaRPr lang="he-IL"/>
        </a:p>
      </dgm:t>
    </dgm:pt>
    <dgm:pt modelId="{211450D0-CDCA-4110-9F7E-C90EA144AD80}" type="pres">
      <dgm:prSet presAssocID="{97F75F4E-144E-4D1F-9AEF-7764AC6BC943}" presName="hierChild3" presStyleCnt="0"/>
      <dgm:spPr/>
    </dgm:pt>
    <dgm:pt modelId="{A0C74837-9834-47CD-A416-9BC88669C216}" type="pres">
      <dgm:prSet presAssocID="{BBB0678A-A4F1-4EB4-9343-EB5E4C7D179B}" presName="Name19" presStyleLbl="parChTrans1D2" presStyleIdx="1" presStyleCnt="4"/>
      <dgm:spPr/>
      <dgm:t>
        <a:bodyPr/>
        <a:lstStyle/>
        <a:p>
          <a:pPr rtl="1"/>
          <a:endParaRPr lang="he-IL"/>
        </a:p>
      </dgm:t>
    </dgm:pt>
    <dgm:pt modelId="{EE387B68-A395-45CB-937A-742BC89156B1}" type="pres">
      <dgm:prSet presAssocID="{70CA66B6-4BF2-494A-9D74-F8A55575B410}" presName="Name21" presStyleCnt="0"/>
      <dgm:spPr/>
    </dgm:pt>
    <dgm:pt modelId="{EDAA6438-5198-4E86-8E98-4CFDADC6EF9F}" type="pres">
      <dgm:prSet presAssocID="{70CA66B6-4BF2-494A-9D74-F8A55575B410}" presName="level2Shape" presStyleLbl="node2" presStyleIdx="1" presStyleCnt="4"/>
      <dgm:spPr/>
      <dgm:t>
        <a:bodyPr/>
        <a:lstStyle/>
        <a:p>
          <a:pPr rtl="1"/>
          <a:endParaRPr lang="he-IL"/>
        </a:p>
      </dgm:t>
    </dgm:pt>
    <dgm:pt modelId="{E72830B3-AEEA-45D3-9DD2-50A69965332A}" type="pres">
      <dgm:prSet presAssocID="{70CA66B6-4BF2-494A-9D74-F8A55575B410}" presName="hierChild3" presStyleCnt="0"/>
      <dgm:spPr/>
    </dgm:pt>
    <dgm:pt modelId="{FDF0B2CA-17FD-497E-B349-DD43468DE86B}" type="pres">
      <dgm:prSet presAssocID="{F0F84B78-C681-4751-898E-796E56AD26AB}" presName="Name19" presStyleLbl="parChTrans1D2" presStyleIdx="2" presStyleCnt="4"/>
      <dgm:spPr/>
      <dgm:t>
        <a:bodyPr/>
        <a:lstStyle/>
        <a:p>
          <a:pPr rtl="1"/>
          <a:endParaRPr lang="he-IL"/>
        </a:p>
      </dgm:t>
    </dgm:pt>
    <dgm:pt modelId="{0D94A355-FADA-4802-B100-EAFF273AADB3}" type="pres">
      <dgm:prSet presAssocID="{07CBFF49-19EA-4781-8757-124B1705006F}" presName="Name21" presStyleCnt="0"/>
      <dgm:spPr/>
    </dgm:pt>
    <dgm:pt modelId="{736E541F-198D-4507-9321-2D4F8AA77286}" type="pres">
      <dgm:prSet presAssocID="{07CBFF49-19EA-4781-8757-124B1705006F}" presName="level2Shape" presStyleLbl="node2" presStyleIdx="2" presStyleCnt="4"/>
      <dgm:spPr/>
      <dgm:t>
        <a:bodyPr/>
        <a:lstStyle/>
        <a:p>
          <a:pPr rtl="1"/>
          <a:endParaRPr lang="he-IL"/>
        </a:p>
      </dgm:t>
    </dgm:pt>
    <dgm:pt modelId="{7C667342-B5BE-4186-809D-EEF8064498B9}" type="pres">
      <dgm:prSet presAssocID="{07CBFF49-19EA-4781-8757-124B1705006F}" presName="hierChild3" presStyleCnt="0"/>
      <dgm:spPr/>
    </dgm:pt>
    <dgm:pt modelId="{5CBA62EA-1503-4B96-B4D6-42B7071CC5AF}" type="pres">
      <dgm:prSet presAssocID="{54FA0EC0-9901-47A3-9206-2320D657216A}" presName="Name19" presStyleLbl="parChTrans1D3" presStyleIdx="4" presStyleCnt="7"/>
      <dgm:spPr/>
      <dgm:t>
        <a:bodyPr/>
        <a:lstStyle/>
        <a:p>
          <a:pPr rtl="1"/>
          <a:endParaRPr lang="he-IL"/>
        </a:p>
      </dgm:t>
    </dgm:pt>
    <dgm:pt modelId="{0F74EF51-A392-444A-A2ED-32505D695A1B}" type="pres">
      <dgm:prSet presAssocID="{C0DA6D72-DD11-4BEF-A1BA-971DDCAE1E60}" presName="Name21" presStyleCnt="0"/>
      <dgm:spPr/>
    </dgm:pt>
    <dgm:pt modelId="{3B4EEBA0-888F-42A6-99E0-6E7B6EDE9FE5}" type="pres">
      <dgm:prSet presAssocID="{C0DA6D72-DD11-4BEF-A1BA-971DDCAE1E60}" presName="level2Shape" presStyleLbl="node3" presStyleIdx="4" presStyleCnt="7"/>
      <dgm:spPr/>
      <dgm:t>
        <a:bodyPr/>
        <a:lstStyle/>
        <a:p>
          <a:pPr rtl="1"/>
          <a:endParaRPr lang="he-IL"/>
        </a:p>
      </dgm:t>
    </dgm:pt>
    <dgm:pt modelId="{DB004966-262A-4B8B-8729-A4B1615166D0}" type="pres">
      <dgm:prSet presAssocID="{C0DA6D72-DD11-4BEF-A1BA-971DDCAE1E60}" presName="hierChild3" presStyleCnt="0"/>
      <dgm:spPr/>
    </dgm:pt>
    <dgm:pt modelId="{14E0EBB9-3390-4085-BEF0-EAD9F51BEE7C}" type="pres">
      <dgm:prSet presAssocID="{FA82662C-42B9-4FEF-B666-5167EE012102}" presName="Name19" presStyleLbl="parChTrans1D3" presStyleIdx="5" presStyleCnt="7"/>
      <dgm:spPr/>
      <dgm:t>
        <a:bodyPr/>
        <a:lstStyle/>
        <a:p>
          <a:pPr rtl="1"/>
          <a:endParaRPr lang="he-IL"/>
        </a:p>
      </dgm:t>
    </dgm:pt>
    <dgm:pt modelId="{F31DFC1D-CEDF-44BA-8A49-2E3983611638}" type="pres">
      <dgm:prSet presAssocID="{EBE8D3C9-F095-44D5-B140-24F35E43BC98}" presName="Name21" presStyleCnt="0"/>
      <dgm:spPr/>
    </dgm:pt>
    <dgm:pt modelId="{F5643A2E-639A-4279-A7BA-3F1DC2FB9C87}" type="pres">
      <dgm:prSet presAssocID="{EBE8D3C9-F095-44D5-B140-24F35E43BC98}" presName="level2Shape" presStyleLbl="node3" presStyleIdx="5" presStyleCnt="7"/>
      <dgm:spPr/>
      <dgm:t>
        <a:bodyPr/>
        <a:lstStyle/>
        <a:p>
          <a:pPr rtl="1"/>
          <a:endParaRPr lang="he-IL"/>
        </a:p>
      </dgm:t>
    </dgm:pt>
    <dgm:pt modelId="{FDEDCB30-1C63-4822-9E94-A11B932CD29B}" type="pres">
      <dgm:prSet presAssocID="{EBE8D3C9-F095-44D5-B140-24F35E43BC98}" presName="hierChild3" presStyleCnt="0"/>
      <dgm:spPr/>
    </dgm:pt>
    <dgm:pt modelId="{CE1BB9B7-E96F-46D2-8773-9DB7E78A4103}" type="pres">
      <dgm:prSet presAssocID="{635F9062-79B7-4B9E-A6C7-543251B1677D}" presName="Name19" presStyleLbl="parChTrans1D3" presStyleIdx="6" presStyleCnt="7"/>
      <dgm:spPr/>
      <dgm:t>
        <a:bodyPr/>
        <a:lstStyle/>
        <a:p>
          <a:pPr rtl="1"/>
          <a:endParaRPr lang="he-IL"/>
        </a:p>
      </dgm:t>
    </dgm:pt>
    <dgm:pt modelId="{3A96FA2C-7726-432B-B54E-6293F729F25C}" type="pres">
      <dgm:prSet presAssocID="{5E66D73C-DB06-4173-808C-B3D024E43B1D}" presName="Name21" presStyleCnt="0"/>
      <dgm:spPr/>
    </dgm:pt>
    <dgm:pt modelId="{D8A23D34-AEE5-412C-A706-1D18C94C9539}" type="pres">
      <dgm:prSet presAssocID="{5E66D73C-DB06-4173-808C-B3D024E43B1D}" presName="level2Shape" presStyleLbl="node3" presStyleIdx="6" presStyleCnt="7"/>
      <dgm:spPr/>
      <dgm:t>
        <a:bodyPr/>
        <a:lstStyle/>
        <a:p>
          <a:pPr rtl="1"/>
          <a:endParaRPr lang="he-IL"/>
        </a:p>
      </dgm:t>
    </dgm:pt>
    <dgm:pt modelId="{C181563F-3C95-40F2-8A44-BD949B6290E7}" type="pres">
      <dgm:prSet presAssocID="{5E66D73C-DB06-4173-808C-B3D024E43B1D}" presName="hierChild3" presStyleCnt="0"/>
      <dgm:spPr/>
    </dgm:pt>
    <dgm:pt modelId="{82E2C456-F0D1-49F1-8440-7D5F16709266}" type="pres">
      <dgm:prSet presAssocID="{B068B798-D90B-49CD-BF39-DD44D4662894}" presName="Name19" presStyleLbl="parChTrans1D2" presStyleIdx="3" presStyleCnt="4"/>
      <dgm:spPr/>
      <dgm:t>
        <a:bodyPr/>
        <a:lstStyle/>
        <a:p>
          <a:pPr rtl="1"/>
          <a:endParaRPr lang="he-IL"/>
        </a:p>
      </dgm:t>
    </dgm:pt>
    <dgm:pt modelId="{C7E8A2E5-FF1E-4E61-8C20-56E4D4BB7732}" type="pres">
      <dgm:prSet presAssocID="{58C091A6-3E75-4962-89CA-66FD22E6B6AC}" presName="Name21" presStyleCnt="0"/>
      <dgm:spPr/>
    </dgm:pt>
    <dgm:pt modelId="{C5AB8C81-B7AF-4AFA-B8C1-8FAC8D7288FE}" type="pres">
      <dgm:prSet presAssocID="{58C091A6-3E75-4962-89CA-66FD22E6B6AC}" presName="level2Shape" presStyleLbl="node2" presStyleIdx="3" presStyleCnt="4"/>
      <dgm:spPr/>
      <dgm:t>
        <a:bodyPr/>
        <a:lstStyle/>
        <a:p>
          <a:pPr rtl="1"/>
          <a:endParaRPr lang="he-IL"/>
        </a:p>
      </dgm:t>
    </dgm:pt>
    <dgm:pt modelId="{958F395B-9277-42E3-91C3-EF05B464E71F}" type="pres">
      <dgm:prSet presAssocID="{58C091A6-3E75-4962-89CA-66FD22E6B6AC}" presName="hierChild3" presStyleCnt="0"/>
      <dgm:spPr/>
    </dgm:pt>
    <dgm:pt modelId="{CBCD2C86-2FDE-4BB6-9E41-722E23206AF5}" type="pres">
      <dgm:prSet presAssocID="{C330DE3D-C435-4773-9602-FE3E415178C1}" presName="bgShapesFlow" presStyleCnt="0"/>
      <dgm:spPr/>
    </dgm:pt>
  </dgm:ptLst>
  <dgm:cxnLst>
    <dgm:cxn modelId="{C4D10778-F124-43EC-A825-5DD5C3429E1A}" srcId="{07CBFF49-19EA-4781-8757-124B1705006F}" destId="{EBE8D3C9-F095-44D5-B140-24F35E43BC98}" srcOrd="1" destOrd="0" parTransId="{FA82662C-42B9-4FEF-B666-5167EE012102}" sibTransId="{B56892E4-AB8B-44F5-AA5C-32A1BB34F0D3}"/>
    <dgm:cxn modelId="{1CA50243-0D2E-41B1-97E0-80F8A45BF46A}" type="presOf" srcId="{41D8A76E-FDD5-407E-B2F5-D383577F6C1B}" destId="{E7AC69BA-8364-44D0-BB66-2A1FD2A734F7}" srcOrd="0" destOrd="0" presId="urn:microsoft.com/office/officeart/2005/8/layout/hierarchy6"/>
    <dgm:cxn modelId="{7E425FCF-FDD6-4DB8-A376-08514DBFF479}" type="presOf" srcId="{29B4D941-5248-465B-BE11-3C2AB2502997}" destId="{E8D96E87-7BC8-40B6-8B76-2DC11982366B}" srcOrd="0" destOrd="0" presId="urn:microsoft.com/office/officeart/2005/8/layout/hierarchy6"/>
    <dgm:cxn modelId="{48FB5A17-05F4-4C0A-8373-3BE06454DDB6}" srcId="{E5C0FDD6-7C79-4260-A1D6-193A1F00C304}" destId="{70CA66B6-4BF2-494A-9D74-F8A55575B410}" srcOrd="1" destOrd="0" parTransId="{BBB0678A-A4F1-4EB4-9343-EB5E4C7D179B}" sibTransId="{B9F3F20C-CD07-4E60-B7E9-D125413555D4}"/>
    <dgm:cxn modelId="{83CD81D8-4AD8-4339-B1FE-F6177A62E96D}" type="presOf" srcId="{C0DA6D72-DD11-4BEF-A1BA-971DDCAE1E60}" destId="{3B4EEBA0-888F-42A6-99E0-6E7B6EDE9FE5}" srcOrd="0" destOrd="0" presId="urn:microsoft.com/office/officeart/2005/8/layout/hierarchy6"/>
    <dgm:cxn modelId="{CE1F2132-52D4-4E2B-91EA-687F604960D2}" type="presOf" srcId="{CD4E7C25-91FD-4675-A4C9-37F153E4E76D}" destId="{681BD44B-CF52-476D-9159-1DDE4B1F6F4C}" srcOrd="0" destOrd="0" presId="urn:microsoft.com/office/officeart/2005/8/layout/hierarchy6"/>
    <dgm:cxn modelId="{DFABC7F5-EAD7-4FFF-9328-0A9B2E7A6BF2}" srcId="{CD4E7C25-91FD-4675-A4C9-37F153E4E76D}" destId="{29B4D941-5248-465B-BE11-3C2AB2502997}" srcOrd="2" destOrd="0" parTransId="{DB861C0E-991D-4E80-907A-B554EF446109}" sibTransId="{CE2A03A9-E098-4845-B05E-663C4CB9857C}"/>
    <dgm:cxn modelId="{3C99A746-91DD-4F28-BC20-B9A6E6C9469E}" type="presOf" srcId="{A34FE34B-B8DA-4AC2-83EC-E727690ABC14}" destId="{766E8C92-679A-4068-9CEC-6A3E420F42B0}" srcOrd="0" destOrd="0" presId="urn:microsoft.com/office/officeart/2005/8/layout/hierarchy6"/>
    <dgm:cxn modelId="{365F9317-88D9-4FAA-A4AB-7F7D33E46B54}" srcId="{CD4E7C25-91FD-4675-A4C9-37F153E4E76D}" destId="{45D6F55C-698A-4FD1-9418-35BF85CC669B}" srcOrd="1" destOrd="0" parTransId="{41D8A76E-FDD5-407E-B2F5-D383577F6C1B}" sibTransId="{82F4DC65-23A6-4F4C-856C-FA988BAEEDA6}"/>
    <dgm:cxn modelId="{2DD46CFE-1CC4-43B8-BDE6-D8AFA50239EC}" type="presOf" srcId="{FA82662C-42B9-4FEF-B666-5167EE012102}" destId="{14E0EBB9-3390-4085-BEF0-EAD9F51BEE7C}" srcOrd="0" destOrd="0" presId="urn:microsoft.com/office/officeart/2005/8/layout/hierarchy6"/>
    <dgm:cxn modelId="{818EB0E9-AD32-4C2E-8E98-A756FCAD6B8C}" type="presOf" srcId="{5E66D73C-DB06-4173-808C-B3D024E43B1D}" destId="{D8A23D34-AEE5-412C-A706-1D18C94C9539}" srcOrd="0" destOrd="0" presId="urn:microsoft.com/office/officeart/2005/8/layout/hierarchy6"/>
    <dgm:cxn modelId="{67721AFE-07A8-4F6C-82BF-88D0896DEF86}" type="presOf" srcId="{F0F84B78-C681-4751-898E-796E56AD26AB}" destId="{FDF0B2CA-17FD-497E-B349-DD43468DE86B}" srcOrd="0" destOrd="0" presId="urn:microsoft.com/office/officeart/2005/8/layout/hierarchy6"/>
    <dgm:cxn modelId="{F79C96E0-4DF6-412F-911B-BB374DF76199}" type="presOf" srcId="{54FA0EC0-9901-47A3-9206-2320D657216A}" destId="{5CBA62EA-1503-4B96-B4D6-42B7071CC5AF}" srcOrd="0" destOrd="0" presId="urn:microsoft.com/office/officeart/2005/8/layout/hierarchy6"/>
    <dgm:cxn modelId="{5475F843-BA83-423C-8804-EB970CB371C5}" srcId="{C330DE3D-C435-4773-9602-FE3E415178C1}" destId="{E5C0FDD6-7C79-4260-A1D6-193A1F00C304}" srcOrd="0" destOrd="0" parTransId="{A96C9B02-16AA-47BE-B438-FE5948DFF9AB}" sibTransId="{E782E879-0B49-4E5D-9D4B-4EDAB36F59D5}"/>
    <dgm:cxn modelId="{287F7AFC-62B2-4155-91E8-FC28BDD4C88A}" type="presOf" srcId="{A3AA8890-2173-41F3-8673-B028319C0C58}" destId="{C1F28B4C-7503-4E8A-B805-33AEB7B0BE77}" srcOrd="0" destOrd="0" presId="urn:microsoft.com/office/officeart/2005/8/layout/hierarchy6"/>
    <dgm:cxn modelId="{11365632-AD57-4910-BC7D-CAC8422C9888}" type="presOf" srcId="{0126E798-8C48-4DC0-9ADC-0F4FC686A0B6}" destId="{3F368F8F-4DB6-49A4-A631-C62B18C174FA}" srcOrd="0" destOrd="0" presId="urn:microsoft.com/office/officeart/2005/8/layout/hierarchy6"/>
    <dgm:cxn modelId="{66973814-CF36-4248-B165-21F5F9B70DE4}" type="presOf" srcId="{B068B798-D90B-49CD-BF39-DD44D4662894}" destId="{82E2C456-F0D1-49F1-8440-7D5F16709266}" srcOrd="0" destOrd="0" presId="urn:microsoft.com/office/officeart/2005/8/layout/hierarchy6"/>
    <dgm:cxn modelId="{FE8C52C5-7479-4608-BCAB-B7A191C7CB52}" type="presOf" srcId="{C330DE3D-C435-4773-9602-FE3E415178C1}" destId="{1406837D-6F24-448B-B66C-AD9E31B06E19}" srcOrd="0" destOrd="0" presId="urn:microsoft.com/office/officeart/2005/8/layout/hierarchy6"/>
    <dgm:cxn modelId="{B2AEB3A1-F22A-4418-B51B-5A03D28356D9}" type="presOf" srcId="{07CBFF49-19EA-4781-8757-124B1705006F}" destId="{736E541F-198D-4507-9321-2D4F8AA77286}" srcOrd="0" destOrd="0" presId="urn:microsoft.com/office/officeart/2005/8/layout/hierarchy6"/>
    <dgm:cxn modelId="{51D6EB70-8573-48EF-B4A5-5C090D6D8D8C}" srcId="{E5C0FDD6-7C79-4260-A1D6-193A1F00C304}" destId="{07CBFF49-19EA-4781-8757-124B1705006F}" srcOrd="2" destOrd="0" parTransId="{F0F84B78-C681-4751-898E-796E56AD26AB}" sibTransId="{4D863EA0-1E82-4116-8A92-A41E73E1E860}"/>
    <dgm:cxn modelId="{E9C94C8B-0317-4255-B2CE-653EFAF79C99}" srcId="{CD4E7C25-91FD-4675-A4C9-37F153E4E76D}" destId="{A3AA8890-2173-41F3-8673-B028319C0C58}" srcOrd="0" destOrd="0" parTransId="{A34FE34B-B8DA-4AC2-83EC-E727690ABC14}" sibTransId="{90B5C0BA-F374-4C8E-8362-CC92804FE694}"/>
    <dgm:cxn modelId="{BC3FB186-D375-450F-A96F-2BCC1F92679E}" type="presOf" srcId="{EBE8D3C9-F095-44D5-B140-24F35E43BC98}" destId="{F5643A2E-639A-4279-A7BA-3F1DC2FB9C87}" srcOrd="0" destOrd="0" presId="urn:microsoft.com/office/officeart/2005/8/layout/hierarchy6"/>
    <dgm:cxn modelId="{50EBA47F-2B48-4695-BE56-8C29180C58B4}" type="presOf" srcId="{66D028CF-84A5-4CC4-925D-31707F2301DD}" destId="{F1CC10C8-B548-453F-9994-05D063DA1D71}" srcOrd="0" destOrd="0" presId="urn:microsoft.com/office/officeart/2005/8/layout/hierarchy6"/>
    <dgm:cxn modelId="{82D0CAC6-AA96-4C1B-83FB-A12F9A2D61C6}" srcId="{07CBFF49-19EA-4781-8757-124B1705006F}" destId="{5E66D73C-DB06-4173-808C-B3D024E43B1D}" srcOrd="2" destOrd="0" parTransId="{635F9062-79B7-4B9E-A6C7-543251B1677D}" sibTransId="{FF92A81D-6267-4BCA-9EE4-552EC460F6F0}"/>
    <dgm:cxn modelId="{1ECF6A80-AFAF-46DB-A7AE-48F3DB21D39D}" type="presOf" srcId="{E5C0FDD6-7C79-4260-A1D6-193A1F00C304}" destId="{C40CA9C2-87B3-4582-8C48-DFF898AB631E}" srcOrd="0" destOrd="0" presId="urn:microsoft.com/office/officeart/2005/8/layout/hierarchy6"/>
    <dgm:cxn modelId="{19742B81-16DA-4034-9D48-92244F0F7E06}" srcId="{07CBFF49-19EA-4781-8757-124B1705006F}" destId="{C0DA6D72-DD11-4BEF-A1BA-971DDCAE1E60}" srcOrd="0" destOrd="0" parTransId="{54FA0EC0-9901-47A3-9206-2320D657216A}" sibTransId="{CCA449A4-E110-4670-A80C-9FB26CE92215}"/>
    <dgm:cxn modelId="{945C3454-80EE-4594-9E93-446048B669F7}" type="presOf" srcId="{DB861C0E-991D-4E80-907A-B554EF446109}" destId="{D437AEC3-67CC-491D-A8FF-D22CC21E9597}" srcOrd="0" destOrd="0" presId="urn:microsoft.com/office/officeart/2005/8/layout/hierarchy6"/>
    <dgm:cxn modelId="{2AD7DCB2-61BB-4C54-BB2B-A91C2AFD0916}" type="presOf" srcId="{58C091A6-3E75-4962-89CA-66FD22E6B6AC}" destId="{C5AB8C81-B7AF-4AFA-B8C1-8FAC8D7288FE}" srcOrd="0" destOrd="0" presId="urn:microsoft.com/office/officeart/2005/8/layout/hierarchy6"/>
    <dgm:cxn modelId="{30338B4C-C5AE-432B-9561-3C6B9BCD5593}" srcId="{E5C0FDD6-7C79-4260-A1D6-193A1F00C304}" destId="{CD4E7C25-91FD-4675-A4C9-37F153E4E76D}" srcOrd="0" destOrd="0" parTransId="{0126E798-8C48-4DC0-9ADC-0F4FC686A0B6}" sibTransId="{E01593B7-AD0E-4A7B-9332-D9EBC3CDF41E}"/>
    <dgm:cxn modelId="{37263DC0-1C47-4E85-B821-E8F54398A8AF}" type="presOf" srcId="{635F9062-79B7-4B9E-A6C7-543251B1677D}" destId="{CE1BB9B7-E96F-46D2-8773-9DB7E78A4103}" srcOrd="0" destOrd="0" presId="urn:microsoft.com/office/officeart/2005/8/layout/hierarchy6"/>
    <dgm:cxn modelId="{8FBC1F34-470F-4138-974B-C30357BBCF8C}" type="presOf" srcId="{97F75F4E-144E-4D1F-9AEF-7764AC6BC943}" destId="{A61D61F3-2F78-4149-B05E-84A1441DD7EE}" srcOrd="0" destOrd="0" presId="urn:microsoft.com/office/officeart/2005/8/layout/hierarchy6"/>
    <dgm:cxn modelId="{D9E0188F-69B8-41A5-9C05-82CB2EE40B24}" type="presOf" srcId="{70CA66B6-4BF2-494A-9D74-F8A55575B410}" destId="{EDAA6438-5198-4E86-8E98-4CFDADC6EF9F}" srcOrd="0" destOrd="0" presId="urn:microsoft.com/office/officeart/2005/8/layout/hierarchy6"/>
    <dgm:cxn modelId="{CD462508-2E6D-466D-975B-128B143F32EF}" srcId="{CD4E7C25-91FD-4675-A4C9-37F153E4E76D}" destId="{97F75F4E-144E-4D1F-9AEF-7764AC6BC943}" srcOrd="3" destOrd="0" parTransId="{66D028CF-84A5-4CC4-925D-31707F2301DD}" sibTransId="{50C57F9F-0800-4BB7-ACF8-3001C64BFC87}"/>
    <dgm:cxn modelId="{FDCC2585-F01F-4306-A8BF-C928C9CF7546}" type="presOf" srcId="{45D6F55C-698A-4FD1-9418-35BF85CC669B}" destId="{131DACFD-A837-4160-AEED-9262E063A96E}" srcOrd="0" destOrd="0" presId="urn:microsoft.com/office/officeart/2005/8/layout/hierarchy6"/>
    <dgm:cxn modelId="{D232E602-F5CD-428B-AF94-CD9F622F1DCB}" srcId="{E5C0FDD6-7C79-4260-A1D6-193A1F00C304}" destId="{58C091A6-3E75-4962-89CA-66FD22E6B6AC}" srcOrd="3" destOrd="0" parTransId="{B068B798-D90B-49CD-BF39-DD44D4662894}" sibTransId="{6EF16966-6A7F-4B62-A6FE-20C2366EBE09}"/>
    <dgm:cxn modelId="{62152A69-6479-407C-8004-F1E50488284A}" type="presOf" srcId="{BBB0678A-A4F1-4EB4-9343-EB5E4C7D179B}" destId="{A0C74837-9834-47CD-A416-9BC88669C216}" srcOrd="0" destOrd="0" presId="urn:microsoft.com/office/officeart/2005/8/layout/hierarchy6"/>
    <dgm:cxn modelId="{C1E0D574-2262-4A9F-9FFE-4167655FE85C}" type="presParOf" srcId="{1406837D-6F24-448B-B66C-AD9E31B06E19}" destId="{C41B929C-915D-47D3-9E4C-DEBE29CA66C6}" srcOrd="0" destOrd="0" presId="urn:microsoft.com/office/officeart/2005/8/layout/hierarchy6"/>
    <dgm:cxn modelId="{E97EFDED-B18E-42CD-B448-6B3EDE0AE6E8}" type="presParOf" srcId="{C41B929C-915D-47D3-9E4C-DEBE29CA66C6}" destId="{E01762CB-90EC-4A87-9389-2F633A9B4721}" srcOrd="0" destOrd="0" presId="urn:microsoft.com/office/officeart/2005/8/layout/hierarchy6"/>
    <dgm:cxn modelId="{47557BDA-B2CA-4565-8E7F-82511BAF70D1}" type="presParOf" srcId="{E01762CB-90EC-4A87-9389-2F633A9B4721}" destId="{E2721FA2-6F1D-495A-90FA-0F5C5ACC8A5A}" srcOrd="0" destOrd="0" presId="urn:microsoft.com/office/officeart/2005/8/layout/hierarchy6"/>
    <dgm:cxn modelId="{6F183CAB-5C28-4D0D-9233-0D25C19177F4}" type="presParOf" srcId="{E2721FA2-6F1D-495A-90FA-0F5C5ACC8A5A}" destId="{C40CA9C2-87B3-4582-8C48-DFF898AB631E}" srcOrd="0" destOrd="0" presId="urn:microsoft.com/office/officeart/2005/8/layout/hierarchy6"/>
    <dgm:cxn modelId="{7B1F8DEC-523E-45E2-B6CB-05E10A244057}" type="presParOf" srcId="{E2721FA2-6F1D-495A-90FA-0F5C5ACC8A5A}" destId="{919BDFB8-14EA-4630-85B3-05DD91D1DA6B}" srcOrd="1" destOrd="0" presId="urn:microsoft.com/office/officeart/2005/8/layout/hierarchy6"/>
    <dgm:cxn modelId="{2DC7579F-D39F-4D3D-8BE3-51DDF5395C18}" type="presParOf" srcId="{919BDFB8-14EA-4630-85B3-05DD91D1DA6B}" destId="{3F368F8F-4DB6-49A4-A631-C62B18C174FA}" srcOrd="0" destOrd="0" presId="urn:microsoft.com/office/officeart/2005/8/layout/hierarchy6"/>
    <dgm:cxn modelId="{6AB57AF0-B0F0-4752-B2B3-7BA062CFCEA0}" type="presParOf" srcId="{919BDFB8-14EA-4630-85B3-05DD91D1DA6B}" destId="{6DBABEA7-6762-4948-A511-5BF7B02295D8}" srcOrd="1" destOrd="0" presId="urn:microsoft.com/office/officeart/2005/8/layout/hierarchy6"/>
    <dgm:cxn modelId="{7E3E1E31-1171-45F3-8920-65316C4EF54E}" type="presParOf" srcId="{6DBABEA7-6762-4948-A511-5BF7B02295D8}" destId="{681BD44B-CF52-476D-9159-1DDE4B1F6F4C}" srcOrd="0" destOrd="0" presId="urn:microsoft.com/office/officeart/2005/8/layout/hierarchy6"/>
    <dgm:cxn modelId="{DB5D1985-21B2-4315-ACC0-19E7254CF19E}" type="presParOf" srcId="{6DBABEA7-6762-4948-A511-5BF7B02295D8}" destId="{2D185784-B3AB-4CDC-A7C7-BBA1A89CFFBE}" srcOrd="1" destOrd="0" presId="urn:microsoft.com/office/officeart/2005/8/layout/hierarchy6"/>
    <dgm:cxn modelId="{37010CEE-D8D4-46C8-85DC-DF117191E664}" type="presParOf" srcId="{2D185784-B3AB-4CDC-A7C7-BBA1A89CFFBE}" destId="{766E8C92-679A-4068-9CEC-6A3E420F42B0}" srcOrd="0" destOrd="0" presId="urn:microsoft.com/office/officeart/2005/8/layout/hierarchy6"/>
    <dgm:cxn modelId="{6978DE85-8C0B-4C24-A5DA-0A0FAA75F182}" type="presParOf" srcId="{2D185784-B3AB-4CDC-A7C7-BBA1A89CFFBE}" destId="{727EEE09-0534-410C-90E1-8CCC41914FD9}" srcOrd="1" destOrd="0" presId="urn:microsoft.com/office/officeart/2005/8/layout/hierarchy6"/>
    <dgm:cxn modelId="{77EAC70D-3236-4BB7-85C7-7ED10C81E036}" type="presParOf" srcId="{727EEE09-0534-410C-90E1-8CCC41914FD9}" destId="{C1F28B4C-7503-4E8A-B805-33AEB7B0BE77}" srcOrd="0" destOrd="0" presId="urn:microsoft.com/office/officeart/2005/8/layout/hierarchy6"/>
    <dgm:cxn modelId="{DF2BA231-CAF5-42FB-96AB-FCBB6A14D2E7}" type="presParOf" srcId="{727EEE09-0534-410C-90E1-8CCC41914FD9}" destId="{087A6360-316C-4134-BB6C-6F60F58F3DB5}" srcOrd="1" destOrd="0" presId="urn:microsoft.com/office/officeart/2005/8/layout/hierarchy6"/>
    <dgm:cxn modelId="{EEFE1EBB-A962-4C89-8286-51BB633B684D}" type="presParOf" srcId="{2D185784-B3AB-4CDC-A7C7-BBA1A89CFFBE}" destId="{E7AC69BA-8364-44D0-BB66-2A1FD2A734F7}" srcOrd="2" destOrd="0" presId="urn:microsoft.com/office/officeart/2005/8/layout/hierarchy6"/>
    <dgm:cxn modelId="{04F05927-CCBD-4534-93E0-4858713C41CC}" type="presParOf" srcId="{2D185784-B3AB-4CDC-A7C7-BBA1A89CFFBE}" destId="{1370472F-35B2-40F0-B280-6DACD5EA4350}" srcOrd="3" destOrd="0" presId="urn:microsoft.com/office/officeart/2005/8/layout/hierarchy6"/>
    <dgm:cxn modelId="{7B470F35-7FD1-4E74-907C-114787A14999}" type="presParOf" srcId="{1370472F-35B2-40F0-B280-6DACD5EA4350}" destId="{131DACFD-A837-4160-AEED-9262E063A96E}" srcOrd="0" destOrd="0" presId="urn:microsoft.com/office/officeart/2005/8/layout/hierarchy6"/>
    <dgm:cxn modelId="{BB37DB05-3000-4C01-8DA6-CECCA0BB1FEF}" type="presParOf" srcId="{1370472F-35B2-40F0-B280-6DACD5EA4350}" destId="{D21F7823-CC87-48C3-ADA9-9A50AD9C7FB0}" srcOrd="1" destOrd="0" presId="urn:microsoft.com/office/officeart/2005/8/layout/hierarchy6"/>
    <dgm:cxn modelId="{F45D66FD-CCB0-492B-B092-D38A3C639C36}" type="presParOf" srcId="{2D185784-B3AB-4CDC-A7C7-BBA1A89CFFBE}" destId="{D437AEC3-67CC-491D-A8FF-D22CC21E9597}" srcOrd="4" destOrd="0" presId="urn:microsoft.com/office/officeart/2005/8/layout/hierarchy6"/>
    <dgm:cxn modelId="{C619246F-FE06-426B-AF28-654A0F62F794}" type="presParOf" srcId="{2D185784-B3AB-4CDC-A7C7-BBA1A89CFFBE}" destId="{5AA9E89C-16A9-4782-BCD2-D0BD697EE70E}" srcOrd="5" destOrd="0" presId="urn:microsoft.com/office/officeart/2005/8/layout/hierarchy6"/>
    <dgm:cxn modelId="{E7367535-C3D6-4F4D-B46F-E2BBB241A768}" type="presParOf" srcId="{5AA9E89C-16A9-4782-BCD2-D0BD697EE70E}" destId="{E8D96E87-7BC8-40B6-8B76-2DC11982366B}" srcOrd="0" destOrd="0" presId="urn:microsoft.com/office/officeart/2005/8/layout/hierarchy6"/>
    <dgm:cxn modelId="{8B1F7357-DD43-46FA-87AF-290DB80E9190}" type="presParOf" srcId="{5AA9E89C-16A9-4782-BCD2-D0BD697EE70E}" destId="{83E65EB0-1ED9-462F-8D22-6B6AB30E77BC}" srcOrd="1" destOrd="0" presId="urn:microsoft.com/office/officeart/2005/8/layout/hierarchy6"/>
    <dgm:cxn modelId="{D7725659-B4C9-43F6-BBBC-445DB7A15D28}" type="presParOf" srcId="{2D185784-B3AB-4CDC-A7C7-BBA1A89CFFBE}" destId="{F1CC10C8-B548-453F-9994-05D063DA1D71}" srcOrd="6" destOrd="0" presId="urn:microsoft.com/office/officeart/2005/8/layout/hierarchy6"/>
    <dgm:cxn modelId="{4835BDD4-202E-4384-801C-04011A5631C7}" type="presParOf" srcId="{2D185784-B3AB-4CDC-A7C7-BBA1A89CFFBE}" destId="{89CD5D3E-E19C-43A8-BBC5-0E80EA5C8299}" srcOrd="7" destOrd="0" presId="urn:microsoft.com/office/officeart/2005/8/layout/hierarchy6"/>
    <dgm:cxn modelId="{F3F2A2CB-5E61-4128-860A-8FA3A810987A}" type="presParOf" srcId="{89CD5D3E-E19C-43A8-BBC5-0E80EA5C8299}" destId="{A61D61F3-2F78-4149-B05E-84A1441DD7EE}" srcOrd="0" destOrd="0" presId="urn:microsoft.com/office/officeart/2005/8/layout/hierarchy6"/>
    <dgm:cxn modelId="{E3F4BBF6-4638-4F8E-AB4C-DFEEA27AF7AA}" type="presParOf" srcId="{89CD5D3E-E19C-43A8-BBC5-0E80EA5C8299}" destId="{211450D0-CDCA-4110-9F7E-C90EA144AD80}" srcOrd="1" destOrd="0" presId="urn:microsoft.com/office/officeart/2005/8/layout/hierarchy6"/>
    <dgm:cxn modelId="{7FFBBE8F-5328-41EC-8C99-9260170EC358}" type="presParOf" srcId="{919BDFB8-14EA-4630-85B3-05DD91D1DA6B}" destId="{A0C74837-9834-47CD-A416-9BC88669C216}" srcOrd="2" destOrd="0" presId="urn:microsoft.com/office/officeart/2005/8/layout/hierarchy6"/>
    <dgm:cxn modelId="{155C53D5-2E61-416F-9FDA-2E80FE12689A}" type="presParOf" srcId="{919BDFB8-14EA-4630-85B3-05DD91D1DA6B}" destId="{EE387B68-A395-45CB-937A-742BC89156B1}" srcOrd="3" destOrd="0" presId="urn:microsoft.com/office/officeart/2005/8/layout/hierarchy6"/>
    <dgm:cxn modelId="{3FF2576C-4CE8-4FAD-A3AC-9EAD9ABD96C1}" type="presParOf" srcId="{EE387B68-A395-45CB-937A-742BC89156B1}" destId="{EDAA6438-5198-4E86-8E98-4CFDADC6EF9F}" srcOrd="0" destOrd="0" presId="urn:microsoft.com/office/officeart/2005/8/layout/hierarchy6"/>
    <dgm:cxn modelId="{DA1586F3-A743-4208-B5F0-E6D106273F47}" type="presParOf" srcId="{EE387B68-A395-45CB-937A-742BC89156B1}" destId="{E72830B3-AEEA-45D3-9DD2-50A69965332A}" srcOrd="1" destOrd="0" presId="urn:microsoft.com/office/officeart/2005/8/layout/hierarchy6"/>
    <dgm:cxn modelId="{979F91E6-F1A8-42F2-BDDC-720A6293E674}" type="presParOf" srcId="{919BDFB8-14EA-4630-85B3-05DD91D1DA6B}" destId="{FDF0B2CA-17FD-497E-B349-DD43468DE86B}" srcOrd="4" destOrd="0" presId="urn:microsoft.com/office/officeart/2005/8/layout/hierarchy6"/>
    <dgm:cxn modelId="{FDB37BFC-FA34-450B-A1ED-65C35AE91012}" type="presParOf" srcId="{919BDFB8-14EA-4630-85B3-05DD91D1DA6B}" destId="{0D94A355-FADA-4802-B100-EAFF273AADB3}" srcOrd="5" destOrd="0" presId="urn:microsoft.com/office/officeart/2005/8/layout/hierarchy6"/>
    <dgm:cxn modelId="{B0192392-DB7F-4E4C-87D2-AACEC15C5ED0}" type="presParOf" srcId="{0D94A355-FADA-4802-B100-EAFF273AADB3}" destId="{736E541F-198D-4507-9321-2D4F8AA77286}" srcOrd="0" destOrd="0" presId="urn:microsoft.com/office/officeart/2005/8/layout/hierarchy6"/>
    <dgm:cxn modelId="{85C10F5E-CFCB-4447-AA3B-3F141092660C}" type="presParOf" srcId="{0D94A355-FADA-4802-B100-EAFF273AADB3}" destId="{7C667342-B5BE-4186-809D-EEF8064498B9}" srcOrd="1" destOrd="0" presId="urn:microsoft.com/office/officeart/2005/8/layout/hierarchy6"/>
    <dgm:cxn modelId="{18B27557-0B07-4F00-A041-8518971374E1}" type="presParOf" srcId="{7C667342-B5BE-4186-809D-EEF8064498B9}" destId="{5CBA62EA-1503-4B96-B4D6-42B7071CC5AF}" srcOrd="0" destOrd="0" presId="urn:microsoft.com/office/officeart/2005/8/layout/hierarchy6"/>
    <dgm:cxn modelId="{89A4B5D2-6E73-4230-BBF4-A9516394DE34}" type="presParOf" srcId="{7C667342-B5BE-4186-809D-EEF8064498B9}" destId="{0F74EF51-A392-444A-A2ED-32505D695A1B}" srcOrd="1" destOrd="0" presId="urn:microsoft.com/office/officeart/2005/8/layout/hierarchy6"/>
    <dgm:cxn modelId="{786DC1A5-BA6B-4645-A10C-C37122DE4E33}" type="presParOf" srcId="{0F74EF51-A392-444A-A2ED-32505D695A1B}" destId="{3B4EEBA0-888F-42A6-99E0-6E7B6EDE9FE5}" srcOrd="0" destOrd="0" presId="urn:microsoft.com/office/officeart/2005/8/layout/hierarchy6"/>
    <dgm:cxn modelId="{F1BE8E85-810B-4120-9603-720777B1837A}" type="presParOf" srcId="{0F74EF51-A392-444A-A2ED-32505D695A1B}" destId="{DB004966-262A-4B8B-8729-A4B1615166D0}" srcOrd="1" destOrd="0" presId="urn:microsoft.com/office/officeart/2005/8/layout/hierarchy6"/>
    <dgm:cxn modelId="{B1736F5D-8CB6-4EF9-93F4-D49A741EA1E1}" type="presParOf" srcId="{7C667342-B5BE-4186-809D-EEF8064498B9}" destId="{14E0EBB9-3390-4085-BEF0-EAD9F51BEE7C}" srcOrd="2" destOrd="0" presId="urn:microsoft.com/office/officeart/2005/8/layout/hierarchy6"/>
    <dgm:cxn modelId="{56764221-D65E-4EA1-A391-CD05C1FC17D5}" type="presParOf" srcId="{7C667342-B5BE-4186-809D-EEF8064498B9}" destId="{F31DFC1D-CEDF-44BA-8A49-2E3983611638}" srcOrd="3" destOrd="0" presId="urn:microsoft.com/office/officeart/2005/8/layout/hierarchy6"/>
    <dgm:cxn modelId="{E909782A-AC53-4008-81AD-E70FF3E26E9D}" type="presParOf" srcId="{F31DFC1D-CEDF-44BA-8A49-2E3983611638}" destId="{F5643A2E-639A-4279-A7BA-3F1DC2FB9C87}" srcOrd="0" destOrd="0" presId="urn:microsoft.com/office/officeart/2005/8/layout/hierarchy6"/>
    <dgm:cxn modelId="{A4B8E0D8-728D-4CF9-B144-50F7A039E146}" type="presParOf" srcId="{F31DFC1D-CEDF-44BA-8A49-2E3983611638}" destId="{FDEDCB30-1C63-4822-9E94-A11B932CD29B}" srcOrd="1" destOrd="0" presId="urn:microsoft.com/office/officeart/2005/8/layout/hierarchy6"/>
    <dgm:cxn modelId="{53DD3DAB-2A28-4B1C-9773-617ED301386E}" type="presParOf" srcId="{7C667342-B5BE-4186-809D-EEF8064498B9}" destId="{CE1BB9B7-E96F-46D2-8773-9DB7E78A4103}" srcOrd="4" destOrd="0" presId="urn:microsoft.com/office/officeart/2005/8/layout/hierarchy6"/>
    <dgm:cxn modelId="{973DB58C-0CED-4477-A36E-9FFFB98685F3}" type="presParOf" srcId="{7C667342-B5BE-4186-809D-EEF8064498B9}" destId="{3A96FA2C-7726-432B-B54E-6293F729F25C}" srcOrd="5" destOrd="0" presId="urn:microsoft.com/office/officeart/2005/8/layout/hierarchy6"/>
    <dgm:cxn modelId="{46AEC6BA-2AA9-488C-8EE8-24B7D86E8DC2}" type="presParOf" srcId="{3A96FA2C-7726-432B-B54E-6293F729F25C}" destId="{D8A23D34-AEE5-412C-A706-1D18C94C9539}" srcOrd="0" destOrd="0" presId="urn:microsoft.com/office/officeart/2005/8/layout/hierarchy6"/>
    <dgm:cxn modelId="{755C722B-BF76-4FA1-942D-C9E1A5A2BEA6}" type="presParOf" srcId="{3A96FA2C-7726-432B-B54E-6293F729F25C}" destId="{C181563F-3C95-40F2-8A44-BD949B6290E7}" srcOrd="1" destOrd="0" presId="urn:microsoft.com/office/officeart/2005/8/layout/hierarchy6"/>
    <dgm:cxn modelId="{65BDE5FD-64E9-489C-8D2E-1DFCE67DBE53}" type="presParOf" srcId="{919BDFB8-14EA-4630-85B3-05DD91D1DA6B}" destId="{82E2C456-F0D1-49F1-8440-7D5F16709266}" srcOrd="6" destOrd="0" presId="urn:microsoft.com/office/officeart/2005/8/layout/hierarchy6"/>
    <dgm:cxn modelId="{C37AD1F3-5E4A-4877-92D2-1BA395421666}" type="presParOf" srcId="{919BDFB8-14EA-4630-85B3-05DD91D1DA6B}" destId="{C7E8A2E5-FF1E-4E61-8C20-56E4D4BB7732}" srcOrd="7" destOrd="0" presId="urn:microsoft.com/office/officeart/2005/8/layout/hierarchy6"/>
    <dgm:cxn modelId="{B078FF6A-6320-400C-A2DF-6DFAD8C68608}" type="presParOf" srcId="{C7E8A2E5-FF1E-4E61-8C20-56E4D4BB7732}" destId="{C5AB8C81-B7AF-4AFA-B8C1-8FAC8D7288FE}" srcOrd="0" destOrd="0" presId="urn:microsoft.com/office/officeart/2005/8/layout/hierarchy6"/>
    <dgm:cxn modelId="{C0BD5586-F43F-47EE-A567-1937AD4562C3}" type="presParOf" srcId="{C7E8A2E5-FF1E-4E61-8C20-56E4D4BB7732}" destId="{958F395B-9277-42E3-91C3-EF05B464E71F}" srcOrd="1" destOrd="0" presId="urn:microsoft.com/office/officeart/2005/8/layout/hierarchy6"/>
    <dgm:cxn modelId="{BA544169-F0B8-4345-AE73-3653E5ECDD18}" type="presParOf" srcId="{1406837D-6F24-448B-B66C-AD9E31B06E19}" destId="{CBCD2C86-2FDE-4BB6-9E41-722E23206AF5}"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0CA9C2-87B3-4582-8C48-DFF898AB631E}">
      <dsp:nvSpPr>
        <dsp:cNvPr id="0" name=""/>
        <dsp:cNvSpPr/>
      </dsp:nvSpPr>
      <dsp:spPr>
        <a:xfrm>
          <a:off x="3039051" y="391593"/>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מנכ"ל</a:t>
          </a:r>
        </a:p>
      </dsp:txBody>
      <dsp:txXfrm>
        <a:off x="3051213" y="403755"/>
        <a:ext cx="598521" cy="390906"/>
      </dsp:txXfrm>
    </dsp:sp>
    <dsp:sp modelId="{3F368F8F-4DB6-49A4-A631-C62B18C174FA}">
      <dsp:nvSpPr>
        <dsp:cNvPr id="0" name=""/>
        <dsp:cNvSpPr/>
      </dsp:nvSpPr>
      <dsp:spPr>
        <a:xfrm>
          <a:off x="1528650" y="806823"/>
          <a:ext cx="1821823" cy="166092"/>
        </a:xfrm>
        <a:custGeom>
          <a:avLst/>
          <a:gdLst/>
          <a:ahLst/>
          <a:cxnLst/>
          <a:rect l="0" t="0" r="0" b="0"/>
          <a:pathLst>
            <a:path>
              <a:moveTo>
                <a:pt x="1821823" y="0"/>
              </a:moveTo>
              <a:lnTo>
                <a:pt x="1821823" y="83046"/>
              </a:lnTo>
              <a:lnTo>
                <a:pt x="0" y="83046"/>
              </a:lnTo>
              <a:lnTo>
                <a:pt x="0" y="166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BD44B-CF52-476D-9159-1DDE4B1F6F4C}">
      <dsp:nvSpPr>
        <dsp:cNvPr id="0" name=""/>
        <dsp:cNvSpPr/>
      </dsp:nvSpPr>
      <dsp:spPr>
        <a:xfrm>
          <a:off x="1217228" y="972915"/>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מנהל התקנות</a:t>
          </a:r>
        </a:p>
      </dsp:txBody>
      <dsp:txXfrm>
        <a:off x="1229390" y="985077"/>
        <a:ext cx="598521" cy="390906"/>
      </dsp:txXfrm>
    </dsp:sp>
    <dsp:sp modelId="{766E8C92-679A-4068-9CEC-6A3E420F42B0}">
      <dsp:nvSpPr>
        <dsp:cNvPr id="0" name=""/>
        <dsp:cNvSpPr/>
      </dsp:nvSpPr>
      <dsp:spPr>
        <a:xfrm>
          <a:off x="314101" y="1388146"/>
          <a:ext cx="1214549" cy="166092"/>
        </a:xfrm>
        <a:custGeom>
          <a:avLst/>
          <a:gdLst/>
          <a:ahLst/>
          <a:cxnLst/>
          <a:rect l="0" t="0" r="0" b="0"/>
          <a:pathLst>
            <a:path>
              <a:moveTo>
                <a:pt x="1214549" y="0"/>
              </a:moveTo>
              <a:lnTo>
                <a:pt x="1214549" y="83046"/>
              </a:lnTo>
              <a:lnTo>
                <a:pt x="0" y="83046"/>
              </a:lnTo>
              <a:lnTo>
                <a:pt x="0"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F28B4C-7503-4E8A-B805-33AEB7B0BE77}">
      <dsp:nvSpPr>
        <dsp:cNvPr id="0" name=""/>
        <dsp:cNvSpPr/>
      </dsp:nvSpPr>
      <dsp:spPr>
        <a:xfrm>
          <a:off x="2678"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אחראי מדידות</a:t>
          </a:r>
        </a:p>
      </dsp:txBody>
      <dsp:txXfrm>
        <a:off x="14840" y="1566400"/>
        <a:ext cx="598521" cy="390906"/>
      </dsp:txXfrm>
    </dsp:sp>
    <dsp:sp modelId="{E7AC69BA-8364-44D0-BB66-2A1FD2A734F7}">
      <dsp:nvSpPr>
        <dsp:cNvPr id="0" name=""/>
        <dsp:cNvSpPr/>
      </dsp:nvSpPr>
      <dsp:spPr>
        <a:xfrm>
          <a:off x="1123801" y="1388146"/>
          <a:ext cx="404849" cy="166092"/>
        </a:xfrm>
        <a:custGeom>
          <a:avLst/>
          <a:gdLst/>
          <a:ahLst/>
          <a:cxnLst/>
          <a:rect l="0" t="0" r="0" b="0"/>
          <a:pathLst>
            <a:path>
              <a:moveTo>
                <a:pt x="404849" y="0"/>
              </a:moveTo>
              <a:lnTo>
                <a:pt x="404849" y="83046"/>
              </a:lnTo>
              <a:lnTo>
                <a:pt x="0" y="83046"/>
              </a:lnTo>
              <a:lnTo>
                <a:pt x="0"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1DACFD-A837-4160-AEED-9262E063A96E}">
      <dsp:nvSpPr>
        <dsp:cNvPr id="0" name=""/>
        <dsp:cNvSpPr/>
      </dsp:nvSpPr>
      <dsp:spPr>
        <a:xfrm>
          <a:off x="812378"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פורק</a:t>
          </a:r>
        </a:p>
      </dsp:txBody>
      <dsp:txXfrm>
        <a:off x="824540" y="1566400"/>
        <a:ext cx="598521" cy="390906"/>
      </dsp:txXfrm>
    </dsp:sp>
    <dsp:sp modelId="{D437AEC3-67CC-491D-A8FF-D22CC21E9597}">
      <dsp:nvSpPr>
        <dsp:cNvPr id="0" name=""/>
        <dsp:cNvSpPr/>
      </dsp:nvSpPr>
      <dsp:spPr>
        <a:xfrm>
          <a:off x="1528650" y="1388146"/>
          <a:ext cx="404849" cy="166092"/>
        </a:xfrm>
        <a:custGeom>
          <a:avLst/>
          <a:gdLst/>
          <a:ahLst/>
          <a:cxnLst/>
          <a:rect l="0" t="0" r="0" b="0"/>
          <a:pathLst>
            <a:path>
              <a:moveTo>
                <a:pt x="0" y="0"/>
              </a:moveTo>
              <a:lnTo>
                <a:pt x="0" y="83046"/>
              </a:lnTo>
              <a:lnTo>
                <a:pt x="404849" y="83046"/>
              </a:lnTo>
              <a:lnTo>
                <a:pt x="404849"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D96E87-7BC8-40B6-8B76-2DC11982366B}">
      <dsp:nvSpPr>
        <dsp:cNvPr id="0" name=""/>
        <dsp:cNvSpPr/>
      </dsp:nvSpPr>
      <dsp:spPr>
        <a:xfrm>
          <a:off x="1622077"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נהג</a:t>
          </a:r>
        </a:p>
      </dsp:txBody>
      <dsp:txXfrm>
        <a:off x="1634239" y="1566400"/>
        <a:ext cx="598521" cy="390906"/>
      </dsp:txXfrm>
    </dsp:sp>
    <dsp:sp modelId="{F1CC10C8-B548-453F-9994-05D063DA1D71}">
      <dsp:nvSpPr>
        <dsp:cNvPr id="0" name=""/>
        <dsp:cNvSpPr/>
      </dsp:nvSpPr>
      <dsp:spPr>
        <a:xfrm>
          <a:off x="1528650" y="1388146"/>
          <a:ext cx="1214549" cy="166092"/>
        </a:xfrm>
        <a:custGeom>
          <a:avLst/>
          <a:gdLst/>
          <a:ahLst/>
          <a:cxnLst/>
          <a:rect l="0" t="0" r="0" b="0"/>
          <a:pathLst>
            <a:path>
              <a:moveTo>
                <a:pt x="0" y="0"/>
              </a:moveTo>
              <a:lnTo>
                <a:pt x="0" y="83046"/>
              </a:lnTo>
              <a:lnTo>
                <a:pt x="1214549" y="83046"/>
              </a:lnTo>
              <a:lnTo>
                <a:pt x="1214549"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1D61F3-2F78-4149-B05E-84A1441DD7EE}">
      <dsp:nvSpPr>
        <dsp:cNvPr id="0" name=""/>
        <dsp:cNvSpPr/>
      </dsp:nvSpPr>
      <dsp:spPr>
        <a:xfrm>
          <a:off x="2431777"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מתקין</a:t>
          </a:r>
        </a:p>
      </dsp:txBody>
      <dsp:txXfrm>
        <a:off x="2443939" y="1566400"/>
        <a:ext cx="598521" cy="390906"/>
      </dsp:txXfrm>
    </dsp:sp>
    <dsp:sp modelId="{A0C74837-9834-47CD-A416-9BC88669C216}">
      <dsp:nvSpPr>
        <dsp:cNvPr id="0" name=""/>
        <dsp:cNvSpPr/>
      </dsp:nvSpPr>
      <dsp:spPr>
        <a:xfrm>
          <a:off x="2338350" y="806823"/>
          <a:ext cx="1012124" cy="166092"/>
        </a:xfrm>
        <a:custGeom>
          <a:avLst/>
          <a:gdLst/>
          <a:ahLst/>
          <a:cxnLst/>
          <a:rect l="0" t="0" r="0" b="0"/>
          <a:pathLst>
            <a:path>
              <a:moveTo>
                <a:pt x="1012124" y="0"/>
              </a:moveTo>
              <a:lnTo>
                <a:pt x="1012124" y="83046"/>
              </a:lnTo>
              <a:lnTo>
                <a:pt x="0" y="83046"/>
              </a:lnTo>
              <a:lnTo>
                <a:pt x="0" y="166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A6438-5198-4E86-8E98-4CFDADC6EF9F}">
      <dsp:nvSpPr>
        <dsp:cNvPr id="0" name=""/>
        <dsp:cNvSpPr/>
      </dsp:nvSpPr>
      <dsp:spPr>
        <a:xfrm>
          <a:off x="2026927" y="972915"/>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מנהלת כספים</a:t>
          </a:r>
        </a:p>
      </dsp:txBody>
      <dsp:txXfrm>
        <a:off x="2039089" y="985077"/>
        <a:ext cx="598521" cy="390906"/>
      </dsp:txXfrm>
    </dsp:sp>
    <dsp:sp modelId="{FDF0B2CA-17FD-497E-B349-DD43468DE86B}">
      <dsp:nvSpPr>
        <dsp:cNvPr id="0" name=""/>
        <dsp:cNvSpPr/>
      </dsp:nvSpPr>
      <dsp:spPr>
        <a:xfrm>
          <a:off x="3350474" y="806823"/>
          <a:ext cx="1012124" cy="166092"/>
        </a:xfrm>
        <a:custGeom>
          <a:avLst/>
          <a:gdLst/>
          <a:ahLst/>
          <a:cxnLst/>
          <a:rect l="0" t="0" r="0" b="0"/>
          <a:pathLst>
            <a:path>
              <a:moveTo>
                <a:pt x="0" y="0"/>
              </a:moveTo>
              <a:lnTo>
                <a:pt x="0" y="83046"/>
              </a:lnTo>
              <a:lnTo>
                <a:pt x="1012124" y="83046"/>
              </a:lnTo>
              <a:lnTo>
                <a:pt x="1012124" y="166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36E541F-198D-4507-9321-2D4F8AA77286}">
      <dsp:nvSpPr>
        <dsp:cNvPr id="0" name=""/>
        <dsp:cNvSpPr/>
      </dsp:nvSpPr>
      <dsp:spPr>
        <a:xfrm>
          <a:off x="4051175" y="972915"/>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מנהלת טכנית</a:t>
          </a:r>
        </a:p>
      </dsp:txBody>
      <dsp:txXfrm>
        <a:off x="4063337" y="985077"/>
        <a:ext cx="598521" cy="390906"/>
      </dsp:txXfrm>
    </dsp:sp>
    <dsp:sp modelId="{5CBA62EA-1503-4B96-B4D6-42B7071CC5AF}">
      <dsp:nvSpPr>
        <dsp:cNvPr id="0" name=""/>
        <dsp:cNvSpPr/>
      </dsp:nvSpPr>
      <dsp:spPr>
        <a:xfrm>
          <a:off x="3552899" y="1388146"/>
          <a:ext cx="809699" cy="166092"/>
        </a:xfrm>
        <a:custGeom>
          <a:avLst/>
          <a:gdLst/>
          <a:ahLst/>
          <a:cxnLst/>
          <a:rect l="0" t="0" r="0" b="0"/>
          <a:pathLst>
            <a:path>
              <a:moveTo>
                <a:pt x="809699" y="0"/>
              </a:moveTo>
              <a:lnTo>
                <a:pt x="809699" y="83046"/>
              </a:lnTo>
              <a:lnTo>
                <a:pt x="0" y="83046"/>
              </a:lnTo>
              <a:lnTo>
                <a:pt x="0"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4EEBA0-888F-42A6-99E0-6E7B6EDE9FE5}">
      <dsp:nvSpPr>
        <dsp:cNvPr id="0" name=""/>
        <dsp:cNvSpPr/>
      </dsp:nvSpPr>
      <dsp:spPr>
        <a:xfrm>
          <a:off x="3241476"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עובדי חיתוך</a:t>
          </a:r>
        </a:p>
      </dsp:txBody>
      <dsp:txXfrm>
        <a:off x="3253638" y="1566400"/>
        <a:ext cx="598521" cy="390906"/>
      </dsp:txXfrm>
    </dsp:sp>
    <dsp:sp modelId="{14E0EBB9-3390-4085-BEF0-EAD9F51BEE7C}">
      <dsp:nvSpPr>
        <dsp:cNvPr id="0" name=""/>
        <dsp:cNvSpPr/>
      </dsp:nvSpPr>
      <dsp:spPr>
        <a:xfrm>
          <a:off x="4316878" y="1388146"/>
          <a:ext cx="91440" cy="166092"/>
        </a:xfrm>
        <a:custGeom>
          <a:avLst/>
          <a:gdLst/>
          <a:ahLst/>
          <a:cxnLst/>
          <a:rect l="0" t="0" r="0" b="0"/>
          <a:pathLst>
            <a:path>
              <a:moveTo>
                <a:pt x="45720" y="0"/>
              </a:moveTo>
              <a:lnTo>
                <a:pt x="45720"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643A2E-639A-4279-A7BA-3F1DC2FB9C87}">
      <dsp:nvSpPr>
        <dsp:cNvPr id="0" name=""/>
        <dsp:cNvSpPr/>
      </dsp:nvSpPr>
      <dsp:spPr>
        <a:xfrm>
          <a:off x="4051175"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עובדי זיגוג</a:t>
          </a:r>
        </a:p>
      </dsp:txBody>
      <dsp:txXfrm>
        <a:off x="4063337" y="1566400"/>
        <a:ext cx="598521" cy="390906"/>
      </dsp:txXfrm>
    </dsp:sp>
    <dsp:sp modelId="{CE1BB9B7-E96F-46D2-8773-9DB7E78A4103}">
      <dsp:nvSpPr>
        <dsp:cNvPr id="0" name=""/>
        <dsp:cNvSpPr/>
      </dsp:nvSpPr>
      <dsp:spPr>
        <a:xfrm>
          <a:off x="4362598" y="1388146"/>
          <a:ext cx="809699" cy="166092"/>
        </a:xfrm>
        <a:custGeom>
          <a:avLst/>
          <a:gdLst/>
          <a:ahLst/>
          <a:cxnLst/>
          <a:rect l="0" t="0" r="0" b="0"/>
          <a:pathLst>
            <a:path>
              <a:moveTo>
                <a:pt x="0" y="0"/>
              </a:moveTo>
              <a:lnTo>
                <a:pt x="0" y="83046"/>
              </a:lnTo>
              <a:lnTo>
                <a:pt x="809699" y="83046"/>
              </a:lnTo>
              <a:lnTo>
                <a:pt x="809699" y="166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A23D34-AEE5-412C-A706-1D18C94C9539}">
      <dsp:nvSpPr>
        <dsp:cNvPr id="0" name=""/>
        <dsp:cNvSpPr/>
      </dsp:nvSpPr>
      <dsp:spPr>
        <a:xfrm>
          <a:off x="4860875" y="1554238"/>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עובדי פרזול</a:t>
          </a:r>
        </a:p>
      </dsp:txBody>
      <dsp:txXfrm>
        <a:off x="4873037" y="1566400"/>
        <a:ext cx="598521" cy="390906"/>
      </dsp:txXfrm>
    </dsp:sp>
    <dsp:sp modelId="{82E2C456-F0D1-49F1-8440-7D5F16709266}">
      <dsp:nvSpPr>
        <dsp:cNvPr id="0" name=""/>
        <dsp:cNvSpPr/>
      </dsp:nvSpPr>
      <dsp:spPr>
        <a:xfrm>
          <a:off x="3350474" y="806823"/>
          <a:ext cx="1821823" cy="166092"/>
        </a:xfrm>
        <a:custGeom>
          <a:avLst/>
          <a:gdLst/>
          <a:ahLst/>
          <a:cxnLst/>
          <a:rect l="0" t="0" r="0" b="0"/>
          <a:pathLst>
            <a:path>
              <a:moveTo>
                <a:pt x="0" y="0"/>
              </a:moveTo>
              <a:lnTo>
                <a:pt x="0" y="83046"/>
              </a:lnTo>
              <a:lnTo>
                <a:pt x="1821823" y="83046"/>
              </a:lnTo>
              <a:lnTo>
                <a:pt x="1821823" y="1660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AB8C81-B7AF-4AFA-B8C1-8FAC8D7288FE}">
      <dsp:nvSpPr>
        <dsp:cNvPr id="0" name=""/>
        <dsp:cNvSpPr/>
      </dsp:nvSpPr>
      <dsp:spPr>
        <a:xfrm>
          <a:off x="4860875" y="972915"/>
          <a:ext cx="622845" cy="415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rtl="1">
            <a:lnSpc>
              <a:spcPct val="90000"/>
            </a:lnSpc>
            <a:spcBef>
              <a:spcPct val="0"/>
            </a:spcBef>
            <a:spcAft>
              <a:spcPct val="35000"/>
            </a:spcAft>
          </a:pPr>
          <a:r>
            <a:rPr lang="he-IL" sz="1100" kern="1200"/>
            <a:t>מנהלת מכירות</a:t>
          </a:r>
        </a:p>
      </dsp:txBody>
      <dsp:txXfrm>
        <a:off x="4873037" y="985077"/>
        <a:ext cx="598521" cy="39090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D11A3E-853C-40D8-9CAF-C8FAF2421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3337</Words>
  <Characters>16687</Characters>
  <Application>Microsoft Office Word</Application>
  <DocSecurity>0</DocSecurity>
  <Lines>139</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מסמך יזום למערכת מידע</vt:lpstr>
      <vt:lpstr>מסמך יזום למערכת מידע</vt:lpstr>
    </vt:vector>
  </TitlesOfParts>
  <Company>Ruppin Academic Center</Company>
  <LinksUpToDate>false</LinksUpToDate>
  <CharactersWithSpaces>19985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מסמך יזום למערכת מידע</dc:title>
  <dc:creator>Dizza Beimel, Eli Rohn</dc:creator>
  <cp:lastModifiedBy>shmulik hazan</cp:lastModifiedBy>
  <cp:revision>2</cp:revision>
  <dcterms:created xsi:type="dcterms:W3CDTF">2013-12-22T10:07:00Z</dcterms:created>
  <dcterms:modified xsi:type="dcterms:W3CDTF">2013-12-22T10:07:00Z</dcterms:modified>
</cp:coreProperties>
</file>